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b w:val="1"/>
          <w:color w:val="0000ff"/>
          <w:sz w:val="26"/>
          <w:szCs w:val="26"/>
        </w:rPr>
        <w:pPrChange w:author="Hải Nguyễn Long" w:id="0" w:date="2021-10-05T01:10:49Z">
          <w:pPr/>
        </w:pPrChange>
      </w:pPr>
      <w:r w:rsidDel="00000000" w:rsidR="00000000" w:rsidRPr="00000000">
        <w:rPr>
          <w:b w:val="1"/>
          <w:color w:val="0000ff"/>
          <w:sz w:val="26"/>
          <w:szCs w:val="26"/>
          <w:rtl w:val="0"/>
        </w:rPr>
        <w:t xml:space="preserve">2021-2022 HK 1  Mật mã và An toàn dữ liệu</w:t>
      </w:r>
    </w:p>
    <w:p w:rsidR="00000000" w:rsidDel="00000000" w:rsidP="00000000" w:rsidRDefault="00000000" w:rsidRPr="00000000" w14:paraId="00000002">
      <w:pPr>
        <w:rPr>
          <w:color w:val="0000ff"/>
          <w:sz w:val="26"/>
          <w:szCs w:val="26"/>
        </w:rPr>
      </w:pPr>
      <w:r w:rsidDel="00000000" w:rsidR="00000000" w:rsidRPr="00000000">
        <w:rPr>
          <w:rtl w:val="0"/>
        </w:rPr>
      </w:r>
    </w:p>
    <w:p w:rsidR="00000000" w:rsidDel="00000000" w:rsidP="00000000" w:rsidRDefault="00000000" w:rsidRPr="00000000" w14:paraId="00000003">
      <w:pPr>
        <w:rPr>
          <w:b w:val="1"/>
          <w:color w:val="0000ff"/>
          <w:sz w:val="26"/>
          <w:szCs w:val="26"/>
        </w:rPr>
      </w:pPr>
      <w:r w:rsidDel="00000000" w:rsidR="00000000" w:rsidRPr="00000000">
        <w:rPr>
          <w:b w:val="1"/>
          <w:color w:val="0000ff"/>
          <w:sz w:val="26"/>
          <w:szCs w:val="26"/>
          <w:rtl w:val="0"/>
        </w:rPr>
        <w:t xml:space="preserve">Nhật ký giảng dạy</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Lịch trình giảng dạy dự kiến</w:t>
      </w:r>
    </w:p>
    <w:p w:rsidR="00000000" w:rsidDel="00000000" w:rsidP="00000000" w:rsidRDefault="00000000" w:rsidRPr="00000000" w14:paraId="00000006">
      <w:pPr>
        <w:rPr>
          <w:sz w:val="26"/>
          <w:szCs w:val="26"/>
        </w:rPr>
      </w:pPr>
      <w:r w:rsidDel="00000000" w:rsidR="00000000" w:rsidRPr="00000000">
        <w:rPr>
          <w:rtl w:val="0"/>
        </w:rPr>
      </w:r>
    </w:p>
    <w:tbl>
      <w:tblPr>
        <w:tblStyle w:val="Table1"/>
        <w:tblW w:w="10028.144104803494"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4875"/>
        <w:gridCol w:w="2085"/>
        <w:gridCol w:w="1823.1441048034935"/>
        <w:tblGridChange w:id="0">
          <w:tblGrid>
            <w:gridCol w:w="1245"/>
            <w:gridCol w:w="4875"/>
            <w:gridCol w:w="2085"/>
            <w:gridCol w:w="1823.1441048034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Tuần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Ghi chú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Kiến thức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chuẩn bị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14-15/9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GV: Phó Đức Tài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-Giới thiệu môn học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-Bổ sung kiến thức về số học và trường hữu hạn GF(p)</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-Giới thiệu SageMath</w:t>
            </w:r>
          </w:p>
        </w:tc>
        <w:tc>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tập cá nhân</w:t>
            </w:r>
          </w:p>
        </w:tc>
        <w:tc>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21-22/9</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6"/>
                <w:szCs w:val="26"/>
              </w:rPr>
            </w:pPr>
            <w:r w:rsidDel="00000000" w:rsidR="00000000" w:rsidRPr="00000000">
              <w:rPr>
                <w:sz w:val="26"/>
                <w:szCs w:val="26"/>
                <w:rtl w:val="0"/>
              </w:rPr>
              <w:t xml:space="preserve">GV: Võ Tùng Linh</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Định nghĩa hàm băm và các ví dụ đơn giản.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Các yêu cầu an toàn đối với hàm băm.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Một số tấn công cơ bản vào hàm băm.</w:t>
            </w:r>
          </w:p>
        </w:tc>
        <w:tc>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tập cá nhân</w:t>
            </w:r>
          </w:p>
        </w:tc>
        <w:tc>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28-29/9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6"/>
                <w:szCs w:val="26"/>
              </w:rPr>
            </w:pPr>
            <w:r w:rsidDel="00000000" w:rsidR="00000000" w:rsidRPr="00000000">
              <w:rPr>
                <w:sz w:val="26"/>
                <w:szCs w:val="26"/>
                <w:rtl w:val="0"/>
              </w:rPr>
              <w:t xml:space="preserve">GV:  Võ Tùng Linh, Phó Đức Tài</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Một số cấu trúc đơn giản để xây dựng hàm băm.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Cấu trúc Merkle-Damgard để xây dựng hàm băm.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Trường hữu hạn GF(</w:t>
            </w:r>
            <m:oMath>
              <m:r>
                <w:rPr>
                  <w:sz w:val="26"/>
                  <w:szCs w:val="26"/>
                </w:rPr>
                <m:t xml:space="preserve">p</m:t>
              </m:r>
              <m:sSup>
                <m:sSupPr>
                  <m:ctrlPr>
                    <w:rPr>
                      <w:sz w:val="26"/>
                      <w:szCs w:val="26"/>
                    </w:rPr>
                  </m:ctrlPr>
                </m:sSupPr>
                <m:e/>
                <m:sup>
                  <m:r>
                    <w:rPr>
                      <w:sz w:val="26"/>
                      <w:szCs w:val="26"/>
                    </w:rPr>
                    <m:t xml:space="preserve">n</m:t>
                  </m:r>
                </m:sup>
              </m:sSup>
            </m:oMath>
            <w:r w:rsidDel="00000000" w:rsidR="00000000" w:rsidRPr="00000000">
              <w:rPr>
                <w:sz w:val="26"/>
                <w:szCs w:val="26"/>
                <w:rtl w:val="0"/>
              </w:rPr>
              <w:t xml:space="preserve">) &amp; Thực hành SageMath</w:t>
            </w:r>
          </w:p>
        </w:tc>
        <w:tc>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tập cá nhân</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6"/>
                <w:szCs w:val="26"/>
              </w:rPr>
            </w:pPr>
            <w:r w:rsidDel="00000000" w:rsidR="00000000" w:rsidRPr="00000000">
              <w:rPr>
                <w:sz w:val="26"/>
                <w:szCs w:val="26"/>
                <w:rtl w:val="0"/>
              </w:rPr>
              <w:t xml:space="preserve">GV:  Võ Tùng Linh, Phó Đức Tài</w:t>
            </w:r>
          </w:p>
          <w:p w:rsidR="00000000" w:rsidDel="00000000" w:rsidP="00000000" w:rsidRDefault="00000000" w:rsidRPr="00000000" w14:paraId="0000002A">
            <w:pPr>
              <w:widowControl w:val="0"/>
              <w:spacing w:line="240" w:lineRule="auto"/>
              <w:rPr>
                <w:sz w:val="26"/>
                <w:szCs w:val="26"/>
              </w:rPr>
            </w:pPr>
            <w:r w:rsidDel="00000000" w:rsidR="00000000" w:rsidRPr="00000000">
              <w:rPr>
                <w:sz w:val="26"/>
                <w:szCs w:val="26"/>
                <w:rtl w:val="0"/>
              </w:rPr>
              <w:t xml:space="preserve">- Hàm băm SHA-512.</w:t>
            </w:r>
          </w:p>
          <w:p w:rsidR="00000000" w:rsidDel="00000000" w:rsidP="00000000" w:rsidRDefault="00000000" w:rsidRPr="00000000" w14:paraId="0000002B">
            <w:pPr>
              <w:widowControl w:val="0"/>
              <w:spacing w:line="240" w:lineRule="auto"/>
              <w:rPr>
                <w:sz w:val="26"/>
                <w:szCs w:val="26"/>
              </w:rPr>
            </w:pPr>
            <w:r w:rsidDel="00000000" w:rsidR="00000000" w:rsidRPr="00000000">
              <w:rPr>
                <w:sz w:val="26"/>
                <w:szCs w:val="26"/>
                <w:rtl w:val="0"/>
              </w:rPr>
              <w:t xml:space="preserve">- Thực hành SageMath</w:t>
            </w:r>
          </w:p>
        </w:tc>
        <w:tc>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tập cá nhân</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toán số học trong trường hữu hạn.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6"/>
                <w:szCs w:val="26"/>
              </w:rPr>
            </w:pPr>
            <w:r w:rsidDel="00000000" w:rsidR="00000000" w:rsidRPr="00000000">
              <w:rPr>
                <w:sz w:val="26"/>
                <w:szCs w:val="26"/>
                <w:rtl w:val="0"/>
              </w:rPr>
              <w:t xml:space="preserve">GV:  Võ Tùng Linh, Phó Đức Tài</w:t>
            </w:r>
          </w:p>
          <w:p w:rsidR="00000000" w:rsidDel="00000000" w:rsidP="00000000" w:rsidRDefault="00000000" w:rsidRPr="00000000" w14:paraId="00000031">
            <w:pPr>
              <w:widowControl w:val="0"/>
              <w:spacing w:line="240" w:lineRule="auto"/>
              <w:rPr>
                <w:sz w:val="26"/>
                <w:szCs w:val="26"/>
              </w:rPr>
            </w:pPr>
            <w:r w:rsidDel="00000000" w:rsidR="00000000" w:rsidRPr="00000000">
              <w:rPr>
                <w:sz w:val="26"/>
                <w:szCs w:val="26"/>
                <w:rtl w:val="0"/>
              </w:rPr>
              <w:t xml:space="preserve">- Hàm băm SHA-512 (tiếp).</w:t>
            </w:r>
          </w:p>
          <w:p w:rsidR="00000000" w:rsidDel="00000000" w:rsidP="00000000" w:rsidRDefault="00000000" w:rsidRPr="00000000" w14:paraId="00000032">
            <w:pPr>
              <w:widowControl w:val="0"/>
              <w:spacing w:line="240" w:lineRule="auto"/>
              <w:rPr>
                <w:sz w:val="26"/>
                <w:szCs w:val="26"/>
              </w:rPr>
            </w:pPr>
            <w:r w:rsidDel="00000000" w:rsidR="00000000" w:rsidRPr="00000000">
              <w:rPr>
                <w:sz w:val="26"/>
                <w:szCs w:val="26"/>
                <w:rtl w:val="0"/>
              </w:rPr>
              <w:t xml:space="preserve">- Một số ứng dụng của hàm băm.</w:t>
            </w:r>
          </w:p>
          <w:p w:rsidR="00000000" w:rsidDel="00000000" w:rsidP="00000000" w:rsidRDefault="00000000" w:rsidRPr="00000000" w14:paraId="00000033">
            <w:pPr>
              <w:widowControl w:val="0"/>
              <w:spacing w:line="240" w:lineRule="auto"/>
              <w:rPr>
                <w:sz w:val="26"/>
                <w:szCs w:val="26"/>
              </w:rPr>
            </w:pPr>
            <w:r w:rsidDel="00000000" w:rsidR="00000000" w:rsidRPr="00000000">
              <w:rPr>
                <w:sz w:val="26"/>
                <w:szCs w:val="26"/>
                <w:rtl w:val="0"/>
              </w:rPr>
              <w:t xml:space="preserve">- Thực hành SageMath</w:t>
            </w:r>
          </w:p>
        </w:tc>
        <w:tc>
          <w:tcPr/>
          <w:p w:rsidR="00000000" w:rsidDel="00000000" w:rsidP="00000000" w:rsidRDefault="00000000" w:rsidRPr="00000000" w14:paraId="00000034">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Bài tập nhóm số 1</w:t>
            </w:r>
          </w:p>
        </w:tc>
        <w:tc>
          <w:tcPr/>
          <w:p w:rsidR="00000000" w:rsidDel="00000000" w:rsidP="00000000" w:rsidRDefault="00000000" w:rsidRPr="00000000" w14:paraId="00000035">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sz w:val="24"/>
                <w:szCs w:val="24"/>
                <w:rtl w:val="0"/>
              </w:rPr>
              <w:t xml:space="preserve">Tính toán số học trong trường hữu hạn.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6"/>
                <w:szCs w:val="26"/>
              </w:rPr>
            </w:pPr>
            <w:r w:rsidDel="00000000" w:rsidR="00000000" w:rsidRPr="00000000">
              <w:rPr>
                <w:sz w:val="26"/>
                <w:szCs w:val="26"/>
                <w:rtl w:val="0"/>
              </w:rPr>
              <w:t xml:space="preserve">GV:  Võ Tùng Linh, Phó Đức Tài</w:t>
            </w:r>
          </w:p>
          <w:p w:rsidR="00000000" w:rsidDel="00000000" w:rsidP="00000000" w:rsidRDefault="00000000" w:rsidRPr="00000000" w14:paraId="00000038">
            <w:pPr>
              <w:widowControl w:val="0"/>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39">
            <w:pPr>
              <w:widowControl w:val="0"/>
              <w:spacing w:line="240" w:lineRule="auto"/>
              <w:rPr>
                <w:sz w:val="26"/>
                <w:szCs w:val="26"/>
              </w:rPr>
            </w:pPr>
            <w:r w:rsidDel="00000000" w:rsidR="00000000" w:rsidRPr="00000000">
              <w:rPr>
                <w:sz w:val="26"/>
                <w:szCs w:val="26"/>
                <w:rtl w:val="0"/>
              </w:rPr>
              <w:t xml:space="preserve">- Thực hành SageMath</w:t>
            </w:r>
          </w:p>
        </w:tc>
        <w:tc>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tập cá nhân</w:t>
            </w:r>
          </w:p>
        </w:tc>
        <w:tc>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6"/>
                <w:szCs w:val="26"/>
              </w:rPr>
            </w:pPr>
            <w:r w:rsidDel="00000000" w:rsidR="00000000" w:rsidRPr="00000000">
              <w:rPr>
                <w:sz w:val="26"/>
                <w:szCs w:val="26"/>
                <w:rtl w:val="0"/>
              </w:rPr>
              <w:t xml:space="preserve">GV:  Võ Tùng Linh, Phó Đức Tài</w:t>
            </w:r>
          </w:p>
          <w:p w:rsidR="00000000" w:rsidDel="00000000" w:rsidP="00000000" w:rsidRDefault="00000000" w:rsidRPr="00000000" w14:paraId="0000003E">
            <w:pPr>
              <w:widowControl w:val="0"/>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3F">
            <w:pPr>
              <w:widowControl w:val="0"/>
              <w:spacing w:line="240" w:lineRule="auto"/>
              <w:rPr>
                <w:sz w:val="26"/>
                <w:szCs w:val="26"/>
              </w:rPr>
            </w:pPr>
            <w:r w:rsidDel="00000000" w:rsidR="00000000" w:rsidRPr="00000000">
              <w:rPr>
                <w:sz w:val="26"/>
                <w:szCs w:val="26"/>
                <w:rtl w:val="0"/>
              </w:rPr>
              <w:t xml:space="preserve">- Thực hành SageMath</w:t>
            </w:r>
          </w:p>
        </w:tc>
        <w:tc>
          <w:tcPr/>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tập cá nhân</w:t>
            </w:r>
          </w:p>
        </w:tc>
        <w:tc>
          <w:tcPr/>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6"/>
                <w:szCs w:val="26"/>
              </w:rPr>
            </w:pPr>
            <w:r w:rsidDel="00000000" w:rsidR="00000000" w:rsidRPr="00000000">
              <w:rPr>
                <w:sz w:val="26"/>
                <w:szCs w:val="26"/>
                <w:rtl w:val="0"/>
              </w:rPr>
              <w:t xml:space="preserve">GV:  Võ Tùng Linh, Phó Đức Tài</w:t>
            </w:r>
          </w:p>
          <w:p w:rsidR="00000000" w:rsidDel="00000000" w:rsidP="00000000" w:rsidRDefault="00000000" w:rsidRPr="00000000" w14:paraId="00000044">
            <w:pPr>
              <w:widowControl w:val="0"/>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45">
            <w:pPr>
              <w:widowControl w:val="0"/>
              <w:spacing w:line="240" w:lineRule="auto"/>
              <w:rPr>
                <w:b w:val="1"/>
                <w:sz w:val="26"/>
                <w:szCs w:val="26"/>
                <w:highlight w:val="yellow"/>
              </w:rPr>
            </w:pPr>
            <w:r w:rsidDel="00000000" w:rsidR="00000000" w:rsidRPr="00000000">
              <w:rPr>
                <w:sz w:val="26"/>
                <w:szCs w:val="26"/>
                <w:rtl w:val="0"/>
              </w:rPr>
              <w:t xml:space="preserve">- </w:t>
            </w:r>
            <w:r w:rsidDel="00000000" w:rsidR="00000000" w:rsidRPr="00000000">
              <w:rPr>
                <w:b w:val="1"/>
                <w:sz w:val="26"/>
                <w:szCs w:val="26"/>
                <w:highlight w:val="yellow"/>
                <w:rtl w:val="0"/>
              </w:rPr>
              <w:t xml:space="preserve">Kiểm tra giữa kỳ</w:t>
            </w:r>
          </w:p>
        </w:tc>
        <w:tc>
          <w:tcPr/>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tập cá nhân</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6"/>
                <w:szCs w:val="26"/>
              </w:rPr>
            </w:pPr>
            <w:r w:rsidDel="00000000" w:rsidR="00000000" w:rsidRPr="00000000">
              <w:rPr>
                <w:sz w:val="26"/>
                <w:szCs w:val="26"/>
                <w:rtl w:val="0"/>
              </w:rPr>
              <w:t xml:space="preserve">GV:  Võ Tùng Linh, Phó Đức Tài</w:t>
            </w:r>
          </w:p>
          <w:p w:rsidR="00000000" w:rsidDel="00000000" w:rsidP="00000000" w:rsidRDefault="00000000" w:rsidRPr="00000000" w14:paraId="0000004B">
            <w:pPr>
              <w:widowControl w:val="0"/>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4C">
            <w:pPr>
              <w:widowControl w:val="0"/>
              <w:spacing w:line="240" w:lineRule="auto"/>
              <w:rPr>
                <w:sz w:val="26"/>
                <w:szCs w:val="26"/>
              </w:rPr>
            </w:pPr>
            <w:r w:rsidDel="00000000" w:rsidR="00000000" w:rsidRPr="00000000">
              <w:rPr>
                <w:sz w:val="26"/>
                <w:szCs w:val="26"/>
                <w:rtl w:val="0"/>
              </w:rPr>
              <w:t xml:space="preserve">- Thực hành SageMath</w:t>
            </w:r>
          </w:p>
        </w:tc>
        <w:tc>
          <w:tcPr/>
          <w:p w:rsidR="00000000" w:rsidDel="00000000" w:rsidP="00000000" w:rsidRDefault="00000000" w:rsidRPr="00000000" w14:paraId="0000004D">
            <w:pPr>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Bài tập nhóm số 2</w:t>
            </w:r>
            <w:r w:rsidDel="00000000" w:rsidR="00000000" w:rsidRPr="00000000">
              <w:rPr>
                <w:rtl w:val="0"/>
              </w:rPr>
            </w:r>
          </w:p>
        </w:tc>
        <w:tc>
          <w:tcPr/>
          <w:p w:rsidR="00000000" w:rsidDel="00000000" w:rsidP="00000000" w:rsidRDefault="00000000" w:rsidRPr="00000000" w14:paraId="0000004E">
            <w:pPr>
              <w:spacing w:line="240" w:lineRule="auto"/>
              <w:rPr>
                <w:rFonts w:ascii="Times New Roman" w:cs="Times New Roman" w:eastAsia="Times New Roman" w:hAnsi="Times New Roman"/>
                <w:b w:val="1"/>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6"/>
                <w:szCs w:val="26"/>
              </w:rPr>
            </w:pPr>
            <w:r w:rsidDel="00000000" w:rsidR="00000000" w:rsidRPr="00000000">
              <w:rPr>
                <w:sz w:val="26"/>
                <w:szCs w:val="26"/>
                <w:rtl w:val="0"/>
              </w:rPr>
              <w:t xml:space="preserve">GV:  Võ Tùng Linh, Phó Đức Tài</w:t>
            </w:r>
          </w:p>
          <w:p w:rsidR="00000000" w:rsidDel="00000000" w:rsidP="00000000" w:rsidRDefault="00000000" w:rsidRPr="00000000" w14:paraId="00000051">
            <w:pPr>
              <w:widowControl w:val="0"/>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52">
            <w:pPr>
              <w:widowControl w:val="0"/>
              <w:spacing w:line="240" w:lineRule="auto"/>
              <w:rPr>
                <w:sz w:val="26"/>
                <w:szCs w:val="26"/>
              </w:rPr>
            </w:pPr>
            <w:r w:rsidDel="00000000" w:rsidR="00000000" w:rsidRPr="00000000">
              <w:rPr>
                <w:sz w:val="26"/>
                <w:szCs w:val="26"/>
                <w:rtl w:val="0"/>
              </w:rPr>
              <w:t xml:space="preserve">- Thực hành SageMath</w:t>
            </w:r>
          </w:p>
        </w:tc>
        <w:tc>
          <w:tcPr/>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tập cá nhân</w:t>
            </w:r>
          </w:p>
        </w:tc>
        <w:tc>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6"/>
                <w:szCs w:val="26"/>
              </w:rPr>
            </w:pPr>
            <w:r w:rsidDel="00000000" w:rsidR="00000000" w:rsidRPr="00000000">
              <w:rPr>
                <w:sz w:val="26"/>
                <w:szCs w:val="26"/>
                <w:rtl w:val="0"/>
              </w:rPr>
              <w:t xml:space="preserve">GV:  Võ Tùng Linh, Phó Đức Tài</w:t>
            </w:r>
          </w:p>
          <w:p w:rsidR="00000000" w:rsidDel="00000000" w:rsidP="00000000" w:rsidRDefault="00000000" w:rsidRPr="00000000" w14:paraId="00000057">
            <w:pPr>
              <w:widowControl w:val="0"/>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58">
            <w:pPr>
              <w:widowControl w:val="0"/>
              <w:spacing w:line="240" w:lineRule="auto"/>
              <w:rPr>
                <w:sz w:val="26"/>
                <w:szCs w:val="26"/>
              </w:rPr>
            </w:pPr>
            <w:r w:rsidDel="00000000" w:rsidR="00000000" w:rsidRPr="00000000">
              <w:rPr>
                <w:sz w:val="26"/>
                <w:szCs w:val="26"/>
                <w:rtl w:val="0"/>
              </w:rPr>
              <w:t xml:space="preserve">-Thực hành SageMath</w:t>
            </w:r>
          </w:p>
        </w:tc>
        <w:tc>
          <w:tcPr/>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tập cá nhân</w:t>
            </w:r>
          </w:p>
        </w:tc>
        <w:tc>
          <w:tcPr/>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6"/>
                <w:szCs w:val="26"/>
              </w:rPr>
            </w:pPr>
            <w:r w:rsidDel="00000000" w:rsidR="00000000" w:rsidRPr="00000000">
              <w:rPr>
                <w:sz w:val="26"/>
                <w:szCs w:val="26"/>
                <w:rtl w:val="0"/>
              </w:rPr>
              <w:t xml:space="preserve">GV:  Võ Tùng Linh, Phó Đức Tài</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-QR code phần 1: Lý thuyết &amp; thuật toán</w:t>
            </w:r>
          </w:p>
        </w:tc>
        <w:tc>
          <w:tcPr/>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tập cá nhân</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6"/>
                <w:szCs w:val="26"/>
              </w:rPr>
            </w:pPr>
            <w:r w:rsidDel="00000000" w:rsidR="00000000" w:rsidRPr="00000000">
              <w:rPr>
                <w:sz w:val="26"/>
                <w:szCs w:val="26"/>
                <w:rtl w:val="0"/>
              </w:rPr>
              <w:t xml:space="preserve">GV:  Võ Tùng Linh, Phó Đức Tài</w:t>
            </w:r>
          </w:p>
          <w:p w:rsidR="00000000" w:rsidDel="00000000" w:rsidP="00000000" w:rsidRDefault="00000000" w:rsidRPr="00000000" w14:paraId="00000064">
            <w:pPr>
              <w:widowControl w:val="0"/>
              <w:spacing w:line="240" w:lineRule="auto"/>
              <w:rPr>
                <w:sz w:val="26"/>
                <w:szCs w:val="26"/>
              </w:rPr>
            </w:pPr>
            <w:r w:rsidDel="00000000" w:rsidR="00000000" w:rsidRPr="00000000">
              <w:rPr>
                <w:sz w:val="26"/>
                <w:szCs w:val="26"/>
                <w:rtl w:val="0"/>
              </w:rPr>
              <w:t xml:space="preserve">-QR code phần 2: Thực hành với SageMath</w:t>
            </w:r>
          </w:p>
        </w:tc>
        <w:tc>
          <w:tcPr/>
          <w:p w:rsidR="00000000" w:rsidDel="00000000" w:rsidP="00000000" w:rsidRDefault="00000000" w:rsidRPr="00000000" w14:paraId="00000065">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Bài tập nhóm số 3</w:t>
            </w:r>
            <w:r w:rsidDel="00000000" w:rsidR="00000000" w:rsidRPr="00000000">
              <w:rPr>
                <w:rtl w:val="0"/>
              </w:rPr>
            </w:r>
          </w:p>
        </w:tc>
        <w:tc>
          <w:tcPr/>
          <w:p w:rsidR="00000000" w:rsidDel="00000000" w:rsidP="00000000" w:rsidRDefault="00000000" w:rsidRPr="00000000" w14:paraId="00000066">
            <w:pPr>
              <w:spacing w:line="240" w:lineRule="auto"/>
              <w:rPr>
                <w:rFonts w:ascii="Times New Roman" w:cs="Times New Roman" w:eastAsia="Times New Roman" w:hAnsi="Times New Roman"/>
                <w:b w:val="1"/>
                <w:color w:val="ff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6"/>
                <w:szCs w:val="26"/>
              </w:rPr>
            </w:pPr>
            <w:r w:rsidDel="00000000" w:rsidR="00000000" w:rsidRPr="00000000">
              <w:rPr>
                <w:sz w:val="26"/>
                <w:szCs w:val="26"/>
                <w:rtl w:val="0"/>
              </w:rPr>
              <w:t xml:space="preserve">GV:  Võ Tùng Linh, Phó Đức Tài</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-QR code phần 3: Bảo mật trong QR code</w:t>
            </w:r>
          </w:p>
        </w:tc>
        <w:tc>
          <w:tcPr/>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tập cá nhân</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6"/>
                <w:szCs w:val="26"/>
              </w:rPr>
            </w:pPr>
            <w:r w:rsidDel="00000000" w:rsidR="00000000" w:rsidRPr="00000000">
              <w:rPr>
                <w:sz w:val="26"/>
                <w:szCs w:val="26"/>
                <w:rtl w:val="0"/>
              </w:rPr>
              <w:t xml:space="preserve">GV:  Võ Tùng Linh, Phó Đức Tài</w:t>
            </w:r>
          </w:p>
          <w:p w:rsidR="00000000" w:rsidDel="00000000" w:rsidP="00000000" w:rsidRDefault="00000000" w:rsidRPr="00000000" w14:paraId="00000070">
            <w:pPr>
              <w:widowControl w:val="0"/>
              <w:spacing w:line="240" w:lineRule="auto"/>
              <w:rPr>
                <w:sz w:val="26"/>
                <w:szCs w:val="26"/>
              </w:rPr>
            </w:pPr>
            <w:r w:rsidDel="00000000" w:rsidR="00000000" w:rsidRPr="00000000">
              <w:rPr>
                <w:sz w:val="26"/>
                <w:szCs w:val="26"/>
                <w:rtl w:val="0"/>
              </w:rPr>
              <w:t xml:space="preserve">- Giới thiệu nhanh về ECDSA </w:t>
            </w:r>
          </w:p>
          <w:p w:rsidR="00000000" w:rsidDel="00000000" w:rsidP="00000000" w:rsidRDefault="00000000" w:rsidRPr="00000000" w14:paraId="00000071">
            <w:pPr>
              <w:widowControl w:val="0"/>
              <w:spacing w:line="240" w:lineRule="auto"/>
              <w:rPr>
                <w:sz w:val="26"/>
                <w:szCs w:val="26"/>
              </w:rPr>
            </w:pPr>
            <w:r w:rsidDel="00000000" w:rsidR="00000000" w:rsidRPr="00000000">
              <w:rPr>
                <w:sz w:val="26"/>
                <w:szCs w:val="26"/>
                <w:rtl w:val="0"/>
              </w:rPr>
              <w:t xml:space="preserve">- Giới thiệu nhanh về blockchain</w:t>
            </w:r>
          </w:p>
          <w:p w:rsidR="00000000" w:rsidDel="00000000" w:rsidP="00000000" w:rsidRDefault="00000000" w:rsidRPr="00000000" w14:paraId="00000072">
            <w:pPr>
              <w:widowControl w:val="0"/>
              <w:spacing w:line="240" w:lineRule="auto"/>
              <w:rPr>
                <w:sz w:val="26"/>
                <w:szCs w:val="26"/>
              </w:rPr>
            </w:pPr>
            <w:r w:rsidDel="00000000" w:rsidR="00000000" w:rsidRPr="00000000">
              <w:rPr>
                <w:sz w:val="26"/>
                <w:szCs w:val="26"/>
                <w:rtl w:val="0"/>
              </w:rPr>
              <w:t xml:space="preserve">- Ôn tập cuối kỳ</w:t>
            </w:r>
          </w:p>
        </w:tc>
        <w:tc>
          <w:tcPr/>
          <w:p w:rsidR="00000000" w:rsidDel="00000000" w:rsidP="00000000" w:rsidRDefault="00000000" w:rsidRPr="00000000" w14:paraId="0000007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Ôn tập thi cuối kỳ</w:t>
            </w:r>
            <w:r w:rsidDel="00000000" w:rsidR="00000000" w:rsidRPr="00000000">
              <w:rPr>
                <w:rtl w:val="0"/>
              </w:rPr>
            </w:r>
          </w:p>
        </w:tc>
        <w:tc>
          <w:tcPr/>
          <w:p w:rsidR="00000000" w:rsidDel="00000000" w:rsidP="00000000" w:rsidRDefault="00000000" w:rsidRPr="00000000" w14:paraId="00000074">
            <w:pPr>
              <w:spacing w:line="240" w:lineRule="auto"/>
              <w:rPr>
                <w:rFonts w:ascii="Times New Roman" w:cs="Times New Roman" w:eastAsia="Times New Roman" w:hAnsi="Times New Roman"/>
                <w:b w:val="1"/>
                <w:color w:val="ff0000"/>
                <w:sz w:val="24"/>
                <w:szCs w:val="24"/>
              </w:rPr>
            </w:pPr>
            <w:r w:rsidDel="00000000" w:rsidR="00000000" w:rsidRPr="00000000">
              <w:rPr>
                <w:rtl w:val="0"/>
              </w:rPr>
            </w:r>
          </w:p>
        </w:tc>
      </w:tr>
    </w:tbl>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b w:val="1"/>
          <w:sz w:val="26"/>
          <w:szCs w:val="26"/>
        </w:rPr>
      </w:pPr>
      <w:r w:rsidDel="00000000" w:rsidR="00000000" w:rsidRPr="00000000">
        <w:rPr>
          <w:b w:val="1"/>
          <w:sz w:val="26"/>
          <w:szCs w:val="26"/>
          <w:rtl w:val="0"/>
        </w:rPr>
        <w:t xml:space="preserve">Đăng ký danh sách nhóm, mỗi nhóm tối đa 3 sinh viên:</w:t>
      </w:r>
    </w:p>
    <w:p w:rsidR="00000000" w:rsidDel="00000000" w:rsidP="00000000" w:rsidRDefault="00000000" w:rsidRPr="00000000" w14:paraId="0000007A">
      <w:pPr>
        <w:rPr>
          <w:sz w:val="26"/>
          <w:szCs w:val="26"/>
        </w:rPr>
      </w:pPr>
      <w:r w:rsidDel="00000000" w:rsidR="00000000" w:rsidRPr="00000000">
        <w:rPr>
          <w:sz w:val="26"/>
          <w:szCs w:val="26"/>
          <w:rtl w:val="0"/>
        </w:rPr>
        <w:t xml:space="preserve">Tên nhóm trưởng để lên đầu, hạn đăng ký cuối tuần thứ 2</w:t>
      </w:r>
    </w:p>
    <w:p w:rsidR="00000000" w:rsidDel="00000000" w:rsidP="00000000" w:rsidRDefault="00000000" w:rsidRPr="00000000" w14:paraId="0000007B">
      <w:pPr>
        <w:rPr>
          <w:sz w:val="26"/>
          <w:szCs w:val="26"/>
        </w:rPr>
      </w:pPr>
      <w:r w:rsidDel="00000000" w:rsidR="00000000" w:rsidRPr="00000000">
        <w:rPr>
          <w:rtl w:val="0"/>
        </w:rPr>
      </w:r>
    </w:p>
    <w:tbl>
      <w:tblPr>
        <w:tblStyle w:val="Table2"/>
        <w:tblW w:w="946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6585"/>
        <w:gridCol w:w="1785"/>
        <w:tblGridChange w:id="0">
          <w:tblGrid>
            <w:gridCol w:w="1095"/>
            <w:gridCol w:w="658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Các thành viên trong 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sz w:val="26"/>
                <w:szCs w:val="26"/>
                <w:rtl w:val="0"/>
              </w:rPr>
              <w:t xml:space="preserve">Phạm Minh Tiến</w:t>
            </w:r>
            <w:r w:rsidDel="00000000" w:rsidR="00000000" w:rsidRPr="00000000">
              <w:rPr>
                <w:sz w:val="26"/>
                <w:szCs w:val="26"/>
                <w:rtl w:val="0"/>
              </w:rPr>
              <w:t xml:space="preserve">, Nguyễn Xuân Thành, Phạm Thị Diệu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sz w:val="26"/>
                <w:szCs w:val="26"/>
                <w:rtl w:val="0"/>
              </w:rPr>
              <w:t xml:space="preserve">Nguyễn Long Hải</w:t>
            </w:r>
            <w:r w:rsidDel="00000000" w:rsidR="00000000" w:rsidRPr="00000000">
              <w:rPr>
                <w:sz w:val="26"/>
                <w:szCs w:val="26"/>
                <w:rtl w:val="0"/>
              </w:rPr>
              <w:t xml:space="preserve">, Phí Linh Chi, Đào Tấn Dũng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sz w:val="26"/>
                <w:szCs w:val="26"/>
                <w:rtl w:val="0"/>
              </w:rPr>
              <w:t xml:space="preserve">Trần Thế Hùng, </w:t>
            </w:r>
            <w:r w:rsidDel="00000000" w:rsidR="00000000" w:rsidRPr="00000000">
              <w:rPr>
                <w:sz w:val="26"/>
                <w:szCs w:val="26"/>
                <w:rtl w:val="0"/>
              </w:rPr>
              <w:t xml:space="preserve">Trần Hoàng Đức, Bùi Long Giang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sz w:val="26"/>
                <w:szCs w:val="26"/>
                <w:rtl w:val="0"/>
              </w:rPr>
              <w:t xml:space="preserve">Đỗ Duy Đạo</w:t>
            </w:r>
            <w:r w:rsidDel="00000000" w:rsidR="00000000" w:rsidRPr="00000000">
              <w:rPr>
                <w:sz w:val="26"/>
                <w:szCs w:val="26"/>
                <w:rtl w:val="0"/>
              </w:rPr>
              <w:t xml:space="preserve">, Nguyễn Khánh Hoà, Lê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sz w:val="26"/>
                <w:szCs w:val="26"/>
                <w:rtl w:val="0"/>
              </w:rPr>
              <w:t xml:space="preserve">Nguyễn Trang Nhung</w:t>
            </w:r>
            <w:r w:rsidDel="00000000" w:rsidR="00000000" w:rsidRPr="00000000">
              <w:rPr>
                <w:sz w:val="26"/>
                <w:szCs w:val="26"/>
                <w:rtl w:val="0"/>
              </w:rPr>
              <w:t xml:space="preserve">, Nguyễn Minh Kiên, Lành Trường Giang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sz w:val="26"/>
                <w:szCs w:val="26"/>
                <w:rtl w:val="0"/>
              </w:rPr>
              <w:t xml:space="preserve">Hoàng Trung Kiên</w:t>
            </w:r>
            <w:r w:rsidDel="00000000" w:rsidR="00000000" w:rsidRPr="00000000">
              <w:rPr>
                <w:sz w:val="26"/>
                <w:szCs w:val="26"/>
                <w:rtl w:val="0"/>
              </w:rPr>
              <w:t xml:space="preserve">, Nguyễn Lê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sz w:val="26"/>
                <w:szCs w:val="26"/>
                <w:rtl w:val="0"/>
              </w:rPr>
              <w:t xml:space="preserve">Nguyễn Thị Hà</w:t>
            </w:r>
            <w:r w:rsidDel="00000000" w:rsidR="00000000" w:rsidRPr="00000000">
              <w:rPr>
                <w:sz w:val="26"/>
                <w:szCs w:val="26"/>
                <w:rtl w:val="0"/>
              </w:rPr>
              <w:t xml:space="preserve">, Đặng Hà 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rHeight w:val="82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6"/>
                <w:szCs w:val="26"/>
                <w:highlight w:val="white"/>
              </w:rPr>
            </w:pPr>
            <w:r w:rsidDel="00000000" w:rsidR="00000000" w:rsidRPr="00000000">
              <w:rPr>
                <w:b w:val="1"/>
                <w:sz w:val="26"/>
                <w:szCs w:val="26"/>
                <w:rtl w:val="0"/>
              </w:rPr>
              <w:t xml:space="preserve">Nguyễn Xuân Duẩn</w:t>
            </w:r>
            <w:r w:rsidDel="00000000" w:rsidR="00000000" w:rsidRPr="00000000">
              <w:rPr>
                <w:sz w:val="26"/>
                <w:szCs w:val="26"/>
                <w:rtl w:val="0"/>
              </w:rPr>
              <w:t xml:space="preserve">, Trần Đức Thịnh, Phạm Anh Tuyến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6"/>
                <w:szCs w:val="26"/>
              </w:rPr>
            </w:pPr>
            <w:r w:rsidDel="00000000" w:rsidR="00000000" w:rsidRPr="00000000">
              <w:rPr>
                <w:b w:val="1"/>
                <w:sz w:val="26"/>
                <w:szCs w:val="26"/>
                <w:rtl w:val="0"/>
              </w:rPr>
              <w:t xml:space="preserve">Nguyễn Thành Vinh</w:t>
            </w:r>
            <w:r w:rsidDel="00000000" w:rsidR="00000000" w:rsidRPr="00000000">
              <w:rPr>
                <w:sz w:val="26"/>
                <w:szCs w:val="26"/>
                <w:rtl w:val="0"/>
              </w:rPr>
              <w:t xml:space="preserve">, Nguyễn Văn Thạo, Mai Vũ Vĩnh Tiến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6"/>
                <w:szCs w:val="26"/>
              </w:rPr>
            </w:pPr>
            <w:r w:rsidDel="00000000" w:rsidR="00000000" w:rsidRPr="00000000">
              <w:rPr>
                <w:b w:val="1"/>
                <w:sz w:val="26"/>
                <w:szCs w:val="26"/>
                <w:rtl w:val="0"/>
              </w:rPr>
              <w:t xml:space="preserve">Nguyễn Đỗ Hoàng Quân</w:t>
            </w:r>
            <w:r w:rsidDel="00000000" w:rsidR="00000000" w:rsidRPr="00000000">
              <w:rPr>
                <w:sz w:val="26"/>
                <w:szCs w:val="26"/>
                <w:rtl w:val="0"/>
              </w:rPr>
              <w:t xml:space="preserve">, Phạm Ngọc Hoàng Long, Nguyễn Trung Khánh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sz w:val="26"/>
                <w:szCs w:val="26"/>
                <w:rtl w:val="0"/>
              </w:rPr>
              <w:t xml:space="preserve">Trần Quang Thụy</w:t>
            </w:r>
            <w:r w:rsidDel="00000000" w:rsidR="00000000" w:rsidRPr="00000000">
              <w:rPr>
                <w:sz w:val="26"/>
                <w:szCs w:val="26"/>
                <w:rtl w:val="0"/>
              </w:rPr>
              <w:t xml:space="preserve">,  Hà Quốc Việt, Đỗ Hữu Quang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Phạm Vũ Anh Quân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bl>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b w:val="1"/>
          <w:sz w:val="26"/>
          <w:szCs w:val="26"/>
        </w:rPr>
      </w:pPr>
      <w:r w:rsidDel="00000000" w:rsidR="00000000" w:rsidRPr="00000000">
        <w:rPr>
          <w:b w:val="1"/>
          <w:sz w:val="26"/>
          <w:szCs w:val="26"/>
          <w:rtl w:val="0"/>
        </w:rPr>
        <w:t xml:space="preserve">Ngày 14/9/2021 (Tuần 1, buổi 1): GV Phó Đức Tài</w:t>
      </w:r>
    </w:p>
    <w:p w:rsidR="00000000" w:rsidDel="00000000" w:rsidP="00000000" w:rsidRDefault="00000000" w:rsidRPr="00000000" w14:paraId="000000A8">
      <w:pPr>
        <w:rPr>
          <w:b w:val="1"/>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sz w:val="26"/>
          <w:szCs w:val="26"/>
          <w:rtl w:val="0"/>
        </w:rPr>
        <w:t xml:space="preserve">T</w:t>
      </w:r>
      <w:r w:rsidDel="00000000" w:rsidR="00000000" w:rsidRPr="00000000">
        <w:rPr>
          <w:sz w:val="26"/>
          <w:szCs w:val="26"/>
          <w:rtl w:val="0"/>
        </w:rPr>
        <w:t xml:space="preserve">huật toán chia Euclid (tìm ƯCLN của 2 số nguyên)</w:t>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b w:val="1"/>
          <w:sz w:val="26"/>
          <w:szCs w:val="26"/>
          <w:rtl w:val="0"/>
        </w:rPr>
        <w:t xml:space="preserve">Ví dụ: </w:t>
      </w:r>
      <w:r w:rsidDel="00000000" w:rsidR="00000000" w:rsidRPr="00000000">
        <w:rPr>
          <w:sz w:val="26"/>
          <w:szCs w:val="26"/>
          <w:rtl w:val="0"/>
        </w:rPr>
        <w:t xml:space="preserve">Tìm ƯCLN của  2021 và 14</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Bước 1: 2021 chia 14</w:t>
      </w:r>
    </w:p>
    <w:p w:rsidR="00000000" w:rsidDel="00000000" w:rsidP="00000000" w:rsidRDefault="00000000" w:rsidRPr="00000000" w14:paraId="000000B0">
      <w:pPr>
        <w:rPr>
          <w:sz w:val="26"/>
          <w:szCs w:val="26"/>
        </w:rPr>
      </w:pPr>
      <w:r w:rsidDel="00000000" w:rsidR="00000000" w:rsidRPr="00000000">
        <w:rPr>
          <w:sz w:val="26"/>
          <w:szCs w:val="26"/>
          <w:rtl w:val="0"/>
        </w:rPr>
        <w:t xml:space="preserve">                   2021 = 144 x 14 + 5 </w:t>
      </w:r>
    </w:p>
    <w:p w:rsidR="00000000" w:rsidDel="00000000" w:rsidP="00000000" w:rsidRDefault="00000000" w:rsidRPr="00000000" w14:paraId="000000B1">
      <w:pPr>
        <w:rPr>
          <w:sz w:val="26"/>
          <w:szCs w:val="26"/>
        </w:rPr>
      </w:pPr>
      <w:r w:rsidDel="00000000" w:rsidR="00000000" w:rsidRPr="00000000">
        <w:rPr>
          <w:sz w:val="26"/>
          <w:szCs w:val="26"/>
          <w:rtl w:val="0"/>
        </w:rPr>
        <w:t xml:space="preserve">Do đó</w:t>
      </w:r>
    </w:p>
    <w:p w:rsidR="00000000" w:rsidDel="00000000" w:rsidP="00000000" w:rsidRDefault="00000000" w:rsidRPr="00000000" w14:paraId="000000B2">
      <w:pPr>
        <w:rPr>
          <w:sz w:val="26"/>
          <w:szCs w:val="26"/>
        </w:rPr>
      </w:pPr>
      <w:r w:rsidDel="00000000" w:rsidR="00000000" w:rsidRPr="00000000">
        <w:rPr>
          <w:sz w:val="26"/>
          <w:szCs w:val="26"/>
          <w:rtl w:val="0"/>
        </w:rPr>
        <w:t xml:space="preserve">ƯCLN(2021,14) =ƯCLN(</w:t>
      </w:r>
      <w:r w:rsidDel="00000000" w:rsidR="00000000" w:rsidRPr="00000000">
        <w:rPr>
          <w:sz w:val="26"/>
          <w:szCs w:val="26"/>
          <w:highlight w:val="green"/>
          <w:rtl w:val="0"/>
        </w:rPr>
        <w:t xml:space="preserve">144 x 14</w:t>
      </w:r>
      <w:r w:rsidDel="00000000" w:rsidR="00000000" w:rsidRPr="00000000">
        <w:rPr>
          <w:sz w:val="26"/>
          <w:szCs w:val="26"/>
          <w:rtl w:val="0"/>
        </w:rPr>
        <w:t xml:space="preserve"> + 5,14) = ƯCLN(5,14) = ƯCLN(14,5)</w:t>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highlight w:val="yellow"/>
        </w:rPr>
      </w:pPr>
      <w:r w:rsidDel="00000000" w:rsidR="00000000" w:rsidRPr="00000000">
        <w:rPr>
          <w:sz w:val="26"/>
          <w:szCs w:val="26"/>
          <w:highlight w:val="yellow"/>
          <w:rtl w:val="0"/>
        </w:rPr>
        <w:t xml:space="preserve">(Tính chất: ƯCLN(a+ nxb , b) = ƯCLN(a,b))</w:t>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Bước 2: 14 chia 5</w:t>
      </w:r>
    </w:p>
    <w:p w:rsidR="00000000" w:rsidDel="00000000" w:rsidP="00000000" w:rsidRDefault="00000000" w:rsidRPr="00000000" w14:paraId="000000B8">
      <w:pPr>
        <w:rPr>
          <w:sz w:val="26"/>
          <w:szCs w:val="26"/>
        </w:rPr>
      </w:pPr>
      <w:r w:rsidDel="00000000" w:rsidR="00000000" w:rsidRPr="00000000">
        <w:rPr>
          <w:sz w:val="26"/>
          <w:szCs w:val="26"/>
          <w:rtl w:val="0"/>
        </w:rPr>
        <w:t xml:space="preserve">     14 = 2 x 5 + 4</w:t>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sz w:val="26"/>
          <w:szCs w:val="26"/>
          <w:rtl w:val="0"/>
        </w:rPr>
        <w:t xml:space="preserve">Do đó</w:t>
      </w:r>
    </w:p>
    <w:p w:rsidR="00000000" w:rsidDel="00000000" w:rsidP="00000000" w:rsidRDefault="00000000" w:rsidRPr="00000000" w14:paraId="000000BB">
      <w:pPr>
        <w:rPr>
          <w:sz w:val="26"/>
          <w:szCs w:val="26"/>
        </w:rPr>
      </w:pPr>
      <w:r w:rsidDel="00000000" w:rsidR="00000000" w:rsidRPr="00000000">
        <w:rPr>
          <w:sz w:val="26"/>
          <w:szCs w:val="26"/>
          <w:rtl w:val="0"/>
        </w:rPr>
        <w:t xml:space="preserve">ƯCLN(14,5) =  ƯCLN(</w:t>
      </w:r>
      <w:r w:rsidDel="00000000" w:rsidR="00000000" w:rsidRPr="00000000">
        <w:rPr>
          <w:sz w:val="26"/>
          <w:szCs w:val="26"/>
          <w:highlight w:val="green"/>
          <w:rtl w:val="0"/>
        </w:rPr>
        <w:t xml:space="preserve">2 x 5</w:t>
      </w:r>
      <w:r w:rsidDel="00000000" w:rsidR="00000000" w:rsidRPr="00000000">
        <w:rPr>
          <w:sz w:val="26"/>
          <w:szCs w:val="26"/>
          <w:rtl w:val="0"/>
        </w:rPr>
        <w:t xml:space="preserve"> + 4,5) = ƯCLN(4,5) =  ƯCLN(5,4)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Bước 3: 5 chia 4</w:t>
      </w:r>
    </w:p>
    <w:p w:rsidR="00000000" w:rsidDel="00000000" w:rsidP="00000000" w:rsidRDefault="00000000" w:rsidRPr="00000000" w14:paraId="000000BE">
      <w:pPr>
        <w:rPr>
          <w:sz w:val="26"/>
          <w:szCs w:val="26"/>
        </w:rPr>
      </w:pPr>
      <w:r w:rsidDel="00000000" w:rsidR="00000000" w:rsidRPr="00000000">
        <w:rPr>
          <w:sz w:val="26"/>
          <w:szCs w:val="26"/>
          <w:rtl w:val="0"/>
        </w:rPr>
        <w:t xml:space="preserve">     5 = 1 x 4 + 1</w:t>
      </w:r>
    </w:p>
    <w:p w:rsidR="00000000" w:rsidDel="00000000" w:rsidP="00000000" w:rsidRDefault="00000000" w:rsidRPr="00000000" w14:paraId="000000BF">
      <w:pPr>
        <w:rPr>
          <w:sz w:val="26"/>
          <w:szCs w:val="26"/>
        </w:rPr>
      </w:pP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sz w:val="26"/>
          <w:szCs w:val="26"/>
          <w:rtl w:val="0"/>
        </w:rPr>
        <w:t xml:space="preserve">Do đó</w:t>
      </w:r>
    </w:p>
    <w:p w:rsidR="00000000" w:rsidDel="00000000" w:rsidP="00000000" w:rsidRDefault="00000000" w:rsidRPr="00000000" w14:paraId="000000C1">
      <w:pPr>
        <w:rPr>
          <w:sz w:val="26"/>
          <w:szCs w:val="26"/>
        </w:rPr>
      </w:pPr>
      <w:r w:rsidDel="00000000" w:rsidR="00000000" w:rsidRPr="00000000">
        <w:rPr>
          <w:sz w:val="26"/>
          <w:szCs w:val="26"/>
          <w:rtl w:val="0"/>
        </w:rPr>
        <w:t xml:space="preserve">ƯCLN(5,4) =  ƯCLN(</w:t>
      </w:r>
      <w:r w:rsidDel="00000000" w:rsidR="00000000" w:rsidRPr="00000000">
        <w:rPr>
          <w:sz w:val="26"/>
          <w:szCs w:val="26"/>
          <w:highlight w:val="green"/>
          <w:rtl w:val="0"/>
        </w:rPr>
        <w:t xml:space="preserve">1 x 4</w:t>
      </w:r>
      <w:r w:rsidDel="00000000" w:rsidR="00000000" w:rsidRPr="00000000">
        <w:rPr>
          <w:sz w:val="26"/>
          <w:szCs w:val="26"/>
          <w:rtl w:val="0"/>
        </w:rPr>
        <w:t xml:space="preserve"> + 1,4) =  ƯCLN(1,4) = ƯCLN(4,1)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Bước 4: ƯCLN(4,1) =?</w:t>
      </w:r>
    </w:p>
    <w:p w:rsidR="00000000" w:rsidDel="00000000" w:rsidP="00000000" w:rsidRDefault="00000000" w:rsidRPr="00000000" w14:paraId="000000C4">
      <w:pPr>
        <w:rPr>
          <w:sz w:val="26"/>
          <w:szCs w:val="26"/>
        </w:rPr>
      </w:pPr>
      <w:r w:rsidDel="00000000" w:rsidR="00000000" w:rsidRPr="00000000">
        <w:rPr>
          <w:sz w:val="26"/>
          <w:szCs w:val="26"/>
          <w:rtl w:val="0"/>
        </w:rPr>
        <w:t xml:space="preserve">4 chia 1 dư 0, suy ra  ƯCLN(4,1) = 1.</w:t>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rPr>
          <w:sz w:val="26"/>
          <w:szCs w:val="26"/>
          <w:highlight w:val="yellow"/>
        </w:rPr>
      </w:pPr>
      <w:r w:rsidDel="00000000" w:rsidR="00000000" w:rsidRPr="00000000">
        <w:rPr>
          <w:sz w:val="26"/>
          <w:szCs w:val="26"/>
          <w:highlight w:val="yellow"/>
          <w:rtl w:val="0"/>
        </w:rPr>
        <w:t xml:space="preserve">(Tính chất: Giá sử a và b là hai số nguyên dương: </w:t>
      </w:r>
    </w:p>
    <w:p w:rsidR="00000000" w:rsidDel="00000000" w:rsidP="00000000" w:rsidRDefault="00000000" w:rsidRPr="00000000" w14:paraId="000000C7">
      <w:pPr>
        <w:rPr>
          <w:sz w:val="26"/>
          <w:szCs w:val="26"/>
          <w:highlight w:val="yellow"/>
        </w:rPr>
      </w:pPr>
      <w:r w:rsidDel="00000000" w:rsidR="00000000" w:rsidRPr="00000000">
        <w:rPr>
          <w:sz w:val="26"/>
          <w:szCs w:val="26"/>
          <w:highlight w:val="yellow"/>
          <w:rtl w:val="0"/>
        </w:rPr>
        <w:t xml:space="preserve">Nếu a chia hết cho b, thì ƯCLN(a,b) = b)</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Bài tập về nhà: Viết chương trình máy tính (Java / Python / C) thực hiện thuật toán chia Euclid để tìm ƯCLN.</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Mai: Chữa BT, bằng phần mềm SageMath (</w:t>
      </w:r>
      <w:r w:rsidDel="00000000" w:rsidR="00000000" w:rsidRPr="00000000">
        <w:rPr>
          <w:sz w:val="26"/>
          <w:szCs w:val="26"/>
          <w:highlight w:val="yellow"/>
          <w:rtl w:val="0"/>
        </w:rPr>
        <w:t xml:space="preserve">miễn phí, mã nguồn mở, viết dựa trên Python, có thể nhúng được nhiều phần mềm khác vào</w:t>
      </w:r>
      <w:r w:rsidDel="00000000" w:rsidR="00000000" w:rsidRPr="00000000">
        <w:rPr>
          <w:sz w:val="26"/>
          <w:szCs w:val="26"/>
          <w:rtl w:val="0"/>
        </w:rPr>
        <w:t xml:space="preserve">). (Phần mềm có phí Maple/Matlab/… ?)</w:t>
      </w:r>
    </w:p>
    <w:p w:rsidR="00000000" w:rsidDel="00000000" w:rsidP="00000000" w:rsidRDefault="00000000" w:rsidRPr="00000000" w14:paraId="000000CC">
      <w:pPr>
        <w:rPr>
          <w:sz w:val="26"/>
          <w:szCs w:val="26"/>
        </w:rPr>
      </w:pPr>
      <w:r w:rsidDel="00000000" w:rsidR="00000000" w:rsidRPr="00000000">
        <w:rPr>
          <w:sz w:val="26"/>
          <w:szCs w:val="26"/>
          <w:rtl w:val="0"/>
        </w:rPr>
        <w:t xml:space="preserve">Đọc tiếp mod</w:t>
      </w:r>
    </w:p>
    <w:p w:rsidR="00000000" w:rsidDel="00000000" w:rsidP="00000000" w:rsidRDefault="00000000" w:rsidRPr="00000000" w14:paraId="000000CD">
      <w:pPr>
        <w:rPr>
          <w:sz w:val="26"/>
          <w:szCs w:val="26"/>
        </w:rPr>
      </w:pPr>
      <w:r w:rsidDel="00000000" w:rsidR="00000000" w:rsidRPr="00000000">
        <w:rPr>
          <w:rtl w:val="0"/>
        </w:rPr>
      </w:r>
    </w:p>
    <w:p w:rsidR="00000000" w:rsidDel="00000000" w:rsidP="00000000" w:rsidRDefault="00000000" w:rsidRPr="00000000" w14:paraId="000000CE">
      <w:pPr>
        <w:rPr>
          <w:sz w:val="26"/>
          <w:szCs w:val="26"/>
        </w:rPr>
      </w:pPr>
      <w:r w:rsidDel="00000000" w:rsidR="00000000" w:rsidRPr="00000000">
        <w:rPr>
          <w:sz w:val="26"/>
          <w:szCs w:val="26"/>
          <w:rtl w:val="0"/>
        </w:rPr>
        <w:t xml:space="preserve">-11 mod 7 = ?</w:t>
      </w:r>
    </w:p>
    <w:p w:rsidR="00000000" w:rsidDel="00000000" w:rsidP="00000000" w:rsidRDefault="00000000" w:rsidRPr="00000000" w14:paraId="000000CF">
      <w:pPr>
        <w:rPr>
          <w:sz w:val="26"/>
          <w:szCs w:val="26"/>
        </w:rPr>
      </w:pPr>
      <w:r w:rsidDel="00000000" w:rsidR="00000000" w:rsidRPr="00000000">
        <w:rPr>
          <w:rtl w:val="0"/>
        </w:rPr>
      </w:r>
    </w:p>
    <w:p w:rsidR="00000000" w:rsidDel="00000000" w:rsidP="00000000" w:rsidRDefault="00000000" w:rsidRPr="00000000" w14:paraId="000000D0">
      <w:pPr>
        <w:rPr>
          <w:sz w:val="26"/>
          <w:szCs w:val="26"/>
        </w:rPr>
      </w:pPr>
      <w:r w:rsidDel="00000000" w:rsidR="00000000" w:rsidRPr="00000000">
        <w:rPr>
          <w:sz w:val="26"/>
          <w:szCs w:val="26"/>
          <w:rtl w:val="0"/>
        </w:rPr>
        <w:t xml:space="preserve">-11 chia cho 7 được</w:t>
      </w:r>
    </w:p>
    <w:p w:rsidR="00000000" w:rsidDel="00000000" w:rsidP="00000000" w:rsidRDefault="00000000" w:rsidRPr="00000000" w14:paraId="000000D1">
      <w:pPr>
        <w:rPr>
          <w:sz w:val="26"/>
          <w:szCs w:val="26"/>
        </w:rPr>
      </w:pP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sz w:val="26"/>
          <w:szCs w:val="26"/>
          <w:rtl w:val="0"/>
        </w:rPr>
        <w:t xml:space="preserve">-11 = (-2) x 7 + 3   (Cần 0 &lt;= r &lt; b)</w:t>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b w:val="1"/>
          <w:sz w:val="26"/>
          <w:szCs w:val="26"/>
          <w:rtl w:val="0"/>
        </w:rPr>
        <w:t xml:space="preserve">Bài tập 2:</w:t>
      </w:r>
      <w:r w:rsidDel="00000000" w:rsidR="00000000" w:rsidRPr="00000000">
        <w:rPr>
          <w:sz w:val="26"/>
          <w:szCs w:val="26"/>
          <w:rtl w:val="0"/>
        </w:rPr>
        <w:t xml:space="preserve"> Cộng và nhân modulo. Viết chương trình máy tính hoặc lấy ví dụ bằng số lớn cụ thể. </w:t>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Cho buổi học ngày mai:</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b w:val="1"/>
          <w:sz w:val="32"/>
          <w:szCs w:val="32"/>
          <w:rtl w:val="0"/>
        </w:rPr>
        <w:t xml:space="preserve">Hướng dẫn cài SageMath: </w:t>
      </w:r>
      <w:r w:rsidDel="00000000" w:rsidR="00000000" w:rsidRPr="00000000">
        <w:rPr>
          <w:sz w:val="32"/>
          <w:szCs w:val="32"/>
          <w:rtl w:val="0"/>
        </w:rPr>
        <w:t xml:space="preserve">Xem youtube video hoặc theo các bước: </w:t>
      </w:r>
      <w:r w:rsidDel="00000000" w:rsidR="00000000" w:rsidRPr="00000000">
        <w:rPr>
          <w:rFonts w:ascii="Times New Roman" w:cs="Times New Roman" w:eastAsia="Times New Roman" w:hAnsi="Times New Roman"/>
          <w:sz w:val="24"/>
          <w:szCs w:val="24"/>
          <w:rtl w:val="0"/>
        </w:rPr>
        <w:t xml:space="preserve">Video giới thiệu phần mềm SageMath:</w:t>
      </w:r>
    </w:p>
    <w:p w:rsidR="00000000" w:rsidDel="00000000" w:rsidP="00000000" w:rsidRDefault="00000000" w:rsidRPr="00000000" w14:paraId="000000DA">
      <w:pPr>
        <w:numPr>
          <w:ilvl w:val="0"/>
          <w:numId w:val="16"/>
        </w:numPr>
        <w:pBdr>
          <w:top w:color="auto" w:space="0" w:sz="0" w:val="none"/>
        </w:pBdr>
        <w:spacing w:after="0" w:afterAutospacing="0" w:before="200" w:lineRule="auto"/>
        <w:ind w:left="1020" w:hanging="360"/>
        <w:rPr>
          <w:color w:val="3d3d3d"/>
          <w:sz w:val="26"/>
          <w:szCs w:val="26"/>
        </w:rPr>
      </w:pPr>
      <w:r w:rsidDel="00000000" w:rsidR="00000000" w:rsidRPr="00000000">
        <w:rPr>
          <w:rFonts w:ascii="Times New Roman" w:cs="Times New Roman" w:eastAsia="Times New Roman" w:hAnsi="Times New Roman"/>
          <w:sz w:val="24"/>
          <w:szCs w:val="24"/>
          <w:rtl w:val="0"/>
        </w:rPr>
        <w:t xml:space="preserve">Cài đặt (Xem video clip:</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rtl w:val="0"/>
          </w:rPr>
          <w:t xml:space="preserve">https://www.youtube.com/watch?v=QpNJcpKfiwo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numPr>
          <w:ilvl w:val="0"/>
          <w:numId w:val="16"/>
        </w:numPr>
        <w:pBdr>
          <w:top w:color="auto" w:space="0" w:sz="0" w:val="none"/>
          <w:bottom w:color="auto" w:space="0" w:sz="0" w:val="none"/>
        </w:pBdr>
        <w:spacing w:before="0" w:beforeAutospacing="0" w:lineRule="auto"/>
        <w:ind w:left="1020" w:hanging="360"/>
        <w:rPr>
          <w:color w:val="3d3d3d"/>
          <w:sz w:val="26"/>
          <w:szCs w:val="26"/>
        </w:rPr>
      </w:pPr>
      <w:r w:rsidDel="00000000" w:rsidR="00000000" w:rsidRPr="00000000">
        <w:rPr>
          <w:rFonts w:ascii="Times New Roman" w:cs="Times New Roman" w:eastAsia="Times New Roman" w:hAnsi="Times New Roman"/>
          <w:sz w:val="24"/>
          <w:szCs w:val="24"/>
          <w:rtl w:val="0"/>
        </w:rPr>
        <w:t xml:space="preserve">Giới thiệu nhanh (Xem video clip: ttps://www.youtube.com/watch?v=9CG2YQxEIcs)</w:t>
      </w:r>
    </w:p>
    <w:p w:rsidR="00000000" w:rsidDel="00000000" w:rsidP="00000000" w:rsidRDefault="00000000" w:rsidRPr="00000000" w14:paraId="000000DC">
      <w:pPr>
        <w:rPr>
          <w:sz w:val="32"/>
          <w:szCs w:val="32"/>
        </w:rPr>
      </w:pPr>
      <w:r w:rsidDel="00000000" w:rsidR="00000000" w:rsidRPr="00000000">
        <w:rPr>
          <w:rtl w:val="0"/>
        </w:rPr>
      </w:r>
    </w:p>
    <w:p w:rsidR="00000000" w:rsidDel="00000000" w:rsidP="00000000" w:rsidRDefault="00000000" w:rsidRPr="00000000" w14:paraId="000000DD">
      <w:pPr>
        <w:shd w:fill="6aadff" w:val="clear"/>
        <w:spacing w:after="200" w:before="200" w:line="311.99940000000004" w:lineRule="auto"/>
        <w:rPr>
          <w:b w:val="1"/>
          <w:color w:val="444444"/>
          <w:sz w:val="20"/>
          <w:szCs w:val="20"/>
        </w:rPr>
      </w:pPr>
      <w:r w:rsidDel="00000000" w:rsidR="00000000" w:rsidRPr="00000000">
        <w:rPr>
          <w:b w:val="1"/>
          <w:color w:val="444444"/>
          <w:sz w:val="20"/>
          <w:szCs w:val="20"/>
          <w:rtl w:val="0"/>
        </w:rPr>
        <w:t xml:space="preserve">Hướng dẫn cài Sage trên win:</w:t>
      </w:r>
    </w:p>
    <w:p w:rsidR="00000000" w:rsidDel="00000000" w:rsidP="00000000" w:rsidRDefault="00000000" w:rsidRPr="00000000" w14:paraId="000000DE">
      <w:pPr>
        <w:shd w:fill="ffffff" w:val="clear"/>
        <w:rPr>
          <w:color w:val="1155cc"/>
          <w:u w:val="single"/>
        </w:rPr>
      </w:pPr>
      <w:r w:rsidDel="00000000" w:rsidR="00000000" w:rsidRPr="00000000">
        <w:rPr>
          <w:color w:val="222222"/>
          <w:rtl w:val="0"/>
        </w:rPr>
        <w:t xml:space="preserve">1. Download binary tại: </w:t>
      </w:r>
      <w:hyperlink r:id="rId8">
        <w:r w:rsidDel="00000000" w:rsidR="00000000" w:rsidRPr="00000000">
          <w:rPr>
            <w:color w:val="1155cc"/>
            <w:u w:val="single"/>
            <w:rtl w:val="0"/>
          </w:rPr>
          <w:t xml:space="preserve">https://github.com/sagemath/sage-windows/releases</w:t>
        </w:r>
      </w:hyperlink>
      <w:r w:rsidDel="00000000" w:rsidR="00000000" w:rsidRPr="00000000">
        <w:rPr>
          <w:rtl w:val="0"/>
        </w:rPr>
      </w:r>
    </w:p>
    <w:p w:rsidR="00000000" w:rsidDel="00000000" w:rsidP="00000000" w:rsidRDefault="00000000" w:rsidRPr="00000000" w14:paraId="000000DF">
      <w:pPr>
        <w:shd w:fill="ffffff" w:val="clear"/>
        <w:rPr>
          <w:color w:val="222222"/>
        </w:rPr>
      </w:pPr>
      <w:r w:rsidDel="00000000" w:rsidR="00000000" w:rsidRPr="00000000">
        <w:rPr>
          <w:color w:val="222222"/>
          <w:rtl w:val="0"/>
        </w:rPr>
        <w:t xml:space="preserve">2. Cài lên máy.</w:t>
      </w:r>
    </w:p>
    <w:p w:rsidR="00000000" w:rsidDel="00000000" w:rsidP="00000000" w:rsidRDefault="00000000" w:rsidRPr="00000000" w14:paraId="000000E0">
      <w:pPr>
        <w:shd w:fill="ffffff" w:val="clear"/>
        <w:rPr>
          <w:color w:val="222222"/>
        </w:rPr>
      </w:pPr>
      <w:r w:rsidDel="00000000" w:rsidR="00000000" w:rsidRPr="00000000">
        <w:rPr>
          <w:color w:val="222222"/>
          <w:rtl w:val="0"/>
        </w:rPr>
        <w:t xml:space="preserve">3. Trên desktop có 3 icon: Dùng "SageMath Notebook" (hai cái kia không có giao diện tốt).  </w:t>
      </w:r>
    </w:p>
    <w:p w:rsidR="00000000" w:rsidDel="00000000" w:rsidP="00000000" w:rsidRDefault="00000000" w:rsidRPr="00000000" w14:paraId="000000E1">
      <w:pPr>
        <w:shd w:fill="ffffff" w:val="clear"/>
        <w:rPr>
          <w:color w:val="222222"/>
        </w:rPr>
      </w:pPr>
      <w:r w:rsidDel="00000000" w:rsidR="00000000" w:rsidRPr="00000000">
        <w:rPr>
          <w:color w:val="222222"/>
          <w:rtl w:val="0"/>
        </w:rPr>
        <w:t xml:space="preserve">4. Có thể xuất hiện:</w:t>
      </w:r>
    </w:p>
    <w:p w:rsidR="00000000" w:rsidDel="00000000" w:rsidP="00000000" w:rsidRDefault="00000000" w:rsidRPr="00000000" w14:paraId="000000E2">
      <w:pPr>
        <w:shd w:fill="ffffff" w:val="clear"/>
        <w:rPr>
          <w:color w:val="222222"/>
        </w:rPr>
      </w:pPr>
      <w:r w:rsidDel="00000000" w:rsidR="00000000" w:rsidRPr="00000000">
        <w:rPr>
          <w:color w:val="222222"/>
          <w:rtl w:val="0"/>
        </w:rPr>
        <w:t xml:space="preserve">To access the notebook, open this file in a browser:</w:t>
      </w:r>
    </w:p>
    <w:p w:rsidR="00000000" w:rsidDel="00000000" w:rsidP="00000000" w:rsidRDefault="00000000" w:rsidRPr="00000000" w14:paraId="000000E3">
      <w:pPr>
        <w:shd w:fill="ffffff" w:val="clear"/>
        <w:rPr>
          <w:color w:val="222222"/>
        </w:rPr>
      </w:pPr>
      <w:r w:rsidDel="00000000" w:rsidR="00000000" w:rsidRPr="00000000">
        <w:rPr>
          <w:color w:val="222222"/>
          <w:rtl w:val="0"/>
        </w:rPr>
        <w:t xml:space="preserve">        file:///home/sage/.local/share/jupyter/runtime/nbserver-759-open.html</w:t>
      </w:r>
    </w:p>
    <w:p w:rsidR="00000000" w:rsidDel="00000000" w:rsidP="00000000" w:rsidRDefault="00000000" w:rsidRPr="00000000" w14:paraId="000000E4">
      <w:pPr>
        <w:shd w:fill="ffffff" w:val="clear"/>
        <w:rPr>
          <w:color w:val="222222"/>
        </w:rPr>
      </w:pPr>
      <w:r w:rsidDel="00000000" w:rsidR="00000000" w:rsidRPr="00000000">
        <w:rPr>
          <w:color w:val="222222"/>
          <w:rtl w:val="0"/>
        </w:rPr>
        <w:t xml:space="preserve">    Or copy and paste one of these URLs:</w:t>
      </w:r>
    </w:p>
    <w:p w:rsidR="00000000" w:rsidDel="00000000" w:rsidP="00000000" w:rsidRDefault="00000000" w:rsidRPr="00000000" w14:paraId="000000E5">
      <w:pPr>
        <w:shd w:fill="ffffff" w:val="clear"/>
        <w:rPr>
          <w:color w:val="1155cc"/>
          <w:u w:val="single"/>
        </w:rPr>
      </w:pPr>
      <w:r w:rsidDel="00000000" w:rsidR="00000000" w:rsidRPr="00000000">
        <w:rPr>
          <w:color w:val="222222"/>
          <w:rtl w:val="0"/>
        </w:rPr>
        <w:t xml:space="preserve">        </w:t>
      </w:r>
      <w:hyperlink r:id="rId9">
        <w:r w:rsidDel="00000000" w:rsidR="00000000" w:rsidRPr="00000000">
          <w:rPr>
            <w:color w:val="1155cc"/>
            <w:u w:val="single"/>
            <w:rtl w:val="0"/>
          </w:rPr>
          <w:t xml:space="preserve">http://localhost:8888/?token=af1b5cd024f911c52aa8ca91ae38d6a2043c024d734ec44e</w:t>
        </w:r>
      </w:hyperlink>
      <w:r w:rsidDel="00000000" w:rsidR="00000000" w:rsidRPr="00000000">
        <w:rPr>
          <w:rtl w:val="0"/>
        </w:rPr>
      </w:r>
    </w:p>
    <w:p w:rsidR="00000000" w:rsidDel="00000000" w:rsidP="00000000" w:rsidRDefault="00000000" w:rsidRPr="00000000" w14:paraId="000000E6">
      <w:pPr>
        <w:shd w:fill="ffffff" w:val="clear"/>
        <w:rPr>
          <w:color w:val="222222"/>
        </w:rPr>
      </w:pPr>
      <w:r w:rsidDel="00000000" w:rsidR="00000000" w:rsidRPr="00000000">
        <w:rPr>
          <w:rtl w:val="0"/>
        </w:rPr>
      </w:r>
    </w:p>
    <w:p w:rsidR="00000000" w:rsidDel="00000000" w:rsidP="00000000" w:rsidRDefault="00000000" w:rsidRPr="00000000" w14:paraId="000000E7">
      <w:pPr>
        <w:shd w:fill="ffffff" w:val="clear"/>
        <w:rPr>
          <w:color w:val="222222"/>
        </w:rPr>
      </w:pPr>
      <w:r w:rsidDel="00000000" w:rsidR="00000000" w:rsidRPr="00000000">
        <w:rPr>
          <w:color w:val="222222"/>
          <w:rtl w:val="0"/>
        </w:rPr>
        <w:t xml:space="preserve">thì mở chương trình web browser ra, dán địa chỉ</w:t>
      </w:r>
    </w:p>
    <w:p w:rsidR="00000000" w:rsidDel="00000000" w:rsidP="00000000" w:rsidRDefault="00000000" w:rsidRPr="00000000" w14:paraId="000000E8">
      <w:pPr>
        <w:shd w:fill="ffffff" w:val="clear"/>
        <w:rPr>
          <w:color w:val="1155cc"/>
          <w:u w:val="single"/>
        </w:rPr>
      </w:pPr>
      <w:r w:rsidDel="00000000" w:rsidR="00000000" w:rsidRPr="00000000">
        <w:rPr>
          <w:color w:val="222222"/>
          <w:rtl w:val="0"/>
        </w:rPr>
        <w:t xml:space="preserve">       </w:t>
      </w:r>
      <w:hyperlink r:id="rId10">
        <w:r w:rsidDel="00000000" w:rsidR="00000000" w:rsidRPr="00000000">
          <w:rPr>
            <w:color w:val="1155cc"/>
            <w:u w:val="single"/>
            <w:rtl w:val="0"/>
          </w:rPr>
          <w:t xml:space="preserve">http://localhost:8888/?token=af1b5cd024f911c52aa8ca91ae38d6a2043c024d734ec44e</w:t>
        </w:r>
      </w:hyperlink>
      <w:r w:rsidDel="00000000" w:rsidR="00000000" w:rsidRPr="00000000">
        <w:rPr>
          <w:rtl w:val="0"/>
        </w:rPr>
      </w:r>
    </w:p>
    <w:p w:rsidR="00000000" w:rsidDel="00000000" w:rsidP="00000000" w:rsidRDefault="00000000" w:rsidRPr="00000000" w14:paraId="000000E9">
      <w:pPr>
        <w:shd w:fill="ffffff" w:val="clear"/>
        <w:rPr>
          <w:color w:val="222222"/>
        </w:rPr>
      </w:pPr>
      <w:r w:rsidDel="00000000" w:rsidR="00000000" w:rsidRPr="00000000">
        <w:rPr>
          <w:color w:val="222222"/>
          <w:rtl w:val="0"/>
        </w:rPr>
        <w:t xml:space="preserve">vào là ra giao diện jupyter.</w:t>
      </w:r>
    </w:p>
    <w:p w:rsidR="00000000" w:rsidDel="00000000" w:rsidP="00000000" w:rsidRDefault="00000000" w:rsidRPr="00000000" w14:paraId="000000EA">
      <w:pPr>
        <w:rPr>
          <w:sz w:val="32"/>
          <w:szCs w:val="32"/>
        </w:rPr>
      </w:pPr>
      <w:r w:rsidDel="00000000" w:rsidR="00000000" w:rsidRPr="00000000">
        <w:rPr>
          <w:rtl w:val="0"/>
        </w:rPr>
      </w:r>
    </w:p>
    <w:p w:rsidR="00000000" w:rsidDel="00000000" w:rsidP="00000000" w:rsidRDefault="00000000" w:rsidRPr="00000000" w14:paraId="000000EB">
      <w:pPr>
        <w:rPr>
          <w:sz w:val="32"/>
          <w:szCs w:val="32"/>
        </w:rPr>
      </w:pPr>
      <w:r w:rsidDel="00000000" w:rsidR="00000000" w:rsidRPr="00000000">
        <w:rPr>
          <w:sz w:val="32"/>
          <w:szCs w:val="32"/>
          <w:rtl w:val="0"/>
        </w:rPr>
        <w:t xml:space="preserve">Cài trên linux hay IOS: Xem hướng dẫn trong trang web của SageMath.</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rtl w:val="0"/>
        </w:rPr>
      </w:r>
    </w:p>
    <w:p w:rsidR="00000000" w:rsidDel="00000000" w:rsidP="00000000" w:rsidRDefault="00000000" w:rsidRPr="00000000" w14:paraId="000000EE">
      <w:pPr>
        <w:rPr>
          <w:b w:val="1"/>
          <w:sz w:val="26"/>
          <w:szCs w:val="26"/>
        </w:rPr>
      </w:pPr>
      <w:r w:rsidDel="00000000" w:rsidR="00000000" w:rsidRPr="00000000">
        <w:rPr>
          <w:b w:val="1"/>
          <w:sz w:val="26"/>
          <w:szCs w:val="26"/>
          <w:rtl w:val="0"/>
        </w:rPr>
        <w:t xml:space="preserve">Ngày 15/9/2021 (Tuần 1, buổi 2): GV Phó Đức Tài</w:t>
      </w:r>
    </w:p>
    <w:p w:rsidR="00000000" w:rsidDel="00000000" w:rsidP="00000000" w:rsidRDefault="00000000" w:rsidRPr="00000000" w14:paraId="000000EF">
      <w:pPr>
        <w:rPr>
          <w:sz w:val="26"/>
          <w:szCs w:val="26"/>
        </w:rPr>
      </w:pPr>
      <w:r w:rsidDel="00000000" w:rsidR="00000000" w:rsidRPr="00000000">
        <w:rPr>
          <w:rtl w:val="0"/>
        </w:rPr>
      </w:r>
    </w:p>
    <w:p w:rsidR="00000000" w:rsidDel="00000000" w:rsidP="00000000" w:rsidRDefault="00000000" w:rsidRPr="00000000" w14:paraId="000000F0">
      <w:pPr>
        <w:rPr>
          <w:b w:val="1"/>
          <w:sz w:val="26"/>
          <w:szCs w:val="26"/>
        </w:rPr>
      </w:pPr>
      <w:r w:rsidDel="00000000" w:rsidR="00000000" w:rsidRPr="00000000">
        <w:rPr>
          <w:b w:val="1"/>
          <w:sz w:val="26"/>
          <w:szCs w:val="26"/>
          <w:rtl w:val="0"/>
        </w:rPr>
        <w:t xml:space="preserve">Tiết 1: Giới thiệu phần mềm SageMath</w:t>
      </w:r>
    </w:p>
    <w:p w:rsidR="00000000" w:rsidDel="00000000" w:rsidP="00000000" w:rsidRDefault="00000000" w:rsidRPr="00000000" w14:paraId="000000F1">
      <w:pPr>
        <w:rPr>
          <w:b w:val="1"/>
          <w:sz w:val="26"/>
          <w:szCs w:val="26"/>
        </w:rPr>
      </w:pPr>
      <w:r w:rsidDel="00000000" w:rsidR="00000000" w:rsidRPr="00000000">
        <w:rPr>
          <w:rtl w:val="0"/>
        </w:rPr>
      </w:r>
    </w:p>
    <w:p w:rsidR="00000000" w:rsidDel="00000000" w:rsidP="00000000" w:rsidRDefault="00000000" w:rsidRPr="00000000" w14:paraId="000000F2">
      <w:pPr>
        <w:rPr>
          <w:b w:val="1"/>
          <w:sz w:val="26"/>
          <w:szCs w:val="26"/>
        </w:rPr>
      </w:pPr>
      <w:r w:rsidDel="00000000" w:rsidR="00000000" w:rsidRPr="00000000">
        <w:rPr>
          <w:b w:val="1"/>
          <w:sz w:val="26"/>
          <w:szCs w:val="26"/>
          <w:rtl w:val="0"/>
        </w:rPr>
        <w:t xml:space="preserve">Mở SageMath như thế nào?</w:t>
      </w:r>
    </w:p>
    <w:p w:rsidR="00000000" w:rsidDel="00000000" w:rsidP="00000000" w:rsidRDefault="00000000" w:rsidRPr="00000000" w14:paraId="000000F3">
      <w:pPr>
        <w:rPr>
          <w:b w:val="1"/>
          <w:sz w:val="26"/>
          <w:szCs w:val="26"/>
        </w:rPr>
      </w:pPr>
      <w:r w:rsidDel="00000000" w:rsidR="00000000" w:rsidRPr="00000000">
        <w:rPr>
          <w:rtl w:val="0"/>
        </w:rPr>
      </w:r>
    </w:p>
    <w:p w:rsidR="00000000" w:rsidDel="00000000" w:rsidP="00000000" w:rsidRDefault="00000000" w:rsidRPr="00000000" w14:paraId="000000F4">
      <w:pPr>
        <w:rPr>
          <w:sz w:val="26"/>
          <w:szCs w:val="26"/>
        </w:rPr>
      </w:pPr>
      <w:r w:rsidDel="00000000" w:rsidR="00000000" w:rsidRPr="00000000">
        <w:rPr>
          <w:b w:val="1"/>
          <w:sz w:val="26"/>
          <w:szCs w:val="26"/>
          <w:rtl w:val="0"/>
        </w:rPr>
        <w:t xml:space="preserve">Cách 1:</w:t>
      </w:r>
      <w:r w:rsidDel="00000000" w:rsidR="00000000" w:rsidRPr="00000000">
        <w:rPr>
          <w:sz w:val="26"/>
          <w:szCs w:val="26"/>
          <w:rtl w:val="0"/>
        </w:rPr>
        <w:t xml:space="preserve"> Tính toán như máy tính bỏ túi: http://sagecell.sagemath.org/</w:t>
      </w:r>
    </w:p>
    <w:p w:rsidR="00000000" w:rsidDel="00000000" w:rsidP="00000000" w:rsidRDefault="00000000" w:rsidRPr="00000000" w14:paraId="000000F5">
      <w:pPr>
        <w:rPr>
          <w:sz w:val="26"/>
          <w:szCs w:val="26"/>
        </w:rPr>
      </w:pPr>
      <w:r w:rsidDel="00000000" w:rsidR="00000000" w:rsidRPr="00000000">
        <w:rPr>
          <w:sz w:val="26"/>
          <w:szCs w:val="26"/>
          <w:rtl w:val="0"/>
        </w:rPr>
        <w:t xml:space="preserve">Nhập dòng lệnh vào trong cell (ô lệnh), thực hiện bằng cách bấm tổ hợp phím Shift-Enter hoặc click chuột Evaluate.</w:t>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rPr>
          <w:b w:val="1"/>
          <w:sz w:val="26"/>
          <w:szCs w:val="26"/>
        </w:rPr>
      </w:pPr>
      <w:r w:rsidDel="00000000" w:rsidR="00000000" w:rsidRPr="00000000">
        <w:rPr>
          <w:b w:val="1"/>
          <w:sz w:val="26"/>
          <w:szCs w:val="26"/>
          <w:rtl w:val="0"/>
        </w:rPr>
        <w:t xml:space="preserve">Ví dụ:</w:t>
      </w:r>
    </w:p>
    <w:p w:rsidR="00000000" w:rsidDel="00000000" w:rsidP="00000000" w:rsidRDefault="00000000" w:rsidRPr="00000000" w14:paraId="000000F8">
      <w:pPr>
        <w:numPr>
          <w:ilvl w:val="0"/>
          <w:numId w:val="37"/>
        </w:numPr>
        <w:ind w:left="720" w:hanging="360"/>
        <w:rPr>
          <w:sz w:val="26"/>
          <w:szCs w:val="26"/>
        </w:rPr>
      </w:pPr>
      <w:r w:rsidDel="00000000" w:rsidR="00000000" w:rsidRPr="00000000">
        <w:rPr>
          <w:sz w:val="26"/>
          <w:szCs w:val="26"/>
          <w:rtl w:val="0"/>
        </w:rPr>
        <w:t xml:space="preserve">gcd(12,15) cho ra kết quả 3</w:t>
      </w:r>
    </w:p>
    <w:p w:rsidR="00000000" w:rsidDel="00000000" w:rsidP="00000000" w:rsidRDefault="00000000" w:rsidRPr="00000000" w14:paraId="000000F9">
      <w:pPr>
        <w:rPr>
          <w:sz w:val="26"/>
          <w:szCs w:val="26"/>
        </w:rPr>
      </w:pPr>
      <w:r w:rsidDel="00000000" w:rsidR="00000000" w:rsidRPr="00000000">
        <w:rPr>
          <w:sz w:val="26"/>
          <w:szCs w:val="26"/>
          <w:rtl w:val="0"/>
        </w:rPr>
        <w:t xml:space="preserve">b) xgcd(12,15) cho ra kết quả (3,-1,1)</w:t>
      </w:r>
    </w:p>
    <w:p w:rsidR="00000000" w:rsidDel="00000000" w:rsidP="00000000" w:rsidRDefault="00000000" w:rsidRPr="00000000" w14:paraId="000000FA">
      <w:pPr>
        <w:rPr>
          <w:sz w:val="26"/>
          <w:szCs w:val="26"/>
        </w:rPr>
      </w:pPr>
      <w:r w:rsidDel="00000000" w:rsidR="00000000" w:rsidRPr="00000000">
        <w:rPr>
          <w:sz w:val="26"/>
          <w:szCs w:val="26"/>
          <w:rtl w:val="0"/>
        </w:rPr>
        <w:t xml:space="preserve">xgcd(a,b) cho ra (d,m,n) với  d=ƯCLN(a,b), m và n là 2 số nguyên thỏa mãn</w:t>
      </w:r>
    </w:p>
    <w:p w:rsidR="00000000" w:rsidDel="00000000" w:rsidP="00000000" w:rsidRDefault="00000000" w:rsidRPr="00000000" w14:paraId="000000FB">
      <w:pPr>
        <w:rPr>
          <w:sz w:val="26"/>
          <w:szCs w:val="26"/>
        </w:rPr>
      </w:pPr>
      <w:r w:rsidDel="00000000" w:rsidR="00000000" w:rsidRPr="00000000">
        <w:rPr>
          <w:sz w:val="26"/>
          <w:szCs w:val="26"/>
          <w:rtl w:val="0"/>
        </w:rPr>
        <w:t xml:space="preserve">d=am+bn.</w:t>
      </w:r>
    </w:p>
    <w:p w:rsidR="00000000" w:rsidDel="00000000" w:rsidP="00000000" w:rsidRDefault="00000000" w:rsidRPr="00000000" w14:paraId="000000FC">
      <w:pPr>
        <w:rPr>
          <w:sz w:val="26"/>
          <w:szCs w:val="26"/>
        </w:rPr>
      </w:pPr>
      <w:r w:rsidDel="00000000" w:rsidR="00000000" w:rsidRPr="00000000">
        <w:rPr>
          <w:sz w:val="26"/>
          <w:szCs w:val="26"/>
          <w:rtl w:val="0"/>
        </w:rPr>
        <w:t xml:space="preserve">Ví dụ:  a) 3 = 12(-1) + 15(1).</w:t>
      </w:r>
    </w:p>
    <w:p w:rsidR="00000000" w:rsidDel="00000000" w:rsidP="00000000" w:rsidRDefault="00000000" w:rsidRPr="00000000" w14:paraId="000000FD">
      <w:pPr>
        <w:numPr>
          <w:ilvl w:val="0"/>
          <w:numId w:val="37"/>
        </w:numPr>
        <w:ind w:left="720" w:hanging="360"/>
        <w:rPr>
          <w:sz w:val="26"/>
          <w:szCs w:val="26"/>
          <w:u w:val="none"/>
        </w:rPr>
      </w:pPr>
      <w:r w:rsidDel="00000000" w:rsidR="00000000" w:rsidRPr="00000000">
        <w:rPr>
          <w:sz w:val="26"/>
          <w:szCs w:val="26"/>
          <w:rtl w:val="0"/>
        </w:rPr>
        <w:t xml:space="preserve">xgcd(60,90)=(30,-1,1)</w:t>
      </w:r>
    </w:p>
    <w:p w:rsidR="00000000" w:rsidDel="00000000" w:rsidP="00000000" w:rsidRDefault="00000000" w:rsidRPr="00000000" w14:paraId="000000FE">
      <w:pPr>
        <w:numPr>
          <w:ilvl w:val="0"/>
          <w:numId w:val="37"/>
        </w:numPr>
        <w:ind w:left="720" w:hanging="360"/>
        <w:rPr>
          <w:sz w:val="26"/>
          <w:szCs w:val="26"/>
          <w:u w:val="none"/>
        </w:rPr>
      </w:pPr>
      <w:r w:rsidDel="00000000" w:rsidR="00000000" w:rsidRPr="00000000">
        <w:rPr>
          <w:sz w:val="26"/>
          <w:szCs w:val="26"/>
          <w:rtl w:val="0"/>
        </w:rPr>
        <w:t xml:space="preserve">xgcd(1956,2021)=</w:t>
      </w:r>
      <w:r w:rsidDel="00000000" w:rsidR="00000000" w:rsidRPr="00000000">
        <w:rPr>
          <w:sz w:val="21"/>
          <w:szCs w:val="21"/>
          <w:highlight w:val="white"/>
          <w:rtl w:val="0"/>
        </w:rPr>
        <w:t xml:space="preserve">(1, 342, -331)</w:t>
      </w:r>
      <w:r w:rsidDel="00000000" w:rsidR="00000000" w:rsidRPr="00000000">
        <w:rPr>
          <w:rtl w:val="0"/>
        </w:rPr>
      </w:r>
    </w:p>
    <w:p w:rsidR="00000000" w:rsidDel="00000000" w:rsidP="00000000" w:rsidRDefault="00000000" w:rsidRPr="00000000" w14:paraId="000000FF">
      <w:pPr>
        <w:rPr>
          <w:sz w:val="26"/>
          <w:szCs w:val="26"/>
        </w:rPr>
      </w:pPr>
      <w:r w:rsidDel="00000000" w:rsidR="00000000" w:rsidRPr="00000000">
        <w:rPr>
          <w:sz w:val="26"/>
          <w:szCs w:val="26"/>
          <w:rtl w:val="0"/>
        </w:rPr>
        <w:t xml:space="preserve"> </w:t>
      </w:r>
    </w:p>
    <w:p w:rsidR="00000000" w:rsidDel="00000000" w:rsidP="00000000" w:rsidRDefault="00000000" w:rsidRPr="00000000" w14:paraId="00000100">
      <w:pPr>
        <w:rPr>
          <w:sz w:val="26"/>
          <w:szCs w:val="26"/>
        </w:rPr>
      </w:pPr>
      <w:r w:rsidDel="00000000" w:rsidR="00000000" w:rsidRPr="00000000">
        <w:rPr>
          <w:rtl w:val="0"/>
        </w:rPr>
      </w:r>
    </w:p>
    <w:p w:rsidR="00000000" w:rsidDel="00000000" w:rsidP="00000000" w:rsidRDefault="00000000" w:rsidRPr="00000000" w14:paraId="00000101">
      <w:pPr>
        <w:rPr>
          <w:sz w:val="26"/>
          <w:szCs w:val="26"/>
        </w:rPr>
      </w:pPr>
      <w:r w:rsidDel="00000000" w:rsidR="00000000" w:rsidRPr="00000000">
        <w:rPr>
          <w:b w:val="1"/>
          <w:sz w:val="26"/>
          <w:szCs w:val="26"/>
          <w:rtl w:val="0"/>
        </w:rPr>
        <w:t xml:space="preserve">Cách 2: </w:t>
      </w:r>
      <w:r w:rsidDel="00000000" w:rsidR="00000000" w:rsidRPr="00000000">
        <w:rPr>
          <w:sz w:val="26"/>
          <w:szCs w:val="26"/>
          <w:rtl w:val="0"/>
        </w:rPr>
        <w:t xml:space="preserve">Sử dụng SageMath trên đám mây, Cocalc (</w:t>
      </w:r>
      <w:hyperlink r:id="rId11">
        <w:r w:rsidDel="00000000" w:rsidR="00000000" w:rsidRPr="00000000">
          <w:rPr>
            <w:color w:val="1155cc"/>
            <w:sz w:val="26"/>
            <w:szCs w:val="26"/>
            <w:u w:val="single"/>
            <w:rtl w:val="0"/>
          </w:rPr>
          <w:t xml:space="preserve">https://cocalc.com/</w:t>
        </w:r>
      </w:hyperlink>
      <w:r w:rsidDel="00000000" w:rsidR="00000000" w:rsidRPr="00000000">
        <w:rPr>
          <w:sz w:val="26"/>
          <w:szCs w:val="26"/>
          <w:rtl w:val="0"/>
        </w:rPr>
        <w:t xml:space="preserve">). Cần tạo tài khoản.</w:t>
      </w:r>
    </w:p>
    <w:p w:rsidR="00000000" w:rsidDel="00000000" w:rsidP="00000000" w:rsidRDefault="00000000" w:rsidRPr="00000000" w14:paraId="00000102">
      <w:pPr>
        <w:rPr>
          <w:sz w:val="26"/>
          <w:szCs w:val="26"/>
        </w:rPr>
      </w:pPr>
      <w:r w:rsidDel="00000000" w:rsidR="00000000" w:rsidRPr="00000000">
        <w:rPr>
          <w:rtl w:val="0"/>
        </w:rPr>
      </w:r>
    </w:p>
    <w:p w:rsidR="00000000" w:rsidDel="00000000" w:rsidP="00000000" w:rsidRDefault="00000000" w:rsidRPr="00000000" w14:paraId="00000103">
      <w:pPr>
        <w:rPr>
          <w:sz w:val="26"/>
          <w:szCs w:val="26"/>
        </w:rPr>
      </w:pPr>
      <w:r w:rsidDel="00000000" w:rsidR="00000000" w:rsidRPr="00000000">
        <w:rPr>
          <w:b w:val="1"/>
          <w:sz w:val="26"/>
          <w:szCs w:val="26"/>
          <w:rtl w:val="0"/>
        </w:rPr>
        <w:t xml:space="preserve">Cách 3:</w:t>
      </w:r>
      <w:r w:rsidDel="00000000" w:rsidR="00000000" w:rsidRPr="00000000">
        <w:rPr>
          <w:sz w:val="26"/>
          <w:szCs w:val="26"/>
          <w:rtl w:val="0"/>
        </w:rPr>
        <w:t xml:space="preserve"> (Khuyên dùng) Cài SageMath lên PC. Mở SageMath Notebook</w:t>
      </w:r>
    </w:p>
    <w:p w:rsidR="00000000" w:rsidDel="00000000" w:rsidP="00000000" w:rsidRDefault="00000000" w:rsidRPr="00000000" w14:paraId="00000104">
      <w:pPr>
        <w:rPr>
          <w:sz w:val="26"/>
          <w:szCs w:val="26"/>
        </w:rPr>
      </w:pPr>
      <w:r w:rsidDel="00000000" w:rsidR="00000000" w:rsidRPr="00000000">
        <w:rPr>
          <w:rtl w:val="0"/>
        </w:rPr>
      </w:r>
    </w:p>
    <w:p w:rsidR="00000000" w:rsidDel="00000000" w:rsidP="00000000" w:rsidRDefault="00000000" w:rsidRPr="00000000" w14:paraId="00000105">
      <w:pPr>
        <w:rPr>
          <w:sz w:val="26"/>
          <w:szCs w:val="26"/>
        </w:rPr>
      </w:pPr>
      <w:r w:rsidDel="00000000" w:rsidR="00000000" w:rsidRPr="00000000">
        <w:rPr>
          <w:b w:val="1"/>
          <w:sz w:val="26"/>
          <w:szCs w:val="26"/>
          <w:rtl w:val="0"/>
        </w:rPr>
        <w:t xml:space="preserve">Ví dụ: </w:t>
      </w:r>
      <w:r w:rsidDel="00000000" w:rsidR="00000000" w:rsidRPr="00000000">
        <w:rPr>
          <w:sz w:val="26"/>
          <w:szCs w:val="26"/>
          <w:rtl w:val="0"/>
        </w:rPr>
        <w:t xml:space="preserve">Thuật toán Euclid </w:t>
      </w:r>
    </w:p>
    <w:p w:rsidR="00000000" w:rsidDel="00000000" w:rsidP="00000000" w:rsidRDefault="00000000" w:rsidRPr="00000000" w14:paraId="00000106">
      <w:pPr>
        <w:rPr>
          <w:sz w:val="26"/>
          <w:szCs w:val="26"/>
        </w:rPr>
      </w:pPr>
      <w:r w:rsidDel="00000000" w:rsidR="00000000" w:rsidRPr="00000000">
        <w:rPr>
          <w:rtl w:val="0"/>
        </w:rPr>
      </w:r>
    </w:p>
    <w:p w:rsidR="00000000" w:rsidDel="00000000" w:rsidP="00000000" w:rsidRDefault="00000000" w:rsidRPr="00000000" w14:paraId="00000107">
      <w:pPr>
        <w:rPr>
          <w:sz w:val="26"/>
          <w:szCs w:val="26"/>
        </w:rPr>
      </w:pPr>
      <w:r w:rsidDel="00000000" w:rsidR="00000000" w:rsidRPr="00000000">
        <w:rPr>
          <w:sz w:val="26"/>
          <w:szCs w:val="26"/>
          <w:rtl w:val="0"/>
        </w:rPr>
        <w:t xml:space="preserve">Input: 2 số nguyên a và b</w:t>
      </w:r>
    </w:p>
    <w:p w:rsidR="00000000" w:rsidDel="00000000" w:rsidP="00000000" w:rsidRDefault="00000000" w:rsidRPr="00000000" w14:paraId="00000108">
      <w:pPr>
        <w:rPr>
          <w:sz w:val="26"/>
          <w:szCs w:val="26"/>
        </w:rPr>
      </w:pPr>
      <w:r w:rsidDel="00000000" w:rsidR="00000000" w:rsidRPr="00000000">
        <w:rPr>
          <w:sz w:val="26"/>
          <w:szCs w:val="26"/>
          <w:rtl w:val="0"/>
        </w:rPr>
        <w:t xml:space="preserve">Output: ƯCLN(a,b)</w:t>
      </w:r>
    </w:p>
    <w:p w:rsidR="00000000" w:rsidDel="00000000" w:rsidP="00000000" w:rsidRDefault="00000000" w:rsidRPr="00000000" w14:paraId="00000109">
      <w:pPr>
        <w:rPr>
          <w:sz w:val="26"/>
          <w:szCs w:val="26"/>
        </w:rPr>
      </w:pPr>
      <w:r w:rsidDel="00000000" w:rsidR="00000000" w:rsidRPr="00000000">
        <w:rPr>
          <w:rtl w:val="0"/>
        </w:rPr>
      </w:r>
    </w:p>
    <w:p w:rsidR="00000000" w:rsidDel="00000000" w:rsidP="00000000" w:rsidRDefault="00000000" w:rsidRPr="00000000" w14:paraId="0000010A">
      <w:pPr>
        <w:rPr>
          <w:sz w:val="26"/>
          <w:szCs w:val="26"/>
        </w:rPr>
      </w:pPr>
      <w:r w:rsidDel="00000000" w:rsidR="00000000" w:rsidRPr="00000000">
        <w:rPr>
          <w:sz w:val="26"/>
          <w:szCs w:val="26"/>
          <w:rtl w:val="0"/>
        </w:rPr>
        <w:t xml:space="preserve">Nhắc lại: Trong SageMath có một số lệnh sau: Với a và n là hai số nguyên, n&gt;0.</w:t>
      </w:r>
    </w:p>
    <w:p w:rsidR="00000000" w:rsidDel="00000000" w:rsidP="00000000" w:rsidRDefault="00000000" w:rsidRPr="00000000" w14:paraId="0000010B">
      <w:pPr>
        <w:rPr>
          <w:sz w:val="26"/>
          <w:szCs w:val="26"/>
        </w:rPr>
      </w:pPr>
      <w:r w:rsidDel="00000000" w:rsidR="00000000" w:rsidRPr="00000000">
        <w:rPr>
          <w:sz w:val="26"/>
          <w:szCs w:val="26"/>
          <w:rtl w:val="0"/>
        </w:rPr>
        <w:t xml:space="preserve">a//n và a%r cho thương và số dư của phép chia a cho n. </w:t>
      </w:r>
    </w:p>
    <w:p w:rsidR="00000000" w:rsidDel="00000000" w:rsidP="00000000" w:rsidRDefault="00000000" w:rsidRPr="00000000" w14:paraId="0000010C">
      <w:pPr>
        <w:rPr>
          <w:sz w:val="26"/>
          <w:szCs w:val="26"/>
        </w:rPr>
      </w:pPr>
      <w:r w:rsidDel="00000000" w:rsidR="00000000" w:rsidRPr="00000000">
        <w:rPr>
          <w:rtl w:val="0"/>
        </w:rPr>
      </w:r>
    </w:p>
    <w:p w:rsidR="00000000" w:rsidDel="00000000" w:rsidP="00000000" w:rsidRDefault="00000000" w:rsidRPr="00000000" w14:paraId="0000010D">
      <w:pPr>
        <w:rPr>
          <w:sz w:val="26"/>
          <w:szCs w:val="26"/>
        </w:rPr>
      </w:pPr>
      <w:r w:rsidDel="00000000" w:rsidR="00000000" w:rsidRPr="00000000">
        <w:rPr>
          <w:sz w:val="26"/>
          <w:szCs w:val="26"/>
          <w:rtl w:val="0"/>
        </w:rPr>
        <w:t xml:space="preserve">def định nghĩa (</w:t>
      </w:r>
      <w:r w:rsidDel="00000000" w:rsidR="00000000" w:rsidRPr="00000000">
        <w:rPr>
          <w:b w:val="1"/>
          <w:sz w:val="26"/>
          <w:szCs w:val="26"/>
          <w:rtl w:val="0"/>
        </w:rPr>
        <w:t xml:space="preserve">de</w:t>
      </w:r>
      <w:r w:rsidDel="00000000" w:rsidR="00000000" w:rsidRPr="00000000">
        <w:rPr>
          <w:sz w:val="26"/>
          <w:szCs w:val="26"/>
          <w:rtl w:val="0"/>
        </w:rPr>
        <w:t xml:space="preserve">finition a </w:t>
      </w:r>
      <w:r w:rsidDel="00000000" w:rsidR="00000000" w:rsidRPr="00000000">
        <w:rPr>
          <w:b w:val="1"/>
          <w:sz w:val="26"/>
          <w:szCs w:val="26"/>
          <w:rtl w:val="0"/>
        </w:rPr>
        <w:t xml:space="preserve">f</w:t>
      </w:r>
      <w:r w:rsidDel="00000000" w:rsidR="00000000" w:rsidRPr="00000000">
        <w:rPr>
          <w:sz w:val="26"/>
          <w:szCs w:val="26"/>
          <w:rtl w:val="0"/>
        </w:rPr>
        <w:t xml:space="preserve">unction) hàm trong SageMath (như Python)</w:t>
      </w:r>
    </w:p>
    <w:p w:rsidR="00000000" w:rsidDel="00000000" w:rsidP="00000000" w:rsidRDefault="00000000" w:rsidRPr="00000000" w14:paraId="0000010E">
      <w:pPr>
        <w:rPr>
          <w:sz w:val="26"/>
          <w:szCs w:val="26"/>
        </w:rPr>
      </w:pPr>
      <w:r w:rsidDel="00000000" w:rsidR="00000000" w:rsidRPr="00000000">
        <w:rPr>
          <w:sz w:val="26"/>
          <w:szCs w:val="26"/>
          <w:rtl w:val="0"/>
        </w:rPr>
        <w:t xml:space="preserve">Ký hiệu: != (khác), == (bằng) toán tử so sánh</w:t>
      </w:r>
    </w:p>
    <w:p w:rsidR="00000000" w:rsidDel="00000000" w:rsidP="00000000" w:rsidRDefault="00000000" w:rsidRPr="00000000" w14:paraId="0000010F">
      <w:pPr>
        <w:rPr>
          <w:sz w:val="26"/>
          <w:szCs w:val="26"/>
        </w:rPr>
      </w:pPr>
      <w:r w:rsidDel="00000000" w:rsidR="00000000" w:rsidRPr="00000000">
        <w:rPr>
          <w:rtl w:val="0"/>
        </w:rPr>
      </w:r>
    </w:p>
    <w:p w:rsidR="00000000" w:rsidDel="00000000" w:rsidP="00000000" w:rsidRDefault="00000000" w:rsidRPr="00000000" w14:paraId="00000110">
      <w:pPr>
        <w:rPr>
          <w:sz w:val="26"/>
          <w:szCs w:val="26"/>
        </w:rPr>
      </w:pPr>
      <w:r w:rsidDel="00000000" w:rsidR="00000000" w:rsidRPr="00000000">
        <w:rPr>
          <w:sz w:val="26"/>
          <w:szCs w:val="26"/>
          <w:rtl w:val="0"/>
        </w:rPr>
        <w:t xml:space="preserve">def euclide(a,b):</w:t>
      </w:r>
    </w:p>
    <w:p w:rsidR="00000000" w:rsidDel="00000000" w:rsidP="00000000" w:rsidRDefault="00000000" w:rsidRPr="00000000" w14:paraId="00000111">
      <w:pPr>
        <w:rPr>
          <w:sz w:val="26"/>
          <w:szCs w:val="26"/>
        </w:rPr>
      </w:pPr>
      <w:r w:rsidDel="00000000" w:rsidR="00000000" w:rsidRPr="00000000">
        <w:rPr>
          <w:sz w:val="26"/>
          <w:szCs w:val="26"/>
          <w:rtl w:val="0"/>
        </w:rPr>
        <w:t xml:space="preserve">    r=a%b</w:t>
      </w:r>
    </w:p>
    <w:p w:rsidR="00000000" w:rsidDel="00000000" w:rsidP="00000000" w:rsidRDefault="00000000" w:rsidRPr="00000000" w14:paraId="00000112">
      <w:pPr>
        <w:rPr>
          <w:sz w:val="26"/>
          <w:szCs w:val="26"/>
        </w:rPr>
      </w:pPr>
      <w:r w:rsidDel="00000000" w:rsidR="00000000" w:rsidRPr="00000000">
        <w:rPr>
          <w:sz w:val="26"/>
          <w:szCs w:val="26"/>
          <w:rtl w:val="0"/>
        </w:rPr>
        <w:t xml:space="preserve">    print (a,b,r)</w:t>
      </w:r>
    </w:p>
    <w:p w:rsidR="00000000" w:rsidDel="00000000" w:rsidP="00000000" w:rsidRDefault="00000000" w:rsidRPr="00000000" w14:paraId="00000113">
      <w:pPr>
        <w:rPr>
          <w:sz w:val="26"/>
          <w:szCs w:val="26"/>
        </w:rPr>
      </w:pPr>
      <w:r w:rsidDel="00000000" w:rsidR="00000000" w:rsidRPr="00000000">
        <w:rPr>
          <w:sz w:val="26"/>
          <w:szCs w:val="26"/>
          <w:rtl w:val="0"/>
        </w:rPr>
        <w:t xml:space="preserve">    while r != 0:</w:t>
      </w:r>
    </w:p>
    <w:p w:rsidR="00000000" w:rsidDel="00000000" w:rsidP="00000000" w:rsidRDefault="00000000" w:rsidRPr="00000000" w14:paraId="00000114">
      <w:pPr>
        <w:rPr>
          <w:sz w:val="26"/>
          <w:szCs w:val="26"/>
        </w:rPr>
      </w:pPr>
      <w:r w:rsidDel="00000000" w:rsidR="00000000" w:rsidRPr="00000000">
        <w:rPr>
          <w:sz w:val="26"/>
          <w:szCs w:val="26"/>
          <w:rtl w:val="0"/>
        </w:rPr>
        <w:t xml:space="preserve">        a=b; b=r</w:t>
      </w:r>
    </w:p>
    <w:p w:rsidR="00000000" w:rsidDel="00000000" w:rsidP="00000000" w:rsidRDefault="00000000" w:rsidRPr="00000000" w14:paraId="00000115">
      <w:pPr>
        <w:rPr>
          <w:sz w:val="26"/>
          <w:szCs w:val="26"/>
        </w:rPr>
      </w:pPr>
      <w:r w:rsidDel="00000000" w:rsidR="00000000" w:rsidRPr="00000000">
        <w:rPr>
          <w:sz w:val="26"/>
          <w:szCs w:val="26"/>
          <w:rtl w:val="0"/>
        </w:rPr>
        <w:t xml:space="preserve">        r=a%b</w:t>
      </w:r>
    </w:p>
    <w:p w:rsidR="00000000" w:rsidDel="00000000" w:rsidP="00000000" w:rsidRDefault="00000000" w:rsidRPr="00000000" w14:paraId="00000116">
      <w:pPr>
        <w:rPr>
          <w:sz w:val="26"/>
          <w:szCs w:val="26"/>
        </w:rPr>
      </w:pPr>
      <w:r w:rsidDel="00000000" w:rsidR="00000000" w:rsidRPr="00000000">
        <w:rPr>
          <w:sz w:val="26"/>
          <w:szCs w:val="26"/>
          <w:rtl w:val="0"/>
        </w:rPr>
        <w:t xml:space="preserve">        print(a,b,r)</w:t>
      </w:r>
    </w:p>
    <w:p w:rsidR="00000000" w:rsidDel="00000000" w:rsidP="00000000" w:rsidRDefault="00000000" w:rsidRPr="00000000" w14:paraId="00000117">
      <w:pPr>
        <w:rPr>
          <w:sz w:val="26"/>
          <w:szCs w:val="26"/>
        </w:rPr>
      </w:pPr>
      <w:r w:rsidDel="00000000" w:rsidR="00000000" w:rsidRPr="00000000">
        <w:rPr>
          <w:sz w:val="26"/>
          <w:szCs w:val="26"/>
          <w:rtl w:val="0"/>
        </w:rPr>
        <w:t xml:space="preserve">        if r==0:</w:t>
      </w:r>
    </w:p>
    <w:p w:rsidR="00000000" w:rsidDel="00000000" w:rsidP="00000000" w:rsidRDefault="00000000" w:rsidRPr="00000000" w14:paraId="00000118">
      <w:pPr>
        <w:rPr>
          <w:sz w:val="26"/>
          <w:szCs w:val="26"/>
        </w:rPr>
      </w:pPr>
      <w:r w:rsidDel="00000000" w:rsidR="00000000" w:rsidRPr="00000000">
        <w:rPr>
          <w:sz w:val="26"/>
          <w:szCs w:val="26"/>
          <w:rtl w:val="0"/>
        </w:rPr>
        <w:t xml:space="preserve">            print('ƯCLN =',b)</w:t>
      </w:r>
    </w:p>
    <w:p w:rsidR="00000000" w:rsidDel="00000000" w:rsidP="00000000" w:rsidRDefault="00000000" w:rsidRPr="00000000" w14:paraId="00000119">
      <w:pPr>
        <w:rPr>
          <w:sz w:val="26"/>
          <w:szCs w:val="26"/>
        </w:rPr>
      </w:pPr>
      <w:r w:rsidDel="00000000" w:rsidR="00000000" w:rsidRPr="00000000">
        <w:rPr>
          <w:rtl w:val="0"/>
        </w:rPr>
      </w:r>
    </w:p>
    <w:p w:rsidR="00000000" w:rsidDel="00000000" w:rsidP="00000000" w:rsidRDefault="00000000" w:rsidRPr="00000000" w14:paraId="0000011A">
      <w:pPr>
        <w:rPr>
          <w:sz w:val="26"/>
          <w:szCs w:val="26"/>
        </w:rPr>
      </w:pPr>
      <w:r w:rsidDel="00000000" w:rsidR="00000000" w:rsidRPr="00000000">
        <w:rPr>
          <w:sz w:val="26"/>
          <w:szCs w:val="26"/>
          <w:rtl w:val="0"/>
        </w:rPr>
        <w:t xml:space="preserve">Chẳng hạn chạy euclide(12,15) cho ta kết quả</w:t>
      </w:r>
    </w:p>
    <w:p w:rsidR="00000000" w:rsidDel="00000000" w:rsidP="00000000" w:rsidRDefault="00000000" w:rsidRPr="00000000" w14:paraId="0000011B">
      <w:pPr>
        <w:rPr>
          <w:sz w:val="26"/>
          <w:szCs w:val="26"/>
        </w:rPr>
      </w:pPr>
      <w:r w:rsidDel="00000000" w:rsidR="00000000" w:rsidRPr="00000000">
        <w:rPr>
          <w:rtl w:val="0"/>
        </w:rPr>
      </w:r>
    </w:p>
    <w:p w:rsidR="00000000" w:rsidDel="00000000" w:rsidP="00000000" w:rsidRDefault="00000000" w:rsidRPr="00000000" w14:paraId="0000011C">
      <w:pPr>
        <w:rPr>
          <w:sz w:val="21"/>
          <w:szCs w:val="21"/>
          <w:highlight w:val="white"/>
        </w:rPr>
      </w:pPr>
      <w:r w:rsidDel="00000000" w:rsidR="00000000" w:rsidRPr="00000000">
        <w:rPr>
          <w:sz w:val="21"/>
          <w:szCs w:val="21"/>
          <w:highlight w:val="white"/>
          <w:rtl w:val="0"/>
        </w:rPr>
        <w:t xml:space="preserve">12 15 12</w:t>
      </w:r>
    </w:p>
    <w:p w:rsidR="00000000" w:rsidDel="00000000" w:rsidP="00000000" w:rsidRDefault="00000000" w:rsidRPr="00000000" w14:paraId="0000011D">
      <w:pPr>
        <w:rPr>
          <w:sz w:val="21"/>
          <w:szCs w:val="21"/>
          <w:highlight w:val="white"/>
        </w:rPr>
      </w:pPr>
      <w:r w:rsidDel="00000000" w:rsidR="00000000" w:rsidRPr="00000000">
        <w:rPr>
          <w:sz w:val="21"/>
          <w:szCs w:val="21"/>
          <w:highlight w:val="white"/>
          <w:rtl w:val="0"/>
        </w:rPr>
        <w:t xml:space="preserve">15 12 3</w:t>
      </w:r>
    </w:p>
    <w:p w:rsidR="00000000" w:rsidDel="00000000" w:rsidP="00000000" w:rsidRDefault="00000000" w:rsidRPr="00000000" w14:paraId="0000011E">
      <w:pPr>
        <w:rPr>
          <w:sz w:val="21"/>
          <w:szCs w:val="21"/>
          <w:highlight w:val="white"/>
        </w:rPr>
      </w:pPr>
      <w:r w:rsidDel="00000000" w:rsidR="00000000" w:rsidRPr="00000000">
        <w:rPr>
          <w:sz w:val="21"/>
          <w:szCs w:val="21"/>
          <w:highlight w:val="white"/>
          <w:rtl w:val="0"/>
        </w:rPr>
        <w:t xml:space="preserve">12 3 0</w:t>
      </w:r>
    </w:p>
    <w:p w:rsidR="00000000" w:rsidDel="00000000" w:rsidP="00000000" w:rsidRDefault="00000000" w:rsidRPr="00000000" w14:paraId="0000011F">
      <w:pPr>
        <w:rPr>
          <w:sz w:val="21"/>
          <w:szCs w:val="21"/>
          <w:highlight w:val="white"/>
        </w:rPr>
      </w:pPr>
      <w:r w:rsidDel="00000000" w:rsidR="00000000" w:rsidRPr="00000000">
        <w:rPr>
          <w:sz w:val="21"/>
          <w:szCs w:val="21"/>
          <w:highlight w:val="white"/>
          <w:rtl w:val="0"/>
        </w:rPr>
        <w:t xml:space="preserve">ƯCLN = 3</w:t>
      </w:r>
    </w:p>
    <w:p w:rsidR="00000000" w:rsidDel="00000000" w:rsidP="00000000" w:rsidRDefault="00000000" w:rsidRPr="00000000" w14:paraId="00000120">
      <w:pPr>
        <w:rPr>
          <w:sz w:val="26"/>
          <w:szCs w:val="26"/>
        </w:rPr>
      </w:pPr>
      <w:r w:rsidDel="00000000" w:rsidR="00000000" w:rsidRPr="00000000">
        <w:rPr>
          <w:rtl w:val="0"/>
        </w:rPr>
      </w:r>
    </w:p>
    <w:p w:rsidR="00000000" w:rsidDel="00000000" w:rsidP="00000000" w:rsidRDefault="00000000" w:rsidRPr="00000000" w14:paraId="00000121">
      <w:pPr>
        <w:rPr>
          <w:b w:val="1"/>
          <w:sz w:val="26"/>
          <w:szCs w:val="26"/>
        </w:rPr>
      </w:pPr>
      <w:r w:rsidDel="00000000" w:rsidR="00000000" w:rsidRPr="00000000">
        <w:rPr>
          <w:b w:val="1"/>
          <w:sz w:val="26"/>
          <w:szCs w:val="26"/>
          <w:rtl w:val="0"/>
        </w:rPr>
        <w:t xml:space="preserve">Tính toán gần đúng: </w:t>
      </w:r>
    </w:p>
    <w:p w:rsidR="00000000" w:rsidDel="00000000" w:rsidP="00000000" w:rsidRDefault="00000000" w:rsidRPr="00000000" w14:paraId="00000122">
      <w:pPr>
        <w:rPr>
          <w:sz w:val="26"/>
          <w:szCs w:val="26"/>
        </w:rPr>
      </w:pPr>
      <w:r w:rsidDel="00000000" w:rsidR="00000000" w:rsidRPr="00000000">
        <w:rPr>
          <w:rtl w:val="0"/>
        </w:rPr>
      </w:r>
    </w:p>
    <w:p w:rsidR="00000000" w:rsidDel="00000000" w:rsidP="00000000" w:rsidRDefault="00000000" w:rsidRPr="00000000" w14:paraId="00000123">
      <w:pPr>
        <w:rPr>
          <w:sz w:val="26"/>
          <w:szCs w:val="26"/>
        </w:rPr>
      </w:pPr>
      <w:r w:rsidDel="00000000" w:rsidR="00000000" w:rsidRPr="00000000">
        <w:rPr>
          <w:sz w:val="26"/>
          <w:szCs w:val="26"/>
          <w:rtl w:val="0"/>
        </w:rPr>
        <w:t xml:space="preserve">numerical_approx(20.0/14,digits=20) cho số 20.0/14 với 20 chữ số thập phân</w:t>
      </w:r>
    </w:p>
    <w:p w:rsidR="00000000" w:rsidDel="00000000" w:rsidP="00000000" w:rsidRDefault="00000000" w:rsidRPr="00000000" w14:paraId="00000124">
      <w:pPr>
        <w:rPr>
          <w:sz w:val="21"/>
          <w:szCs w:val="21"/>
          <w:highlight w:val="white"/>
        </w:rPr>
      </w:pPr>
      <w:r w:rsidDel="00000000" w:rsidR="00000000" w:rsidRPr="00000000">
        <w:rPr>
          <w:sz w:val="21"/>
          <w:szCs w:val="21"/>
          <w:highlight w:val="white"/>
          <w:rtl w:val="0"/>
        </w:rPr>
        <w:t xml:space="preserve">1.4285714285714285714</w:t>
      </w:r>
    </w:p>
    <w:p w:rsidR="00000000" w:rsidDel="00000000" w:rsidP="00000000" w:rsidRDefault="00000000" w:rsidRPr="00000000" w14:paraId="00000125">
      <w:pPr>
        <w:rPr>
          <w:sz w:val="26"/>
          <w:szCs w:val="26"/>
        </w:rPr>
      </w:pPr>
      <w:r w:rsidDel="00000000" w:rsidR="00000000" w:rsidRPr="00000000">
        <w:rPr>
          <w:rtl w:val="0"/>
        </w:rPr>
      </w:r>
    </w:p>
    <w:p w:rsidR="00000000" w:rsidDel="00000000" w:rsidP="00000000" w:rsidRDefault="00000000" w:rsidRPr="00000000" w14:paraId="00000126">
      <w:pPr>
        <w:rPr>
          <w:sz w:val="26"/>
          <w:szCs w:val="26"/>
        </w:rPr>
      </w:pPr>
      <w:r w:rsidDel="00000000" w:rsidR="00000000" w:rsidRPr="00000000">
        <w:rPr>
          <w:sz w:val="26"/>
          <w:szCs w:val="26"/>
          <w:rtl w:val="0"/>
        </w:rPr>
        <w:t xml:space="preserve">numerical_approx(pi,digits=1000) cho số Pi với 1000 chữ số thập phân</w:t>
      </w:r>
    </w:p>
    <w:p w:rsidR="00000000" w:rsidDel="00000000" w:rsidP="00000000" w:rsidRDefault="00000000" w:rsidRPr="00000000" w14:paraId="00000127">
      <w:pPr>
        <w:rPr>
          <w:sz w:val="26"/>
          <w:szCs w:val="26"/>
        </w:rPr>
      </w:pPr>
      <w:r w:rsidDel="00000000" w:rsidR="00000000" w:rsidRPr="00000000">
        <w:rPr>
          <w:rtl w:val="0"/>
        </w:rPr>
      </w:r>
    </w:p>
    <w:p w:rsidR="00000000" w:rsidDel="00000000" w:rsidP="00000000" w:rsidRDefault="00000000" w:rsidRPr="00000000" w14:paraId="00000128">
      <w:pPr>
        <w:rPr>
          <w:sz w:val="26"/>
          <w:szCs w:val="26"/>
        </w:rPr>
      </w:pPr>
      <w:r w:rsidDel="00000000" w:rsidR="00000000" w:rsidRPr="00000000">
        <w:rPr>
          <w:sz w:val="26"/>
          <w:szCs w:val="26"/>
          <w:rtl w:val="0"/>
        </w:rPr>
        <w:t xml:space="preserve">Xem các ví dụ ở trên trong file: EuclideanAlgorithm.ipynb (trong thư mục của lớp).</w:t>
      </w:r>
    </w:p>
    <w:p w:rsidR="00000000" w:rsidDel="00000000" w:rsidP="00000000" w:rsidRDefault="00000000" w:rsidRPr="00000000" w14:paraId="00000129">
      <w:pPr>
        <w:rPr>
          <w:sz w:val="26"/>
          <w:szCs w:val="26"/>
        </w:rPr>
      </w:pPr>
      <w:r w:rsidDel="00000000" w:rsidR="00000000" w:rsidRPr="00000000">
        <w:rPr>
          <w:rtl w:val="0"/>
        </w:rPr>
      </w:r>
    </w:p>
    <w:p w:rsidR="00000000" w:rsidDel="00000000" w:rsidP="00000000" w:rsidRDefault="00000000" w:rsidRPr="00000000" w14:paraId="0000012A">
      <w:pPr>
        <w:rPr>
          <w:sz w:val="26"/>
          <w:szCs w:val="26"/>
        </w:rPr>
      </w:pPr>
      <w:r w:rsidDel="00000000" w:rsidR="00000000" w:rsidRPr="00000000">
        <w:rPr>
          <w:b w:val="1"/>
          <w:sz w:val="26"/>
          <w:szCs w:val="26"/>
          <w:rtl w:val="0"/>
        </w:rPr>
        <w:t xml:space="preserve">Bài tập về nhà:</w:t>
      </w:r>
      <w:r w:rsidDel="00000000" w:rsidR="00000000" w:rsidRPr="00000000">
        <w:rPr>
          <w:sz w:val="26"/>
          <w:szCs w:val="26"/>
          <w:rtl w:val="0"/>
        </w:rPr>
        <w:t xml:space="preserve"> Chạy tính toán thực hành file SageMathGuideTour.ipynb cũng có trong thư mục này!</w:t>
      </w:r>
    </w:p>
    <w:p w:rsidR="00000000" w:rsidDel="00000000" w:rsidP="00000000" w:rsidRDefault="00000000" w:rsidRPr="00000000" w14:paraId="0000012B">
      <w:pPr>
        <w:rPr>
          <w:sz w:val="26"/>
          <w:szCs w:val="26"/>
        </w:rPr>
      </w:pPr>
      <w:r w:rsidDel="00000000" w:rsidR="00000000" w:rsidRPr="00000000">
        <w:rPr>
          <w:rtl w:val="0"/>
        </w:rPr>
      </w:r>
    </w:p>
    <w:p w:rsidR="00000000" w:rsidDel="00000000" w:rsidP="00000000" w:rsidRDefault="00000000" w:rsidRPr="00000000" w14:paraId="0000012C">
      <w:pPr>
        <w:rPr>
          <w:b w:val="1"/>
          <w:sz w:val="26"/>
          <w:szCs w:val="26"/>
        </w:rPr>
      </w:pPr>
      <w:r w:rsidDel="00000000" w:rsidR="00000000" w:rsidRPr="00000000">
        <w:rPr>
          <w:b w:val="1"/>
          <w:sz w:val="26"/>
          <w:szCs w:val="26"/>
          <w:rtl w:val="0"/>
        </w:rPr>
        <w:t xml:space="preserve">Tiết 2: Trường hữu hạn (Chương 5)</w:t>
      </w:r>
    </w:p>
    <w:p w:rsidR="00000000" w:rsidDel="00000000" w:rsidP="00000000" w:rsidRDefault="00000000" w:rsidRPr="00000000" w14:paraId="0000012D">
      <w:pPr>
        <w:rPr>
          <w:sz w:val="26"/>
          <w:szCs w:val="26"/>
        </w:rPr>
      </w:pPr>
      <w:r w:rsidDel="00000000" w:rsidR="00000000" w:rsidRPr="00000000">
        <w:rPr>
          <w:rtl w:val="0"/>
        </w:rPr>
      </w:r>
    </w:p>
    <w:p w:rsidR="00000000" w:rsidDel="00000000" w:rsidP="00000000" w:rsidRDefault="00000000" w:rsidRPr="00000000" w14:paraId="0000012E">
      <w:pPr>
        <w:numPr>
          <w:ilvl w:val="0"/>
          <w:numId w:val="1"/>
        </w:numPr>
        <w:ind w:left="720" w:hanging="360"/>
        <w:rPr>
          <w:b w:val="1"/>
          <w:sz w:val="26"/>
          <w:szCs w:val="26"/>
        </w:rPr>
      </w:pPr>
      <w:r w:rsidDel="00000000" w:rsidR="00000000" w:rsidRPr="00000000">
        <w:rPr>
          <w:b w:val="1"/>
          <w:sz w:val="26"/>
          <w:szCs w:val="26"/>
          <w:rtl w:val="0"/>
        </w:rPr>
        <w:t xml:space="preserve">Nhóm</w:t>
      </w:r>
    </w:p>
    <w:p w:rsidR="00000000" w:rsidDel="00000000" w:rsidP="00000000" w:rsidRDefault="00000000" w:rsidRPr="00000000" w14:paraId="0000012F">
      <w:pPr>
        <w:rPr>
          <w:sz w:val="26"/>
          <w:szCs w:val="26"/>
        </w:rPr>
      </w:pPr>
      <w:r w:rsidDel="00000000" w:rsidR="00000000" w:rsidRPr="00000000">
        <w:rPr>
          <w:sz w:val="26"/>
          <w:szCs w:val="26"/>
          <w:rtl w:val="0"/>
        </w:rPr>
        <w:t xml:space="preserve">Ví dụ: Nghịch đảo</w:t>
      </w:r>
    </w:p>
    <w:p w:rsidR="00000000" w:rsidDel="00000000" w:rsidP="00000000" w:rsidRDefault="00000000" w:rsidRPr="00000000" w14:paraId="00000130">
      <w:pPr>
        <w:numPr>
          <w:ilvl w:val="0"/>
          <w:numId w:val="44"/>
        </w:numPr>
        <w:ind w:left="720" w:hanging="360"/>
        <w:rPr>
          <w:sz w:val="26"/>
          <w:szCs w:val="26"/>
          <w:u w:val="none"/>
        </w:rPr>
      </w:pPr>
      <w:r w:rsidDel="00000000" w:rsidR="00000000" w:rsidRPr="00000000">
        <w:rPr>
          <w:sz w:val="26"/>
          <w:szCs w:val="26"/>
          <w:rtl w:val="0"/>
        </w:rPr>
        <w:t xml:space="preserve">Phép toán +, e=0.</w:t>
      </w:r>
    </w:p>
    <w:p w:rsidR="00000000" w:rsidDel="00000000" w:rsidP="00000000" w:rsidRDefault="00000000" w:rsidRPr="00000000" w14:paraId="00000131">
      <w:pPr>
        <w:rPr>
          <w:sz w:val="26"/>
          <w:szCs w:val="26"/>
        </w:rPr>
      </w:pPr>
      <w:r w:rsidDel="00000000" w:rsidR="00000000" w:rsidRPr="00000000">
        <w:rPr>
          <w:sz w:val="26"/>
          <w:szCs w:val="26"/>
          <w:rtl w:val="0"/>
        </w:rPr>
        <w:t xml:space="preserve">Nghịch đảo của a bằng -a</w:t>
      </w:r>
    </w:p>
    <w:p w:rsidR="00000000" w:rsidDel="00000000" w:rsidP="00000000" w:rsidRDefault="00000000" w:rsidRPr="00000000" w14:paraId="00000132">
      <w:pPr>
        <w:numPr>
          <w:ilvl w:val="0"/>
          <w:numId w:val="44"/>
        </w:numPr>
        <w:ind w:left="720" w:hanging="360"/>
        <w:rPr>
          <w:sz w:val="26"/>
          <w:szCs w:val="26"/>
          <w:u w:val="none"/>
        </w:rPr>
      </w:pPr>
      <w:r w:rsidDel="00000000" w:rsidR="00000000" w:rsidRPr="00000000">
        <w:rPr>
          <w:sz w:val="26"/>
          <w:szCs w:val="26"/>
          <w:rtl w:val="0"/>
        </w:rPr>
        <w:t xml:space="preserve">Phép toán x, e=1</w:t>
      </w:r>
    </w:p>
    <w:p w:rsidR="00000000" w:rsidDel="00000000" w:rsidP="00000000" w:rsidRDefault="00000000" w:rsidRPr="00000000" w14:paraId="00000133">
      <w:pPr>
        <w:ind w:left="0" w:firstLine="0"/>
        <w:rPr>
          <w:sz w:val="26"/>
          <w:szCs w:val="26"/>
        </w:rPr>
      </w:pPr>
      <w:r w:rsidDel="00000000" w:rsidR="00000000" w:rsidRPr="00000000">
        <w:rPr>
          <w:sz w:val="26"/>
          <w:szCs w:val="26"/>
          <w:rtl w:val="0"/>
        </w:rPr>
        <w:t xml:space="preserve">Nghịch đảo của a bằng 1/a</w:t>
      </w:r>
    </w:p>
    <w:p w:rsidR="00000000" w:rsidDel="00000000" w:rsidP="00000000" w:rsidRDefault="00000000" w:rsidRPr="00000000" w14:paraId="00000134">
      <w:pPr>
        <w:ind w:left="0" w:firstLine="0"/>
        <w:rPr>
          <w:sz w:val="26"/>
          <w:szCs w:val="26"/>
        </w:rPr>
      </w:pPr>
      <w:r w:rsidDel="00000000" w:rsidR="00000000" w:rsidRPr="00000000">
        <w:rPr>
          <w:rtl w:val="0"/>
        </w:rPr>
      </w:r>
    </w:p>
    <w:p w:rsidR="00000000" w:rsidDel="00000000" w:rsidP="00000000" w:rsidRDefault="00000000" w:rsidRPr="00000000" w14:paraId="00000135">
      <w:pPr>
        <w:ind w:left="0" w:firstLine="0"/>
        <w:rPr>
          <w:sz w:val="26"/>
          <w:szCs w:val="26"/>
        </w:rPr>
      </w:pPr>
      <w:r w:rsidDel="00000000" w:rsidR="00000000" w:rsidRPr="00000000">
        <w:rPr>
          <w:sz w:val="26"/>
          <w:szCs w:val="26"/>
          <w:rtl w:val="0"/>
        </w:rPr>
        <w:t xml:space="preserve">G=R (tập số thực)</w:t>
      </w:r>
    </w:p>
    <w:p w:rsidR="00000000" w:rsidDel="00000000" w:rsidP="00000000" w:rsidRDefault="00000000" w:rsidRPr="00000000" w14:paraId="00000136">
      <w:pPr>
        <w:ind w:left="0" w:firstLine="0"/>
        <w:rPr>
          <w:sz w:val="26"/>
          <w:szCs w:val="26"/>
        </w:rPr>
      </w:pPr>
      <w:r w:rsidDel="00000000" w:rsidR="00000000" w:rsidRPr="00000000">
        <w:rPr>
          <w:rtl w:val="0"/>
        </w:rPr>
      </w:r>
    </w:p>
    <w:p w:rsidR="00000000" w:rsidDel="00000000" w:rsidP="00000000" w:rsidRDefault="00000000" w:rsidRPr="00000000" w14:paraId="00000137">
      <w:pPr>
        <w:numPr>
          <w:ilvl w:val="0"/>
          <w:numId w:val="12"/>
        </w:numPr>
        <w:ind w:left="720" w:hanging="360"/>
        <w:rPr>
          <w:sz w:val="26"/>
          <w:szCs w:val="26"/>
          <w:u w:val="none"/>
        </w:rPr>
      </w:pPr>
      <w:r w:rsidDel="00000000" w:rsidR="00000000" w:rsidRPr="00000000">
        <w:rPr>
          <w:sz w:val="26"/>
          <w:szCs w:val="26"/>
          <w:rtl w:val="0"/>
        </w:rPr>
        <w:t xml:space="preserve">Là một nhóm</w:t>
      </w:r>
    </w:p>
    <w:p w:rsidR="00000000" w:rsidDel="00000000" w:rsidP="00000000" w:rsidRDefault="00000000" w:rsidRPr="00000000" w14:paraId="00000138">
      <w:pPr>
        <w:ind w:left="0" w:firstLine="0"/>
        <w:rPr>
          <w:sz w:val="26"/>
          <w:szCs w:val="26"/>
        </w:rPr>
      </w:pPr>
      <w:r w:rsidDel="00000000" w:rsidR="00000000" w:rsidRPr="00000000">
        <w:rPr>
          <w:sz w:val="26"/>
          <w:szCs w:val="26"/>
          <w:rtl w:val="0"/>
        </w:rPr>
        <w:t xml:space="preserve">     X   Không phải là một nhóm, vì a=0 thì không tồn tại nghịch đảo nhân.</w:t>
      </w:r>
    </w:p>
    <w:p w:rsidR="00000000" w:rsidDel="00000000" w:rsidP="00000000" w:rsidRDefault="00000000" w:rsidRPr="00000000" w14:paraId="00000139">
      <w:pPr>
        <w:ind w:left="0" w:firstLine="0"/>
        <w:rPr>
          <w:sz w:val="26"/>
          <w:szCs w:val="26"/>
        </w:rPr>
      </w:pPr>
      <w:r w:rsidDel="00000000" w:rsidR="00000000" w:rsidRPr="00000000">
        <w:rPr>
          <w:rtl w:val="0"/>
        </w:rPr>
      </w:r>
    </w:p>
    <w:p w:rsidR="00000000" w:rsidDel="00000000" w:rsidP="00000000" w:rsidRDefault="00000000" w:rsidRPr="00000000" w14:paraId="0000013A">
      <w:pPr>
        <w:ind w:left="0" w:firstLine="0"/>
        <w:rPr>
          <w:sz w:val="26"/>
          <w:szCs w:val="26"/>
        </w:rPr>
      </w:pPr>
      <w:r w:rsidDel="00000000" w:rsidR="00000000" w:rsidRPr="00000000">
        <w:rPr>
          <w:sz w:val="26"/>
          <w:szCs w:val="26"/>
          <w:rtl w:val="0"/>
        </w:rPr>
        <w:t xml:space="preserve">Câu hỏi: Phép lũy thừa? (Kiểm tra: (a^b)^c = a^(b^c) ? </w:t>
      </w:r>
      <w:r w:rsidDel="00000000" w:rsidR="00000000" w:rsidRPr="00000000">
        <w:rPr>
          <w:sz w:val="26"/>
          <w:szCs w:val="26"/>
          <w:highlight w:val="yellow"/>
          <w:rtl w:val="0"/>
        </w:rPr>
        <w:t xml:space="preserve">SAI</w:t>
      </w:r>
      <w:r w:rsidDel="00000000" w:rsidR="00000000" w:rsidRPr="00000000">
        <w:rPr>
          <w:sz w:val="26"/>
          <w:szCs w:val="26"/>
          <w:rtl w:val="0"/>
        </w:rPr>
        <w:t xml:space="preserve">, chẳng hạn </w:t>
      </w:r>
    </w:p>
    <w:p w:rsidR="00000000" w:rsidDel="00000000" w:rsidP="00000000" w:rsidRDefault="00000000" w:rsidRPr="00000000" w14:paraId="0000013B">
      <w:pPr>
        <w:ind w:left="0" w:firstLine="0"/>
        <w:rPr>
          <w:sz w:val="26"/>
          <w:szCs w:val="26"/>
        </w:rPr>
      </w:pPr>
      <w:r w:rsidDel="00000000" w:rsidR="00000000" w:rsidRPr="00000000">
        <w:rPr>
          <w:sz w:val="26"/>
          <w:szCs w:val="26"/>
          <w:rtl w:val="0"/>
        </w:rPr>
        <w:t xml:space="preserve">(2^3)^5 &lt;&lt; 2^(3^5).)</w:t>
      </w:r>
    </w:p>
    <w:p w:rsidR="00000000" w:rsidDel="00000000" w:rsidP="00000000" w:rsidRDefault="00000000" w:rsidRPr="00000000" w14:paraId="0000013C">
      <w:pPr>
        <w:ind w:left="0" w:firstLine="0"/>
        <w:rPr>
          <w:sz w:val="26"/>
          <w:szCs w:val="26"/>
        </w:rPr>
      </w:pPr>
      <w:r w:rsidDel="00000000" w:rsidR="00000000" w:rsidRPr="00000000">
        <w:rPr>
          <w:rtl w:val="0"/>
        </w:rPr>
      </w:r>
    </w:p>
    <w:p w:rsidR="00000000" w:rsidDel="00000000" w:rsidP="00000000" w:rsidRDefault="00000000" w:rsidRPr="00000000" w14:paraId="0000013D">
      <w:pPr>
        <w:ind w:left="0" w:firstLine="0"/>
        <w:rPr>
          <w:sz w:val="26"/>
          <w:szCs w:val="26"/>
        </w:rPr>
      </w:pPr>
      <w:r w:rsidDel="00000000" w:rsidR="00000000" w:rsidRPr="00000000">
        <w:rPr>
          <w:rtl w:val="0"/>
        </w:rPr>
      </w:r>
    </w:p>
    <w:p w:rsidR="00000000" w:rsidDel="00000000" w:rsidP="00000000" w:rsidRDefault="00000000" w:rsidRPr="00000000" w14:paraId="0000013E">
      <w:pPr>
        <w:rPr>
          <w:sz w:val="26"/>
          <w:szCs w:val="26"/>
        </w:rPr>
      </w:pPr>
      <w:r w:rsidDel="00000000" w:rsidR="00000000" w:rsidRPr="00000000">
        <w:rPr>
          <w:sz w:val="26"/>
          <w:szCs w:val="26"/>
          <w:rtl w:val="0"/>
        </w:rPr>
        <w:t xml:space="preserve">Lũy thừa: a^n = a.a. … .a (n lần)</w:t>
      </w:r>
    </w:p>
    <w:p w:rsidR="00000000" w:rsidDel="00000000" w:rsidP="00000000" w:rsidRDefault="00000000" w:rsidRPr="00000000" w14:paraId="0000013F">
      <w:pPr>
        <w:rPr>
          <w:sz w:val="26"/>
          <w:szCs w:val="26"/>
        </w:rPr>
      </w:pPr>
      <w:r w:rsidDel="00000000" w:rsidR="00000000" w:rsidRPr="00000000">
        <w:rPr>
          <w:rtl w:val="0"/>
        </w:rPr>
      </w:r>
    </w:p>
    <w:p w:rsidR="00000000" w:rsidDel="00000000" w:rsidP="00000000" w:rsidRDefault="00000000" w:rsidRPr="00000000" w14:paraId="00000140">
      <w:pPr>
        <w:rPr>
          <w:sz w:val="26"/>
          <w:szCs w:val="26"/>
        </w:rPr>
      </w:pPr>
      <w:r w:rsidDel="00000000" w:rsidR="00000000" w:rsidRPr="00000000">
        <w:rPr>
          <w:sz w:val="26"/>
          <w:szCs w:val="26"/>
          <w:rtl w:val="0"/>
        </w:rPr>
        <w:t xml:space="preserve">     X     2^3 = 2x2x2 = 8</w:t>
      </w:r>
    </w:p>
    <w:p w:rsidR="00000000" w:rsidDel="00000000" w:rsidP="00000000" w:rsidRDefault="00000000" w:rsidRPr="00000000" w14:paraId="00000141">
      <w:pPr>
        <w:rPr>
          <w:sz w:val="26"/>
          <w:szCs w:val="26"/>
        </w:rPr>
      </w:pPr>
      <w:r w:rsidDel="00000000" w:rsidR="00000000" w:rsidRPr="00000000">
        <w:rPr>
          <w:rtl w:val="0"/>
        </w:rPr>
      </w:r>
    </w:p>
    <w:p w:rsidR="00000000" w:rsidDel="00000000" w:rsidP="00000000" w:rsidRDefault="00000000" w:rsidRPr="00000000" w14:paraId="00000142">
      <w:pPr>
        <w:numPr>
          <w:ilvl w:val="0"/>
          <w:numId w:val="54"/>
        </w:numPr>
        <w:ind w:left="720" w:hanging="360"/>
        <w:rPr>
          <w:sz w:val="26"/>
          <w:szCs w:val="26"/>
        </w:rPr>
      </w:pPr>
      <w:r w:rsidDel="00000000" w:rsidR="00000000" w:rsidRPr="00000000">
        <w:rPr>
          <w:sz w:val="26"/>
          <w:szCs w:val="26"/>
          <w:rtl w:val="0"/>
        </w:rPr>
        <w:t xml:space="preserve">  2^3 = 2+2+2 = 6</w:t>
      </w:r>
    </w:p>
    <w:p w:rsidR="00000000" w:rsidDel="00000000" w:rsidP="00000000" w:rsidRDefault="00000000" w:rsidRPr="00000000" w14:paraId="00000143">
      <w:pPr>
        <w:rPr>
          <w:sz w:val="26"/>
          <w:szCs w:val="26"/>
        </w:rPr>
      </w:pPr>
      <w:r w:rsidDel="00000000" w:rsidR="00000000" w:rsidRPr="00000000">
        <w:rPr>
          <w:rtl w:val="0"/>
        </w:rPr>
      </w:r>
    </w:p>
    <w:p w:rsidR="00000000" w:rsidDel="00000000" w:rsidP="00000000" w:rsidRDefault="00000000" w:rsidRPr="00000000" w14:paraId="00000144">
      <w:pPr>
        <w:rPr>
          <w:sz w:val="26"/>
          <w:szCs w:val="26"/>
        </w:rPr>
      </w:pPr>
      <w:r w:rsidDel="00000000" w:rsidR="00000000" w:rsidRPr="00000000">
        <w:rPr>
          <w:sz w:val="26"/>
          <w:szCs w:val="26"/>
          <w:rtl w:val="0"/>
        </w:rPr>
        <w:t xml:space="preserve">Ví dụ khác: Z10={0,1,...,9}</w:t>
      </w:r>
    </w:p>
    <w:p w:rsidR="00000000" w:rsidDel="00000000" w:rsidP="00000000" w:rsidRDefault="00000000" w:rsidRPr="00000000" w14:paraId="00000145">
      <w:pPr>
        <w:ind w:left="720" w:firstLine="0"/>
        <w:rPr>
          <w:sz w:val="26"/>
          <w:szCs w:val="26"/>
        </w:rPr>
      </w:pPr>
      <w:r w:rsidDel="00000000" w:rsidR="00000000" w:rsidRPr="00000000">
        <w:rPr>
          <w:rtl w:val="0"/>
        </w:rPr>
      </w:r>
    </w:p>
    <w:p w:rsidR="00000000" w:rsidDel="00000000" w:rsidP="00000000" w:rsidRDefault="00000000" w:rsidRPr="00000000" w14:paraId="00000146">
      <w:pPr>
        <w:ind w:left="720" w:firstLine="0"/>
        <w:rPr>
          <w:sz w:val="26"/>
          <w:szCs w:val="26"/>
        </w:rPr>
      </w:pPr>
      <w:r w:rsidDel="00000000" w:rsidR="00000000" w:rsidRPr="00000000">
        <w:rPr>
          <w:sz w:val="26"/>
          <w:szCs w:val="26"/>
          <w:rtl w:val="0"/>
        </w:rPr>
        <w:t xml:space="preserve"> </w:t>
      </w:r>
      <w:r w:rsidDel="00000000" w:rsidR="00000000" w:rsidRPr="00000000">
        <w:rPr>
          <w:sz w:val="26"/>
          <w:szCs w:val="26"/>
          <w:shd w:fill="ff9900" w:val="clear"/>
          <w:rtl w:val="0"/>
        </w:rPr>
        <w:t xml:space="preserve">+</w:t>
      </w:r>
      <w:r w:rsidDel="00000000" w:rsidR="00000000" w:rsidRPr="00000000">
        <w:rPr>
          <w:sz w:val="26"/>
          <w:szCs w:val="26"/>
          <w:rtl w:val="0"/>
        </w:rPr>
        <w:t xml:space="preserve"> nghĩa là  + mod10     thì 2^3 = 6, 2^5=0, 6^3=8</w:t>
      </w:r>
    </w:p>
    <w:p w:rsidR="00000000" w:rsidDel="00000000" w:rsidP="00000000" w:rsidRDefault="00000000" w:rsidRPr="00000000" w14:paraId="00000147">
      <w:pPr>
        <w:ind w:left="720" w:firstLine="0"/>
        <w:rPr>
          <w:sz w:val="26"/>
          <w:szCs w:val="26"/>
        </w:rPr>
      </w:pPr>
      <w:r w:rsidDel="00000000" w:rsidR="00000000" w:rsidRPr="00000000">
        <w:rPr>
          <w:sz w:val="26"/>
          <w:szCs w:val="26"/>
          <w:rtl w:val="0"/>
        </w:rPr>
        <w:t xml:space="preserve">cụ thể: 6^3 = 6 </w:t>
      </w:r>
      <w:r w:rsidDel="00000000" w:rsidR="00000000" w:rsidRPr="00000000">
        <w:rPr>
          <w:sz w:val="26"/>
          <w:szCs w:val="26"/>
          <w:shd w:fill="ff9900" w:val="clear"/>
          <w:rtl w:val="0"/>
        </w:rPr>
        <w:t xml:space="preserve">+</w:t>
      </w:r>
      <w:r w:rsidDel="00000000" w:rsidR="00000000" w:rsidRPr="00000000">
        <w:rPr>
          <w:sz w:val="26"/>
          <w:szCs w:val="26"/>
          <w:rtl w:val="0"/>
        </w:rPr>
        <w:t xml:space="preserve"> 6 </w:t>
      </w:r>
      <w:r w:rsidDel="00000000" w:rsidR="00000000" w:rsidRPr="00000000">
        <w:rPr>
          <w:sz w:val="26"/>
          <w:szCs w:val="26"/>
          <w:shd w:fill="ff9900" w:val="clear"/>
          <w:rtl w:val="0"/>
        </w:rPr>
        <w:t xml:space="preserve">+</w:t>
      </w:r>
      <w:r w:rsidDel="00000000" w:rsidR="00000000" w:rsidRPr="00000000">
        <w:rPr>
          <w:sz w:val="26"/>
          <w:szCs w:val="26"/>
          <w:rtl w:val="0"/>
        </w:rPr>
        <w:t xml:space="preserve"> 6 = 2 </w:t>
      </w:r>
      <w:r w:rsidDel="00000000" w:rsidR="00000000" w:rsidRPr="00000000">
        <w:rPr>
          <w:sz w:val="26"/>
          <w:szCs w:val="26"/>
          <w:shd w:fill="ff9900" w:val="clear"/>
          <w:rtl w:val="0"/>
        </w:rPr>
        <w:t xml:space="preserve">+</w:t>
      </w:r>
      <w:r w:rsidDel="00000000" w:rsidR="00000000" w:rsidRPr="00000000">
        <w:rPr>
          <w:sz w:val="26"/>
          <w:szCs w:val="26"/>
          <w:rtl w:val="0"/>
        </w:rPr>
        <w:t xml:space="preserve"> 6 = 8</w:t>
      </w:r>
    </w:p>
    <w:p w:rsidR="00000000" w:rsidDel="00000000" w:rsidP="00000000" w:rsidRDefault="00000000" w:rsidRPr="00000000" w14:paraId="00000148">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49">
      <w:pPr>
        <w:ind w:left="720" w:firstLine="0"/>
        <w:rPr>
          <w:sz w:val="26"/>
          <w:szCs w:val="26"/>
        </w:rPr>
      </w:pPr>
      <w:r w:rsidDel="00000000" w:rsidR="00000000" w:rsidRPr="00000000">
        <w:rPr>
          <w:sz w:val="26"/>
          <w:szCs w:val="26"/>
          <w:rtl w:val="0"/>
        </w:rPr>
        <w:t xml:space="preserve"> </w:t>
      </w:r>
      <w:r w:rsidDel="00000000" w:rsidR="00000000" w:rsidRPr="00000000">
        <w:rPr>
          <w:sz w:val="26"/>
          <w:szCs w:val="26"/>
          <w:highlight w:val="yellow"/>
          <w:rtl w:val="0"/>
        </w:rPr>
        <w:t xml:space="preserve">x</w:t>
      </w:r>
      <w:r w:rsidDel="00000000" w:rsidR="00000000" w:rsidRPr="00000000">
        <w:rPr>
          <w:sz w:val="26"/>
          <w:szCs w:val="26"/>
          <w:rtl w:val="0"/>
        </w:rPr>
        <w:t xml:space="preserve"> nghĩa là  x mod10     thì 2^3 = 8, 2^5=2 , 6^3=6</w:t>
      </w:r>
    </w:p>
    <w:p w:rsidR="00000000" w:rsidDel="00000000" w:rsidP="00000000" w:rsidRDefault="00000000" w:rsidRPr="00000000" w14:paraId="0000014A">
      <w:pPr>
        <w:ind w:left="720" w:firstLine="0"/>
        <w:rPr>
          <w:sz w:val="26"/>
          <w:szCs w:val="26"/>
        </w:rPr>
      </w:pPr>
      <w:r w:rsidDel="00000000" w:rsidR="00000000" w:rsidRPr="00000000">
        <w:rPr>
          <w:sz w:val="26"/>
          <w:szCs w:val="26"/>
          <w:rtl w:val="0"/>
        </w:rPr>
        <w:t xml:space="preserve">cụ thể: 6^3 = 6 </w:t>
      </w:r>
      <w:r w:rsidDel="00000000" w:rsidR="00000000" w:rsidRPr="00000000">
        <w:rPr>
          <w:sz w:val="26"/>
          <w:szCs w:val="26"/>
          <w:highlight w:val="yellow"/>
          <w:rtl w:val="0"/>
        </w:rPr>
        <w:t xml:space="preserve">x</w:t>
      </w:r>
      <w:r w:rsidDel="00000000" w:rsidR="00000000" w:rsidRPr="00000000">
        <w:rPr>
          <w:sz w:val="26"/>
          <w:szCs w:val="26"/>
          <w:rtl w:val="0"/>
        </w:rPr>
        <w:t xml:space="preserve"> 6 </w:t>
      </w:r>
      <w:r w:rsidDel="00000000" w:rsidR="00000000" w:rsidRPr="00000000">
        <w:rPr>
          <w:sz w:val="26"/>
          <w:szCs w:val="26"/>
          <w:highlight w:val="yellow"/>
          <w:rtl w:val="0"/>
        </w:rPr>
        <w:t xml:space="preserve">x</w:t>
      </w:r>
      <w:r w:rsidDel="00000000" w:rsidR="00000000" w:rsidRPr="00000000">
        <w:rPr>
          <w:sz w:val="26"/>
          <w:szCs w:val="26"/>
          <w:rtl w:val="0"/>
        </w:rPr>
        <w:t xml:space="preserve"> 6 = 6 </w:t>
      </w:r>
      <w:r w:rsidDel="00000000" w:rsidR="00000000" w:rsidRPr="00000000">
        <w:rPr>
          <w:sz w:val="26"/>
          <w:szCs w:val="26"/>
          <w:highlight w:val="yellow"/>
          <w:rtl w:val="0"/>
        </w:rPr>
        <w:t xml:space="preserve">x</w:t>
      </w:r>
      <w:r w:rsidDel="00000000" w:rsidR="00000000" w:rsidRPr="00000000">
        <w:rPr>
          <w:sz w:val="26"/>
          <w:szCs w:val="26"/>
          <w:rtl w:val="0"/>
        </w:rPr>
        <w:t xml:space="preserve"> 6 = 6</w:t>
      </w:r>
    </w:p>
    <w:p w:rsidR="00000000" w:rsidDel="00000000" w:rsidP="00000000" w:rsidRDefault="00000000" w:rsidRPr="00000000" w14:paraId="0000014B">
      <w:pPr>
        <w:ind w:left="720" w:firstLine="0"/>
        <w:rPr>
          <w:sz w:val="26"/>
          <w:szCs w:val="26"/>
        </w:rPr>
      </w:pPr>
      <w:r w:rsidDel="00000000" w:rsidR="00000000" w:rsidRPr="00000000">
        <w:rPr>
          <w:sz w:val="26"/>
          <w:szCs w:val="26"/>
          <w:rtl w:val="0"/>
        </w:rPr>
        <w:t xml:space="preserve">            2^2021 = 2 ???</w:t>
      </w:r>
    </w:p>
    <w:p w:rsidR="00000000" w:rsidDel="00000000" w:rsidP="00000000" w:rsidRDefault="00000000" w:rsidRPr="00000000" w14:paraId="0000014C">
      <w:pPr>
        <w:ind w:left="720" w:firstLine="0"/>
        <w:rPr>
          <w:sz w:val="26"/>
          <w:szCs w:val="26"/>
        </w:rPr>
      </w:pPr>
      <w:r w:rsidDel="00000000" w:rsidR="00000000" w:rsidRPr="00000000">
        <w:rPr>
          <w:sz w:val="26"/>
          <w:szCs w:val="26"/>
          <w:rtl w:val="0"/>
        </w:rPr>
        <w:t xml:space="preserve">(2^1=</w:t>
      </w:r>
      <w:r w:rsidDel="00000000" w:rsidR="00000000" w:rsidRPr="00000000">
        <w:rPr>
          <w:sz w:val="26"/>
          <w:szCs w:val="26"/>
          <w:highlight w:val="green"/>
          <w:rtl w:val="0"/>
        </w:rPr>
        <w:t xml:space="preserve">2</w:t>
      </w:r>
      <w:r w:rsidDel="00000000" w:rsidR="00000000" w:rsidRPr="00000000">
        <w:rPr>
          <w:sz w:val="26"/>
          <w:szCs w:val="26"/>
          <w:rtl w:val="0"/>
        </w:rPr>
        <w:t xml:space="preserve">, 2^2= 4, 2^3=8, 2^4=6, 2^5=</w:t>
      </w:r>
      <w:r w:rsidDel="00000000" w:rsidR="00000000" w:rsidRPr="00000000">
        <w:rPr>
          <w:sz w:val="26"/>
          <w:szCs w:val="26"/>
          <w:highlight w:val="green"/>
          <w:rtl w:val="0"/>
        </w:rPr>
        <w:t xml:space="preserve">2</w:t>
      </w:r>
      <w:r w:rsidDel="00000000" w:rsidR="00000000" w:rsidRPr="00000000">
        <w:rPr>
          <w:sz w:val="26"/>
          <w:szCs w:val="26"/>
          <w:rtl w:val="0"/>
        </w:rPr>
        <w:t xml:space="preserve">) Gợi ý: 2^(4k+r) = 2^r, </w:t>
      </w:r>
    </w:p>
    <w:p w:rsidR="00000000" w:rsidDel="00000000" w:rsidP="00000000" w:rsidRDefault="00000000" w:rsidRPr="00000000" w14:paraId="0000014D">
      <w:pPr>
        <w:ind w:left="720" w:firstLine="0"/>
        <w:rPr>
          <w:sz w:val="26"/>
          <w:szCs w:val="26"/>
        </w:rPr>
      </w:pPr>
      <w:r w:rsidDel="00000000" w:rsidR="00000000" w:rsidRPr="00000000">
        <w:rPr>
          <w:sz w:val="26"/>
          <w:szCs w:val="26"/>
          <w:rtl w:val="0"/>
        </w:rPr>
        <w:t xml:space="preserve">với r=0,1,2,3.</w:t>
      </w:r>
    </w:p>
    <w:p w:rsidR="00000000" w:rsidDel="00000000" w:rsidP="00000000" w:rsidRDefault="00000000" w:rsidRPr="00000000" w14:paraId="0000014E">
      <w:pPr>
        <w:ind w:left="720" w:firstLine="0"/>
        <w:rPr>
          <w:sz w:val="26"/>
          <w:szCs w:val="26"/>
        </w:rPr>
      </w:pPr>
      <w:r w:rsidDel="00000000" w:rsidR="00000000" w:rsidRPr="00000000">
        <w:rPr>
          <w:sz w:val="26"/>
          <w:szCs w:val="26"/>
          <w:rtl w:val="0"/>
        </w:rPr>
        <w:t xml:space="preserve">Suy ra: 2^2021 = 2^(4.k+1)=2^1=2.</w:t>
      </w:r>
    </w:p>
    <w:p w:rsidR="00000000" w:rsidDel="00000000" w:rsidP="00000000" w:rsidRDefault="00000000" w:rsidRPr="00000000" w14:paraId="0000014F">
      <w:pPr>
        <w:ind w:left="720" w:firstLine="0"/>
        <w:rPr>
          <w:sz w:val="26"/>
          <w:szCs w:val="26"/>
        </w:rPr>
      </w:pPr>
      <w:r w:rsidDel="00000000" w:rsidR="00000000" w:rsidRPr="00000000">
        <w:rPr>
          <w:rtl w:val="0"/>
        </w:rPr>
      </w:r>
    </w:p>
    <w:p w:rsidR="00000000" w:rsidDel="00000000" w:rsidP="00000000" w:rsidRDefault="00000000" w:rsidRPr="00000000" w14:paraId="00000150">
      <w:pPr>
        <w:rPr>
          <w:sz w:val="26"/>
          <w:szCs w:val="26"/>
        </w:rPr>
      </w:pPr>
      <w:r w:rsidDel="00000000" w:rsidR="00000000" w:rsidRPr="00000000">
        <w:rPr>
          <w:rtl w:val="0"/>
        </w:rPr>
      </w:r>
    </w:p>
    <w:p w:rsidR="00000000" w:rsidDel="00000000" w:rsidP="00000000" w:rsidRDefault="00000000" w:rsidRPr="00000000" w14:paraId="00000151">
      <w:pPr>
        <w:rPr>
          <w:b w:val="1"/>
          <w:sz w:val="26"/>
          <w:szCs w:val="26"/>
        </w:rPr>
      </w:pPr>
      <w:r w:rsidDel="00000000" w:rsidR="00000000" w:rsidRPr="00000000">
        <w:rPr>
          <w:b w:val="1"/>
          <w:sz w:val="26"/>
          <w:szCs w:val="26"/>
          <w:rtl w:val="0"/>
        </w:rPr>
        <w:t xml:space="preserve">Nhóm xyclic:</w:t>
      </w:r>
    </w:p>
    <w:p w:rsidR="00000000" w:rsidDel="00000000" w:rsidP="00000000" w:rsidRDefault="00000000" w:rsidRPr="00000000" w14:paraId="00000152">
      <w:pPr>
        <w:rPr>
          <w:sz w:val="26"/>
          <w:szCs w:val="26"/>
        </w:rPr>
      </w:pPr>
      <w:r w:rsidDel="00000000" w:rsidR="00000000" w:rsidRPr="00000000">
        <w:rPr>
          <w:rtl w:val="0"/>
        </w:rPr>
      </w:r>
    </w:p>
    <w:p w:rsidR="00000000" w:rsidDel="00000000" w:rsidP="00000000" w:rsidRDefault="00000000" w:rsidRPr="00000000" w14:paraId="00000153">
      <w:pPr>
        <w:rPr>
          <w:sz w:val="26"/>
          <w:szCs w:val="26"/>
        </w:rPr>
      </w:pPr>
      <w:r w:rsidDel="00000000" w:rsidR="00000000" w:rsidRPr="00000000">
        <w:rPr>
          <w:sz w:val="26"/>
          <w:szCs w:val="26"/>
          <w:rtl w:val="0"/>
        </w:rPr>
        <w:t xml:space="preserve">Ví dụ </w:t>
      </w:r>
      <w:r w:rsidDel="00000000" w:rsidR="00000000" w:rsidRPr="00000000">
        <w:rPr>
          <w:sz w:val="26"/>
          <w:szCs w:val="26"/>
          <w:highlight w:val="yellow"/>
          <w:rtl w:val="0"/>
        </w:rPr>
        <w:t xml:space="preserve">(</w:t>
      </w:r>
      <w:r w:rsidDel="00000000" w:rsidR="00000000" w:rsidRPr="00000000">
        <w:rPr>
          <w:b w:val="1"/>
          <w:sz w:val="26"/>
          <w:szCs w:val="26"/>
          <w:highlight w:val="yellow"/>
          <w:rtl w:val="0"/>
        </w:rPr>
        <w:t xml:space="preserve">Z</w:t>
      </w:r>
      <w:r w:rsidDel="00000000" w:rsidR="00000000" w:rsidRPr="00000000">
        <w:rPr>
          <w:sz w:val="26"/>
          <w:szCs w:val="26"/>
          <w:highlight w:val="yellow"/>
          <w:rtl w:val="0"/>
        </w:rPr>
        <w:t xml:space="preserve">,+) là một nhóm xyclic</w:t>
      </w:r>
      <w:r w:rsidDel="00000000" w:rsidR="00000000" w:rsidRPr="00000000">
        <w:rPr>
          <w:sz w:val="26"/>
          <w:szCs w:val="26"/>
          <w:rtl w:val="0"/>
        </w:rPr>
        <w:t xml:space="preserve">, với a (phần tử sinh) bằng 1 (hoặc -1)</w:t>
      </w:r>
    </w:p>
    <w:p w:rsidR="00000000" w:rsidDel="00000000" w:rsidP="00000000" w:rsidRDefault="00000000" w:rsidRPr="00000000" w14:paraId="00000154">
      <w:pPr>
        <w:rPr>
          <w:sz w:val="26"/>
          <w:szCs w:val="26"/>
        </w:rPr>
      </w:pPr>
      <w:r w:rsidDel="00000000" w:rsidR="00000000" w:rsidRPr="00000000">
        <w:rPr>
          <w:sz w:val="26"/>
          <w:szCs w:val="26"/>
          <w:rtl w:val="0"/>
        </w:rPr>
        <w:t xml:space="preserve">(x^n = x+x+...+x) </w:t>
      </w:r>
    </w:p>
    <w:p w:rsidR="00000000" w:rsidDel="00000000" w:rsidP="00000000" w:rsidRDefault="00000000" w:rsidRPr="00000000" w14:paraId="00000155">
      <w:pPr>
        <w:rPr>
          <w:sz w:val="26"/>
          <w:szCs w:val="26"/>
        </w:rPr>
      </w:pPr>
      <w:r w:rsidDel="00000000" w:rsidR="00000000" w:rsidRPr="00000000">
        <w:rPr>
          <w:rtl w:val="0"/>
        </w:rPr>
      </w:r>
    </w:p>
    <w:p w:rsidR="00000000" w:rsidDel="00000000" w:rsidP="00000000" w:rsidRDefault="00000000" w:rsidRPr="00000000" w14:paraId="00000156">
      <w:pPr>
        <w:rPr>
          <w:sz w:val="26"/>
          <w:szCs w:val="26"/>
        </w:rPr>
      </w:pPr>
      <w:r w:rsidDel="00000000" w:rsidR="00000000" w:rsidRPr="00000000">
        <w:rPr>
          <w:sz w:val="26"/>
          <w:szCs w:val="26"/>
          <w:rtl w:val="0"/>
        </w:rPr>
        <w:t xml:space="preserve">1^5 = 1+1+ … + 1 (5 số 1) =5</w:t>
      </w:r>
    </w:p>
    <w:p w:rsidR="00000000" w:rsidDel="00000000" w:rsidP="00000000" w:rsidRDefault="00000000" w:rsidRPr="00000000" w14:paraId="00000157">
      <w:pPr>
        <w:rPr>
          <w:sz w:val="26"/>
          <w:szCs w:val="26"/>
        </w:rPr>
      </w:pPr>
      <w:r w:rsidDel="00000000" w:rsidR="00000000" w:rsidRPr="00000000">
        <w:rPr>
          <w:rtl w:val="0"/>
        </w:rPr>
      </w:r>
    </w:p>
    <w:p w:rsidR="00000000" w:rsidDel="00000000" w:rsidP="00000000" w:rsidRDefault="00000000" w:rsidRPr="00000000" w14:paraId="00000158">
      <w:pPr>
        <w:rPr>
          <w:sz w:val="26"/>
          <w:szCs w:val="26"/>
        </w:rPr>
      </w:pPr>
      <w:r w:rsidDel="00000000" w:rsidR="00000000" w:rsidRPr="00000000">
        <w:rPr>
          <w:sz w:val="26"/>
          <w:szCs w:val="26"/>
          <w:rtl w:val="0"/>
        </w:rPr>
        <w:t xml:space="preserve">2021 = 1^2021</w:t>
      </w:r>
    </w:p>
    <w:p w:rsidR="00000000" w:rsidDel="00000000" w:rsidP="00000000" w:rsidRDefault="00000000" w:rsidRPr="00000000" w14:paraId="00000159">
      <w:pPr>
        <w:rPr>
          <w:sz w:val="26"/>
          <w:szCs w:val="26"/>
        </w:rPr>
      </w:pPr>
      <w:r w:rsidDel="00000000" w:rsidR="00000000" w:rsidRPr="00000000">
        <w:rPr>
          <w:rtl w:val="0"/>
        </w:rPr>
      </w:r>
    </w:p>
    <w:p w:rsidR="00000000" w:rsidDel="00000000" w:rsidP="00000000" w:rsidRDefault="00000000" w:rsidRPr="00000000" w14:paraId="0000015A">
      <w:pPr>
        <w:rPr>
          <w:sz w:val="26"/>
          <w:szCs w:val="26"/>
        </w:rPr>
      </w:pPr>
      <w:r w:rsidDel="00000000" w:rsidR="00000000" w:rsidRPr="00000000">
        <w:rPr>
          <w:sz w:val="26"/>
          <w:szCs w:val="26"/>
          <w:rtl w:val="0"/>
        </w:rPr>
        <w:t xml:space="preserve">-3 = 1^(-3) được hiểu thế nào?</w:t>
      </w:r>
    </w:p>
    <w:p w:rsidR="00000000" w:rsidDel="00000000" w:rsidP="00000000" w:rsidRDefault="00000000" w:rsidRPr="00000000" w14:paraId="0000015B">
      <w:pPr>
        <w:rPr>
          <w:sz w:val="26"/>
          <w:szCs w:val="26"/>
        </w:rPr>
      </w:pPr>
      <w:r w:rsidDel="00000000" w:rsidR="00000000" w:rsidRPr="00000000">
        <w:rPr>
          <w:rtl w:val="0"/>
        </w:rPr>
      </w:r>
    </w:p>
    <w:p w:rsidR="00000000" w:rsidDel="00000000" w:rsidP="00000000" w:rsidRDefault="00000000" w:rsidRPr="00000000" w14:paraId="0000015C">
      <w:pPr>
        <w:rPr>
          <w:sz w:val="26"/>
          <w:szCs w:val="26"/>
        </w:rPr>
      </w:pPr>
      <w:r w:rsidDel="00000000" w:rsidR="00000000" w:rsidRPr="00000000">
        <w:rPr>
          <w:sz w:val="26"/>
          <w:szCs w:val="26"/>
          <w:rtl w:val="0"/>
        </w:rPr>
        <w:t xml:space="preserve">Quy ước: Nếu m&lt;0 thì 1^m = nghich đảo của 1^(-m) </w:t>
      </w:r>
    </w:p>
    <w:p w:rsidR="00000000" w:rsidDel="00000000" w:rsidP="00000000" w:rsidRDefault="00000000" w:rsidRPr="00000000" w14:paraId="0000015D">
      <w:pPr>
        <w:rPr>
          <w:sz w:val="26"/>
          <w:szCs w:val="26"/>
        </w:rPr>
      </w:pPr>
      <w:r w:rsidDel="00000000" w:rsidR="00000000" w:rsidRPr="00000000">
        <w:rPr>
          <w:rtl w:val="0"/>
        </w:rPr>
      </w:r>
    </w:p>
    <w:p w:rsidR="00000000" w:rsidDel="00000000" w:rsidP="00000000" w:rsidRDefault="00000000" w:rsidRPr="00000000" w14:paraId="0000015E">
      <w:pPr>
        <w:rPr>
          <w:sz w:val="26"/>
          <w:szCs w:val="26"/>
        </w:rPr>
      </w:pPr>
      <w:r w:rsidDel="00000000" w:rsidR="00000000" w:rsidRPr="00000000">
        <w:rPr>
          <w:sz w:val="26"/>
          <w:szCs w:val="26"/>
          <w:rtl w:val="0"/>
        </w:rPr>
        <w:t xml:space="preserve">1^(-3) = -(1^3) = -3</w:t>
      </w:r>
    </w:p>
    <w:p w:rsidR="00000000" w:rsidDel="00000000" w:rsidP="00000000" w:rsidRDefault="00000000" w:rsidRPr="00000000" w14:paraId="0000015F">
      <w:pPr>
        <w:ind w:left="0" w:firstLine="0"/>
        <w:rPr>
          <w:sz w:val="26"/>
          <w:szCs w:val="26"/>
        </w:rPr>
      </w:pPr>
      <w:r w:rsidDel="00000000" w:rsidR="00000000" w:rsidRPr="00000000">
        <w:rPr>
          <w:rtl w:val="0"/>
        </w:rPr>
      </w:r>
    </w:p>
    <w:p w:rsidR="00000000" w:rsidDel="00000000" w:rsidP="00000000" w:rsidRDefault="00000000" w:rsidRPr="00000000" w14:paraId="00000160">
      <w:pPr>
        <w:ind w:left="0" w:firstLine="0"/>
        <w:rPr>
          <w:sz w:val="26"/>
          <w:szCs w:val="26"/>
        </w:rPr>
      </w:pPr>
      <w:r w:rsidDel="00000000" w:rsidR="00000000" w:rsidRPr="00000000">
        <w:rPr>
          <w:rtl w:val="0"/>
        </w:rPr>
      </w:r>
    </w:p>
    <w:p w:rsidR="00000000" w:rsidDel="00000000" w:rsidP="00000000" w:rsidRDefault="00000000" w:rsidRPr="00000000" w14:paraId="00000161">
      <w:pPr>
        <w:numPr>
          <w:ilvl w:val="0"/>
          <w:numId w:val="1"/>
        </w:numPr>
        <w:ind w:left="720" w:hanging="360"/>
        <w:rPr>
          <w:b w:val="1"/>
          <w:sz w:val="26"/>
          <w:szCs w:val="26"/>
        </w:rPr>
      </w:pPr>
      <w:r w:rsidDel="00000000" w:rsidR="00000000" w:rsidRPr="00000000">
        <w:rPr>
          <w:b w:val="1"/>
          <w:sz w:val="26"/>
          <w:szCs w:val="26"/>
          <w:rtl w:val="0"/>
        </w:rPr>
        <w:t xml:space="preserve">Vành &amp; miền nguyên</w:t>
      </w:r>
    </w:p>
    <w:p w:rsidR="00000000" w:rsidDel="00000000" w:rsidP="00000000" w:rsidRDefault="00000000" w:rsidRPr="00000000" w14:paraId="00000162">
      <w:pPr>
        <w:rPr>
          <w:sz w:val="26"/>
          <w:szCs w:val="26"/>
        </w:rPr>
      </w:pPr>
      <w:r w:rsidDel="00000000" w:rsidR="00000000" w:rsidRPr="00000000">
        <w:rPr>
          <w:rtl w:val="0"/>
        </w:rPr>
      </w:r>
    </w:p>
    <w:p w:rsidR="00000000" w:rsidDel="00000000" w:rsidP="00000000" w:rsidRDefault="00000000" w:rsidRPr="00000000" w14:paraId="00000163">
      <w:pPr>
        <w:rPr>
          <w:sz w:val="26"/>
          <w:szCs w:val="26"/>
        </w:rPr>
      </w:pPr>
      <w:r w:rsidDel="00000000" w:rsidR="00000000" w:rsidRPr="00000000">
        <w:rPr>
          <w:sz w:val="26"/>
          <w:szCs w:val="26"/>
          <w:rtl w:val="0"/>
        </w:rPr>
        <w:t xml:space="preserve">R là một vành, ký hiệu 0 là đơn vị của phép +, 1 là đơn vị của phép nhân (nếu có).</w:t>
      </w:r>
    </w:p>
    <w:p w:rsidR="00000000" w:rsidDel="00000000" w:rsidP="00000000" w:rsidRDefault="00000000" w:rsidRPr="00000000" w14:paraId="00000164">
      <w:pPr>
        <w:rPr>
          <w:sz w:val="26"/>
          <w:szCs w:val="26"/>
        </w:rPr>
      </w:pPr>
      <w:r w:rsidDel="00000000" w:rsidR="00000000" w:rsidRPr="00000000">
        <w:rPr>
          <w:rtl w:val="0"/>
        </w:rPr>
      </w:r>
    </w:p>
    <w:p w:rsidR="00000000" w:rsidDel="00000000" w:rsidP="00000000" w:rsidRDefault="00000000" w:rsidRPr="00000000" w14:paraId="00000165">
      <w:pPr>
        <w:rPr>
          <w:sz w:val="26"/>
          <w:szCs w:val="26"/>
        </w:rPr>
      </w:pPr>
      <w:r w:rsidDel="00000000" w:rsidR="00000000" w:rsidRPr="00000000">
        <w:rPr>
          <w:sz w:val="26"/>
          <w:szCs w:val="26"/>
          <w:rtl w:val="0"/>
        </w:rPr>
        <w:t xml:space="preserve">R không có ước của 0 nghĩa là gì?</w:t>
      </w:r>
    </w:p>
    <w:p w:rsidR="00000000" w:rsidDel="00000000" w:rsidP="00000000" w:rsidRDefault="00000000" w:rsidRPr="00000000" w14:paraId="00000166">
      <w:pPr>
        <w:rPr>
          <w:sz w:val="26"/>
          <w:szCs w:val="26"/>
        </w:rPr>
      </w:pPr>
      <w:r w:rsidDel="00000000" w:rsidR="00000000" w:rsidRPr="00000000">
        <w:rPr>
          <w:rtl w:val="0"/>
        </w:rPr>
      </w:r>
    </w:p>
    <w:p w:rsidR="00000000" w:rsidDel="00000000" w:rsidP="00000000" w:rsidRDefault="00000000" w:rsidRPr="00000000" w14:paraId="00000167">
      <w:pPr>
        <w:rPr>
          <w:sz w:val="26"/>
          <w:szCs w:val="26"/>
        </w:rPr>
      </w:pPr>
      <w:r w:rsidDel="00000000" w:rsidR="00000000" w:rsidRPr="00000000">
        <w:rPr>
          <w:sz w:val="26"/>
          <w:szCs w:val="26"/>
          <w:rtl w:val="0"/>
        </w:rPr>
        <w:t xml:space="preserve">a x b = 0 thì hoặc a = 0 hoặc b =0</w:t>
      </w:r>
    </w:p>
    <w:p w:rsidR="00000000" w:rsidDel="00000000" w:rsidP="00000000" w:rsidRDefault="00000000" w:rsidRPr="00000000" w14:paraId="00000168">
      <w:pPr>
        <w:rPr>
          <w:sz w:val="26"/>
          <w:szCs w:val="26"/>
        </w:rPr>
      </w:pPr>
      <w:r w:rsidDel="00000000" w:rsidR="00000000" w:rsidRPr="00000000">
        <w:rPr>
          <w:rtl w:val="0"/>
        </w:rPr>
      </w:r>
    </w:p>
    <w:p w:rsidR="00000000" w:rsidDel="00000000" w:rsidP="00000000" w:rsidRDefault="00000000" w:rsidRPr="00000000" w14:paraId="00000169">
      <w:pPr>
        <w:rPr>
          <w:b w:val="1"/>
          <w:sz w:val="26"/>
          <w:szCs w:val="26"/>
        </w:rPr>
      </w:pPr>
      <w:r w:rsidDel="00000000" w:rsidR="00000000" w:rsidRPr="00000000">
        <w:rPr>
          <w:b w:val="1"/>
          <w:sz w:val="26"/>
          <w:szCs w:val="26"/>
          <w:rtl w:val="0"/>
        </w:rPr>
        <w:t xml:space="preserve">Ví dụ:</w:t>
      </w:r>
    </w:p>
    <w:p w:rsidR="00000000" w:rsidDel="00000000" w:rsidP="00000000" w:rsidRDefault="00000000" w:rsidRPr="00000000" w14:paraId="0000016A">
      <w:pPr>
        <w:numPr>
          <w:ilvl w:val="0"/>
          <w:numId w:val="15"/>
        </w:numPr>
        <w:ind w:left="720" w:hanging="360"/>
        <w:rPr>
          <w:sz w:val="26"/>
          <w:szCs w:val="26"/>
          <w:u w:val="none"/>
        </w:rPr>
      </w:pPr>
      <w:r w:rsidDel="00000000" w:rsidR="00000000" w:rsidRPr="00000000">
        <w:rPr>
          <w:sz w:val="26"/>
          <w:szCs w:val="26"/>
          <w:rtl w:val="0"/>
        </w:rPr>
        <w:t xml:space="preserve">(</w:t>
      </w:r>
      <w:r w:rsidDel="00000000" w:rsidR="00000000" w:rsidRPr="00000000">
        <w:rPr>
          <w:b w:val="1"/>
          <w:sz w:val="26"/>
          <w:szCs w:val="26"/>
          <w:rtl w:val="0"/>
        </w:rPr>
        <w:t xml:space="preserve">Z</w:t>
      </w:r>
      <w:r w:rsidDel="00000000" w:rsidR="00000000" w:rsidRPr="00000000">
        <w:rPr>
          <w:sz w:val="26"/>
          <w:szCs w:val="26"/>
          <w:rtl w:val="0"/>
        </w:rPr>
        <w:t xml:space="preserve">,+,x) là một miền nguyên.</w:t>
      </w:r>
    </w:p>
    <w:p w:rsidR="00000000" w:rsidDel="00000000" w:rsidP="00000000" w:rsidRDefault="00000000" w:rsidRPr="00000000" w14:paraId="0000016B">
      <w:pPr>
        <w:numPr>
          <w:ilvl w:val="0"/>
          <w:numId w:val="15"/>
        </w:numPr>
        <w:ind w:left="720" w:hanging="360"/>
        <w:rPr>
          <w:sz w:val="26"/>
          <w:szCs w:val="26"/>
        </w:rPr>
      </w:pPr>
      <w:r w:rsidDel="00000000" w:rsidR="00000000" w:rsidRPr="00000000">
        <w:rPr>
          <w:sz w:val="26"/>
          <w:szCs w:val="26"/>
          <w:rtl w:val="0"/>
        </w:rPr>
        <w:t xml:space="preserve">(</w:t>
      </w:r>
      <w:r w:rsidDel="00000000" w:rsidR="00000000" w:rsidRPr="00000000">
        <w:rPr>
          <w:b w:val="1"/>
          <w:sz w:val="26"/>
          <w:szCs w:val="26"/>
          <w:rtl w:val="0"/>
        </w:rPr>
        <w:t xml:space="preserve">R</w:t>
      </w:r>
      <w:r w:rsidDel="00000000" w:rsidR="00000000" w:rsidRPr="00000000">
        <w:rPr>
          <w:sz w:val="26"/>
          <w:szCs w:val="26"/>
          <w:rtl w:val="0"/>
        </w:rPr>
        <w:t xml:space="preserve">,+,x) là một miền nguyên.</w:t>
      </w:r>
    </w:p>
    <w:p w:rsidR="00000000" w:rsidDel="00000000" w:rsidP="00000000" w:rsidRDefault="00000000" w:rsidRPr="00000000" w14:paraId="0000016C">
      <w:pPr>
        <w:numPr>
          <w:ilvl w:val="0"/>
          <w:numId w:val="15"/>
        </w:numPr>
        <w:ind w:left="720" w:hanging="360"/>
        <w:rPr>
          <w:sz w:val="26"/>
          <w:szCs w:val="26"/>
          <w:u w:val="none"/>
        </w:rPr>
      </w:pPr>
      <w:r w:rsidDel="00000000" w:rsidR="00000000" w:rsidRPr="00000000">
        <w:rPr>
          <w:sz w:val="26"/>
          <w:szCs w:val="26"/>
          <w:rtl w:val="0"/>
        </w:rPr>
        <w:t xml:space="preserve">(</w:t>
      </w:r>
      <w:r w:rsidDel="00000000" w:rsidR="00000000" w:rsidRPr="00000000">
        <w:rPr>
          <w:b w:val="1"/>
          <w:sz w:val="26"/>
          <w:szCs w:val="26"/>
          <w:rtl w:val="0"/>
        </w:rPr>
        <w:t xml:space="preserve">Zn</w:t>
      </w:r>
      <w:r w:rsidDel="00000000" w:rsidR="00000000" w:rsidRPr="00000000">
        <w:rPr>
          <w:sz w:val="26"/>
          <w:szCs w:val="26"/>
          <w:rtl w:val="0"/>
        </w:rPr>
        <w:t xml:space="preserve">,+,x)</w:t>
      </w:r>
    </w:p>
    <w:p w:rsidR="00000000" w:rsidDel="00000000" w:rsidP="00000000" w:rsidRDefault="00000000" w:rsidRPr="00000000" w14:paraId="0000016D">
      <w:pPr>
        <w:ind w:left="720" w:firstLine="0"/>
        <w:rPr>
          <w:sz w:val="26"/>
          <w:szCs w:val="26"/>
        </w:rPr>
      </w:pPr>
      <w:r w:rsidDel="00000000" w:rsidR="00000000" w:rsidRPr="00000000">
        <w:rPr>
          <w:b w:val="1"/>
          <w:sz w:val="26"/>
          <w:szCs w:val="26"/>
          <w:rtl w:val="0"/>
        </w:rPr>
        <w:t xml:space="preserve">Zn</w:t>
      </w:r>
      <w:r w:rsidDel="00000000" w:rsidR="00000000" w:rsidRPr="00000000">
        <w:rPr>
          <w:sz w:val="26"/>
          <w:szCs w:val="26"/>
          <w:rtl w:val="0"/>
        </w:rPr>
        <w:t xml:space="preserve"> = {0,1,2,...,n-1}</w:t>
      </w:r>
    </w:p>
    <w:p w:rsidR="00000000" w:rsidDel="00000000" w:rsidP="00000000" w:rsidRDefault="00000000" w:rsidRPr="00000000" w14:paraId="0000016E">
      <w:pPr>
        <w:ind w:left="720" w:firstLine="0"/>
        <w:rPr>
          <w:sz w:val="26"/>
          <w:szCs w:val="26"/>
          <w:highlight w:val="yellow"/>
        </w:rPr>
      </w:pPr>
      <w:r w:rsidDel="00000000" w:rsidR="00000000" w:rsidRPr="00000000">
        <w:rPr>
          <w:sz w:val="26"/>
          <w:szCs w:val="26"/>
          <w:highlight w:val="yellow"/>
          <w:rtl w:val="0"/>
        </w:rPr>
        <w:t xml:space="preserve">+,x là các phép toán +,x modulo n.</w:t>
      </w:r>
    </w:p>
    <w:p w:rsidR="00000000" w:rsidDel="00000000" w:rsidP="00000000" w:rsidRDefault="00000000" w:rsidRPr="00000000" w14:paraId="0000016F">
      <w:pPr>
        <w:ind w:left="720" w:firstLine="0"/>
        <w:rPr>
          <w:sz w:val="26"/>
          <w:szCs w:val="26"/>
        </w:rPr>
      </w:pPr>
      <w:r w:rsidDel="00000000" w:rsidR="00000000" w:rsidRPr="00000000">
        <w:rPr>
          <w:rtl w:val="0"/>
        </w:rPr>
      </w:r>
    </w:p>
    <w:p w:rsidR="00000000" w:rsidDel="00000000" w:rsidP="00000000" w:rsidRDefault="00000000" w:rsidRPr="00000000" w14:paraId="00000170">
      <w:pPr>
        <w:ind w:left="720" w:firstLine="0"/>
        <w:rPr>
          <w:sz w:val="26"/>
          <w:szCs w:val="26"/>
        </w:rPr>
      </w:pPr>
      <w:r w:rsidDel="00000000" w:rsidR="00000000" w:rsidRPr="00000000">
        <w:rPr>
          <w:sz w:val="26"/>
          <w:szCs w:val="26"/>
          <w:rtl w:val="0"/>
        </w:rPr>
        <w:t xml:space="preserve">a + b   = (a+b) mod n</w:t>
      </w:r>
    </w:p>
    <w:p w:rsidR="00000000" w:rsidDel="00000000" w:rsidP="00000000" w:rsidRDefault="00000000" w:rsidRPr="00000000" w14:paraId="00000171">
      <w:pPr>
        <w:ind w:left="720" w:firstLine="0"/>
        <w:rPr>
          <w:sz w:val="26"/>
          <w:szCs w:val="26"/>
        </w:rPr>
      </w:pPr>
      <w:r w:rsidDel="00000000" w:rsidR="00000000" w:rsidRPr="00000000">
        <w:rPr>
          <w:sz w:val="26"/>
          <w:szCs w:val="26"/>
          <w:rtl w:val="0"/>
        </w:rPr>
        <w:t xml:space="preserve">a x b   = (axb) mod n</w:t>
      </w:r>
    </w:p>
    <w:p w:rsidR="00000000" w:rsidDel="00000000" w:rsidP="00000000" w:rsidRDefault="00000000" w:rsidRPr="00000000" w14:paraId="00000172">
      <w:pPr>
        <w:ind w:left="720" w:firstLine="0"/>
        <w:rPr>
          <w:sz w:val="26"/>
          <w:szCs w:val="26"/>
        </w:rPr>
      </w:pPr>
      <w:r w:rsidDel="00000000" w:rsidR="00000000" w:rsidRPr="00000000">
        <w:rPr>
          <w:rtl w:val="0"/>
        </w:rPr>
      </w:r>
    </w:p>
    <w:p w:rsidR="00000000" w:rsidDel="00000000" w:rsidP="00000000" w:rsidRDefault="00000000" w:rsidRPr="00000000" w14:paraId="00000173">
      <w:pPr>
        <w:ind w:left="720" w:firstLine="0"/>
        <w:rPr>
          <w:sz w:val="26"/>
          <w:szCs w:val="26"/>
        </w:rPr>
      </w:pPr>
      <w:r w:rsidDel="00000000" w:rsidR="00000000" w:rsidRPr="00000000">
        <w:rPr>
          <w:rtl w:val="0"/>
        </w:rPr>
      </w:r>
    </w:p>
    <w:p w:rsidR="00000000" w:rsidDel="00000000" w:rsidP="00000000" w:rsidRDefault="00000000" w:rsidRPr="00000000" w14:paraId="00000174">
      <w:pPr>
        <w:ind w:left="720" w:firstLine="0"/>
        <w:rPr>
          <w:sz w:val="26"/>
          <w:szCs w:val="26"/>
        </w:rPr>
      </w:pPr>
      <w:r w:rsidDel="00000000" w:rsidR="00000000" w:rsidRPr="00000000">
        <w:rPr>
          <w:sz w:val="26"/>
          <w:szCs w:val="26"/>
          <w:rtl w:val="0"/>
        </w:rPr>
        <w:t xml:space="preserve">Chẳng hạn, n=6, Z6 = {0,1,2,3,4,5}</w:t>
      </w:r>
    </w:p>
    <w:p w:rsidR="00000000" w:rsidDel="00000000" w:rsidP="00000000" w:rsidRDefault="00000000" w:rsidRPr="00000000" w14:paraId="00000175">
      <w:pPr>
        <w:ind w:left="720" w:firstLine="0"/>
        <w:rPr>
          <w:sz w:val="26"/>
          <w:szCs w:val="26"/>
        </w:rPr>
      </w:pPr>
      <w:r w:rsidDel="00000000" w:rsidR="00000000" w:rsidRPr="00000000">
        <w:rPr>
          <w:rtl w:val="0"/>
        </w:rPr>
      </w:r>
    </w:p>
    <w:p w:rsidR="00000000" w:rsidDel="00000000" w:rsidP="00000000" w:rsidRDefault="00000000" w:rsidRPr="00000000" w14:paraId="00000176">
      <w:pPr>
        <w:ind w:left="720" w:firstLine="0"/>
        <w:rPr>
          <w:sz w:val="26"/>
          <w:szCs w:val="26"/>
        </w:rPr>
      </w:pPr>
      <w:r w:rsidDel="00000000" w:rsidR="00000000" w:rsidRPr="00000000">
        <w:rPr>
          <w:rtl w:val="0"/>
        </w:rPr>
      </w:r>
    </w:p>
    <w:p w:rsidR="00000000" w:rsidDel="00000000" w:rsidP="00000000" w:rsidRDefault="00000000" w:rsidRPr="00000000" w14:paraId="00000177">
      <w:pPr>
        <w:ind w:left="720" w:firstLine="0"/>
        <w:rPr>
          <w:sz w:val="26"/>
          <w:szCs w:val="26"/>
        </w:rPr>
      </w:pPr>
      <w:r w:rsidDel="00000000" w:rsidR="00000000" w:rsidRPr="00000000">
        <w:rPr>
          <w:rtl w:val="0"/>
        </w:rPr>
      </w:r>
    </w:p>
    <w:p w:rsidR="00000000" w:rsidDel="00000000" w:rsidP="00000000" w:rsidRDefault="00000000" w:rsidRPr="00000000" w14:paraId="00000178">
      <w:pPr>
        <w:ind w:left="720" w:firstLine="0"/>
        <w:rPr>
          <w:sz w:val="26"/>
          <w:szCs w:val="26"/>
        </w:rPr>
      </w:pPr>
      <w:r w:rsidDel="00000000" w:rsidR="00000000" w:rsidRPr="00000000">
        <w:rPr>
          <w:rtl w:val="0"/>
        </w:rPr>
      </w:r>
    </w:p>
    <w:p w:rsidR="00000000" w:rsidDel="00000000" w:rsidP="00000000" w:rsidRDefault="00000000" w:rsidRPr="00000000" w14:paraId="00000179">
      <w:pPr>
        <w:ind w:left="720" w:firstLine="0"/>
        <w:rPr>
          <w:sz w:val="26"/>
          <w:szCs w:val="26"/>
        </w:rPr>
      </w:pPr>
      <w:r w:rsidDel="00000000" w:rsidR="00000000" w:rsidRPr="00000000">
        <w:rPr>
          <w:rtl w:val="0"/>
        </w:rPr>
      </w:r>
    </w:p>
    <w:p w:rsidR="00000000" w:rsidDel="00000000" w:rsidP="00000000" w:rsidRDefault="00000000" w:rsidRPr="00000000" w14:paraId="0000017A">
      <w:pPr>
        <w:ind w:left="720" w:firstLine="0"/>
        <w:rPr>
          <w:sz w:val="26"/>
          <w:szCs w:val="26"/>
        </w:rPr>
      </w:pPr>
      <w:r w:rsidDel="00000000" w:rsidR="00000000" w:rsidRPr="00000000">
        <w:rPr>
          <w:rtl w:val="0"/>
        </w:rPr>
      </w:r>
    </w:p>
    <w:p w:rsidR="00000000" w:rsidDel="00000000" w:rsidP="00000000" w:rsidRDefault="00000000" w:rsidRPr="00000000" w14:paraId="0000017B">
      <w:pPr>
        <w:ind w:left="720" w:firstLine="0"/>
        <w:rPr>
          <w:sz w:val="26"/>
          <w:szCs w:val="26"/>
        </w:rPr>
      </w:pPr>
      <w:r w:rsidDel="00000000" w:rsidR="00000000" w:rsidRPr="00000000">
        <w:rPr>
          <w:rtl w:val="0"/>
        </w:rPr>
      </w:r>
    </w:p>
    <w:p w:rsidR="00000000" w:rsidDel="00000000" w:rsidP="00000000" w:rsidRDefault="00000000" w:rsidRPr="00000000" w14:paraId="0000017C">
      <w:pPr>
        <w:ind w:left="720" w:firstLine="0"/>
        <w:rPr>
          <w:sz w:val="26"/>
          <w:szCs w:val="26"/>
        </w:rPr>
      </w:pPr>
      <w:r w:rsidDel="00000000" w:rsidR="00000000" w:rsidRPr="00000000">
        <w:rPr>
          <w:rtl w:val="0"/>
        </w:rPr>
      </w:r>
    </w:p>
    <w:p w:rsidR="00000000" w:rsidDel="00000000" w:rsidP="00000000" w:rsidRDefault="00000000" w:rsidRPr="00000000" w14:paraId="0000017D">
      <w:pPr>
        <w:ind w:left="720" w:firstLine="0"/>
        <w:rPr>
          <w:sz w:val="26"/>
          <w:szCs w:val="26"/>
        </w:rPr>
      </w:pPr>
      <w:r w:rsidDel="00000000" w:rsidR="00000000" w:rsidRPr="00000000">
        <w:rPr>
          <w:rtl w:val="0"/>
        </w:rPr>
      </w:r>
    </w:p>
    <w:p w:rsidR="00000000" w:rsidDel="00000000" w:rsidP="00000000" w:rsidRDefault="00000000" w:rsidRPr="00000000" w14:paraId="0000017E">
      <w:pPr>
        <w:ind w:left="720" w:firstLine="0"/>
        <w:rPr>
          <w:sz w:val="26"/>
          <w:szCs w:val="26"/>
        </w:rPr>
      </w:pPr>
      <w:r w:rsidDel="00000000" w:rsidR="00000000" w:rsidRPr="00000000">
        <w:rPr>
          <w:sz w:val="26"/>
          <w:szCs w:val="26"/>
          <w:rtl w:val="0"/>
        </w:rPr>
        <w:t xml:space="preserve">Phép cộng </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4.2857142857142"/>
        <w:gridCol w:w="1234.2857142857142"/>
        <w:gridCol w:w="1234.2857142857142"/>
        <w:gridCol w:w="1234.2857142857142"/>
        <w:gridCol w:w="1234.2857142857142"/>
        <w:gridCol w:w="1234.2857142857142"/>
        <w:gridCol w:w="1234.2857142857142"/>
        <w:tblGridChange w:id="0">
          <w:tblGrid>
            <w:gridCol w:w="1234.2857142857142"/>
            <w:gridCol w:w="1234.2857142857142"/>
            <w:gridCol w:w="1234.2857142857142"/>
            <w:gridCol w:w="1234.2857142857142"/>
            <w:gridCol w:w="1234.2857142857142"/>
            <w:gridCol w:w="1234.2857142857142"/>
            <w:gridCol w:w="1234.285714285714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6"/>
                <w:szCs w:val="26"/>
              </w:rPr>
            </w:pPr>
            <w:r w:rsidDel="00000000" w:rsidR="00000000" w:rsidRPr="00000000">
              <w:rPr>
                <w:sz w:val="26"/>
                <w:szCs w:val="2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6"/>
                <w:szCs w:val="26"/>
              </w:rPr>
            </w:pPr>
            <w:r w:rsidDel="00000000" w:rsidR="00000000" w:rsidRPr="00000000">
              <w:rPr>
                <w:sz w:val="26"/>
                <w:szCs w:val="26"/>
                <w:rtl w:val="0"/>
              </w:rPr>
              <w:t xml:space="preserve">5</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6"/>
                <w:szCs w:val="26"/>
              </w:rPr>
            </w:pPr>
            <w:r w:rsidDel="00000000" w:rsidR="00000000" w:rsidRPr="00000000">
              <w:rPr>
                <w:sz w:val="26"/>
                <w:szCs w:val="26"/>
                <w:rtl w:val="0"/>
              </w:rPr>
              <w:t xml:space="preserve">4</w:t>
            </w:r>
          </w:p>
        </w:tc>
      </w:tr>
    </w:tbl>
    <w:p w:rsidR="00000000" w:rsidDel="00000000" w:rsidP="00000000" w:rsidRDefault="00000000" w:rsidRPr="00000000" w14:paraId="000001B0">
      <w:pPr>
        <w:ind w:left="720" w:firstLine="0"/>
        <w:rPr>
          <w:sz w:val="26"/>
          <w:szCs w:val="26"/>
        </w:rPr>
      </w:pPr>
      <w:r w:rsidDel="00000000" w:rsidR="00000000" w:rsidRPr="00000000">
        <w:rPr>
          <w:rtl w:val="0"/>
        </w:rPr>
      </w:r>
    </w:p>
    <w:p w:rsidR="00000000" w:rsidDel="00000000" w:rsidP="00000000" w:rsidRDefault="00000000" w:rsidRPr="00000000" w14:paraId="000001B1">
      <w:pPr>
        <w:ind w:left="720" w:firstLine="0"/>
        <w:rPr>
          <w:sz w:val="26"/>
          <w:szCs w:val="26"/>
        </w:rPr>
      </w:pPr>
      <w:r w:rsidDel="00000000" w:rsidR="00000000" w:rsidRPr="00000000">
        <w:rPr>
          <w:sz w:val="26"/>
          <w:szCs w:val="26"/>
          <w:rtl w:val="0"/>
        </w:rPr>
        <w:t xml:space="preserve">Phép nhân</w:t>
      </w:r>
    </w:p>
    <w:p w:rsidR="00000000" w:rsidDel="00000000" w:rsidP="00000000" w:rsidRDefault="00000000" w:rsidRPr="00000000" w14:paraId="000001B2">
      <w:pPr>
        <w:ind w:left="720" w:firstLine="0"/>
        <w:rPr>
          <w:sz w:val="26"/>
          <w:szCs w:val="26"/>
        </w:rPr>
      </w:pPr>
      <w:r w:rsidDel="00000000" w:rsidR="00000000" w:rsidRPr="00000000">
        <w:rPr>
          <w:rtl w:val="0"/>
        </w:rPr>
      </w:r>
    </w:p>
    <w:p w:rsidR="00000000" w:rsidDel="00000000" w:rsidP="00000000" w:rsidRDefault="00000000" w:rsidRPr="00000000" w14:paraId="000001B3">
      <w:pPr>
        <w:ind w:left="720" w:firstLine="0"/>
        <w:rPr>
          <w:sz w:val="26"/>
          <w:szCs w:val="26"/>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2"/>
        <w:gridCol w:w="1242"/>
        <w:gridCol w:w="1242"/>
        <w:gridCol w:w="1200"/>
        <w:gridCol w:w="1230"/>
        <w:gridCol w:w="1242"/>
        <w:gridCol w:w="1242"/>
        <w:tblGridChange w:id="0">
          <w:tblGrid>
            <w:gridCol w:w="1242"/>
            <w:gridCol w:w="1242"/>
            <w:gridCol w:w="1242"/>
            <w:gridCol w:w="1200"/>
            <w:gridCol w:w="1230"/>
            <w:gridCol w:w="1242"/>
            <w:gridCol w:w="124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6"/>
                <w:szCs w:val="26"/>
              </w:rPr>
            </w:pPr>
            <w:r w:rsidDel="00000000" w:rsidR="00000000" w:rsidRPr="00000000">
              <w:rPr>
                <w:sz w:val="26"/>
                <w:szCs w:val="2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6"/>
                <w:szCs w:val="26"/>
              </w:rPr>
            </w:pPr>
            <w:r w:rsidDel="00000000" w:rsidR="00000000" w:rsidRPr="00000000">
              <w:rPr>
                <w:sz w:val="26"/>
                <w:szCs w:val="26"/>
                <w:rtl w:val="0"/>
              </w:rPr>
              <w:t xml:space="preserve">0</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6"/>
                <w:szCs w:val="26"/>
              </w:rPr>
            </w:pPr>
            <w:r w:rsidDel="00000000" w:rsidR="00000000" w:rsidRPr="00000000">
              <w:rPr>
                <w:sz w:val="26"/>
                <w:szCs w:val="2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6"/>
                <w:szCs w:val="26"/>
                <w:highlight w:val="yellow"/>
              </w:rPr>
            </w:pPr>
            <w:r w:rsidDel="00000000" w:rsidR="00000000" w:rsidRPr="00000000">
              <w:rPr>
                <w:sz w:val="26"/>
                <w:szCs w:val="26"/>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6"/>
                <w:szCs w:val="26"/>
              </w:rPr>
            </w:pPr>
            <w:r w:rsidDel="00000000" w:rsidR="00000000" w:rsidRPr="00000000">
              <w:rPr>
                <w:sz w:val="26"/>
                <w:szCs w:val="2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6"/>
                <w:szCs w:val="26"/>
                <w:highlight w:val="yellow"/>
              </w:rPr>
            </w:pPr>
            <w:r w:rsidDel="00000000" w:rsidR="00000000" w:rsidRPr="00000000">
              <w:rPr>
                <w:sz w:val="26"/>
                <w:szCs w:val="26"/>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6"/>
                <w:szCs w:val="26"/>
              </w:rPr>
            </w:pPr>
            <w:r w:rsidDel="00000000" w:rsidR="00000000" w:rsidRPr="00000000">
              <w:rPr>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6"/>
                <w:szCs w:val="26"/>
              </w:rPr>
            </w:pPr>
            <w:r w:rsidDel="00000000" w:rsidR="00000000" w:rsidRPr="00000000">
              <w:rPr>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6"/>
                <w:szCs w:val="26"/>
              </w:rPr>
            </w:pPr>
            <w:r w:rsidDel="00000000" w:rsidR="00000000" w:rsidRPr="00000000">
              <w:rPr>
                <w:sz w:val="26"/>
                <w:szCs w:val="26"/>
                <w:rtl w:val="0"/>
              </w:rPr>
              <w:t xml:space="preserve">1</w:t>
            </w:r>
          </w:p>
        </w:tc>
      </w:tr>
    </w:tbl>
    <w:p w:rsidR="00000000" w:rsidDel="00000000" w:rsidP="00000000" w:rsidRDefault="00000000" w:rsidRPr="00000000" w14:paraId="000001E5">
      <w:pPr>
        <w:ind w:left="720" w:firstLine="0"/>
        <w:rPr>
          <w:sz w:val="26"/>
          <w:szCs w:val="26"/>
        </w:rPr>
      </w:pPr>
      <w:r w:rsidDel="00000000" w:rsidR="00000000" w:rsidRPr="00000000">
        <w:rPr>
          <w:rtl w:val="0"/>
        </w:rPr>
      </w:r>
    </w:p>
    <w:p w:rsidR="00000000" w:rsidDel="00000000" w:rsidP="00000000" w:rsidRDefault="00000000" w:rsidRPr="00000000" w14:paraId="000001E6">
      <w:pPr>
        <w:ind w:left="720" w:firstLine="0"/>
        <w:rPr>
          <w:sz w:val="26"/>
          <w:szCs w:val="26"/>
          <w:highlight w:val="yellow"/>
        </w:rPr>
      </w:pPr>
      <w:r w:rsidDel="00000000" w:rsidR="00000000" w:rsidRPr="00000000">
        <w:rPr>
          <w:sz w:val="26"/>
          <w:szCs w:val="26"/>
          <w:highlight w:val="yellow"/>
          <w:rtl w:val="0"/>
        </w:rPr>
        <w:t xml:space="preserve">Kết luận: Z6 không phải là một miền nguyên, vì nó có ước của 0 (2x3=0 nhưng cả 2 và 3 đều khác 0).</w:t>
      </w:r>
    </w:p>
    <w:p w:rsidR="00000000" w:rsidDel="00000000" w:rsidP="00000000" w:rsidRDefault="00000000" w:rsidRPr="00000000" w14:paraId="000001E7">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E8">
      <w:pPr>
        <w:ind w:left="720" w:firstLine="0"/>
        <w:rPr>
          <w:sz w:val="26"/>
          <w:szCs w:val="26"/>
        </w:rPr>
      </w:pPr>
      <w:r w:rsidDel="00000000" w:rsidR="00000000" w:rsidRPr="00000000">
        <w:rPr>
          <w:b w:val="1"/>
          <w:sz w:val="26"/>
          <w:szCs w:val="26"/>
          <w:rtl w:val="0"/>
        </w:rPr>
        <w:t xml:space="preserve">BTVN:</w:t>
      </w:r>
      <w:r w:rsidDel="00000000" w:rsidR="00000000" w:rsidRPr="00000000">
        <w:rPr>
          <w:sz w:val="26"/>
          <w:szCs w:val="26"/>
          <w:rtl w:val="0"/>
        </w:rPr>
        <w:t xml:space="preserve"> Kiểm tra xem Z5 có phải là một miền nguyên hay không?</w:t>
      </w:r>
    </w:p>
    <w:p w:rsidR="00000000" w:rsidDel="00000000" w:rsidP="00000000" w:rsidRDefault="00000000" w:rsidRPr="00000000" w14:paraId="000001E9">
      <w:pPr>
        <w:ind w:left="720" w:firstLine="0"/>
        <w:rPr>
          <w:sz w:val="26"/>
          <w:szCs w:val="26"/>
        </w:rPr>
      </w:pPr>
      <w:r w:rsidDel="00000000" w:rsidR="00000000" w:rsidRPr="00000000">
        <w:rPr>
          <w:sz w:val="26"/>
          <w:szCs w:val="26"/>
          <w:rtl w:val="0"/>
        </w:rPr>
        <w:t xml:space="preserve">Chứng minh tổng quát, Zn là một miền nguyên khi và chỉ khi n là một số nguyên tố.</w:t>
      </w:r>
    </w:p>
    <w:p w:rsidR="00000000" w:rsidDel="00000000" w:rsidP="00000000" w:rsidRDefault="00000000" w:rsidRPr="00000000" w14:paraId="000001EA">
      <w:pPr>
        <w:ind w:left="720" w:firstLine="0"/>
        <w:rPr>
          <w:sz w:val="26"/>
          <w:szCs w:val="26"/>
        </w:rPr>
      </w:pPr>
      <w:r w:rsidDel="00000000" w:rsidR="00000000" w:rsidRPr="00000000">
        <w:rPr>
          <w:rtl w:val="0"/>
        </w:rPr>
      </w:r>
    </w:p>
    <w:p w:rsidR="00000000" w:rsidDel="00000000" w:rsidP="00000000" w:rsidRDefault="00000000" w:rsidRPr="00000000" w14:paraId="000001EB">
      <w:pPr>
        <w:ind w:left="720" w:firstLine="0"/>
        <w:rPr>
          <w:sz w:val="26"/>
          <w:szCs w:val="26"/>
        </w:rPr>
      </w:pPr>
      <w:r w:rsidDel="00000000" w:rsidR="00000000" w:rsidRPr="00000000">
        <w:rPr>
          <w:rtl w:val="0"/>
        </w:rPr>
      </w:r>
    </w:p>
    <w:p w:rsidR="00000000" w:rsidDel="00000000" w:rsidP="00000000" w:rsidRDefault="00000000" w:rsidRPr="00000000" w14:paraId="000001EC">
      <w:pPr>
        <w:numPr>
          <w:ilvl w:val="0"/>
          <w:numId w:val="1"/>
        </w:numPr>
        <w:ind w:left="720" w:hanging="360"/>
        <w:rPr>
          <w:b w:val="1"/>
          <w:sz w:val="26"/>
          <w:szCs w:val="26"/>
        </w:rPr>
      </w:pPr>
      <w:r w:rsidDel="00000000" w:rsidR="00000000" w:rsidRPr="00000000">
        <w:rPr>
          <w:b w:val="1"/>
          <w:sz w:val="26"/>
          <w:szCs w:val="26"/>
          <w:rtl w:val="0"/>
        </w:rPr>
        <w:t xml:space="preserve">Trường</w:t>
      </w:r>
    </w:p>
    <w:p w:rsidR="00000000" w:rsidDel="00000000" w:rsidP="00000000" w:rsidRDefault="00000000" w:rsidRPr="00000000" w14:paraId="000001ED">
      <w:pPr>
        <w:rPr>
          <w:sz w:val="26"/>
          <w:szCs w:val="26"/>
        </w:rPr>
      </w:pPr>
      <w:r w:rsidDel="00000000" w:rsidR="00000000" w:rsidRPr="00000000">
        <w:rPr>
          <w:rtl w:val="0"/>
        </w:rPr>
      </w:r>
    </w:p>
    <w:p w:rsidR="00000000" w:rsidDel="00000000" w:rsidP="00000000" w:rsidRDefault="00000000" w:rsidRPr="00000000" w14:paraId="000001EE">
      <w:pPr>
        <w:rPr>
          <w:sz w:val="26"/>
          <w:szCs w:val="26"/>
        </w:rPr>
      </w:pPr>
      <w:r w:rsidDel="00000000" w:rsidR="00000000" w:rsidRPr="00000000">
        <w:rPr>
          <w:sz w:val="26"/>
          <w:szCs w:val="26"/>
          <w:rtl w:val="0"/>
        </w:rPr>
        <w:t xml:space="preserve">Miền nguyên, mọi phần tử khác 0 đều có nghich đảo của x</w:t>
      </w:r>
    </w:p>
    <w:p w:rsidR="00000000" w:rsidDel="00000000" w:rsidP="00000000" w:rsidRDefault="00000000" w:rsidRPr="00000000" w14:paraId="000001EF">
      <w:pPr>
        <w:rPr>
          <w:sz w:val="26"/>
          <w:szCs w:val="26"/>
        </w:rPr>
      </w:pPr>
      <w:r w:rsidDel="00000000" w:rsidR="00000000" w:rsidRPr="00000000">
        <w:rPr>
          <w:sz w:val="26"/>
          <w:szCs w:val="26"/>
          <w:rtl w:val="0"/>
        </w:rPr>
        <w:t xml:space="preserve">Phép chia?</w:t>
      </w:r>
    </w:p>
    <w:p w:rsidR="00000000" w:rsidDel="00000000" w:rsidP="00000000" w:rsidRDefault="00000000" w:rsidRPr="00000000" w14:paraId="000001F0">
      <w:pPr>
        <w:rPr>
          <w:sz w:val="26"/>
          <w:szCs w:val="26"/>
        </w:rPr>
      </w:pPr>
      <w:r w:rsidDel="00000000" w:rsidR="00000000" w:rsidRPr="00000000">
        <w:rPr>
          <w:sz w:val="26"/>
          <w:szCs w:val="26"/>
          <w:rtl w:val="0"/>
        </w:rPr>
        <w:t xml:space="preserve">a/b hiểu a x (nghịch đảo của b)</w:t>
      </w:r>
    </w:p>
    <w:p w:rsidR="00000000" w:rsidDel="00000000" w:rsidP="00000000" w:rsidRDefault="00000000" w:rsidRPr="00000000" w14:paraId="000001F1">
      <w:pPr>
        <w:rPr>
          <w:sz w:val="26"/>
          <w:szCs w:val="26"/>
        </w:rPr>
      </w:pPr>
      <w:r w:rsidDel="00000000" w:rsidR="00000000" w:rsidRPr="00000000">
        <w:rPr>
          <w:rtl w:val="0"/>
        </w:rPr>
      </w:r>
    </w:p>
    <w:p w:rsidR="00000000" w:rsidDel="00000000" w:rsidP="00000000" w:rsidRDefault="00000000" w:rsidRPr="00000000" w14:paraId="000001F2">
      <w:pPr>
        <w:rPr>
          <w:sz w:val="26"/>
          <w:szCs w:val="26"/>
        </w:rPr>
      </w:pPr>
      <w:r w:rsidDel="00000000" w:rsidR="00000000" w:rsidRPr="00000000">
        <w:rPr>
          <w:b w:val="1"/>
          <w:sz w:val="26"/>
          <w:szCs w:val="26"/>
          <w:rtl w:val="0"/>
        </w:rPr>
        <w:t xml:space="preserve">BTVN: </w:t>
      </w:r>
      <w:r w:rsidDel="00000000" w:rsidR="00000000" w:rsidRPr="00000000">
        <w:rPr>
          <w:sz w:val="26"/>
          <w:szCs w:val="26"/>
          <w:rtl w:val="0"/>
        </w:rPr>
        <w:t xml:space="preserve">Z5, viết các phần tử nghịch đảo của 1,2,3,4.</w:t>
      </w:r>
    </w:p>
    <w:p w:rsidR="00000000" w:rsidDel="00000000" w:rsidP="00000000" w:rsidRDefault="00000000" w:rsidRPr="00000000" w14:paraId="000001F3">
      <w:pPr>
        <w:rPr>
          <w:sz w:val="26"/>
          <w:szCs w:val="26"/>
        </w:rPr>
      </w:pPr>
      <w:r w:rsidDel="00000000" w:rsidR="00000000" w:rsidRPr="00000000">
        <w:rPr>
          <w:rtl w:val="0"/>
        </w:rPr>
      </w:r>
    </w:p>
    <w:p w:rsidR="00000000" w:rsidDel="00000000" w:rsidP="00000000" w:rsidRDefault="00000000" w:rsidRPr="00000000" w14:paraId="000001F4">
      <w:pPr>
        <w:rPr>
          <w:sz w:val="26"/>
          <w:szCs w:val="26"/>
        </w:rPr>
      </w:pPr>
      <w:r w:rsidDel="00000000" w:rsidR="00000000" w:rsidRPr="00000000">
        <w:rPr>
          <w:rtl w:val="0"/>
        </w:rPr>
      </w:r>
    </w:p>
    <w:p w:rsidR="00000000" w:rsidDel="00000000" w:rsidP="00000000" w:rsidRDefault="00000000" w:rsidRPr="00000000" w14:paraId="000001F5">
      <w:pPr>
        <w:rPr>
          <w:sz w:val="26"/>
          <w:szCs w:val="26"/>
        </w:rPr>
      </w:pPr>
      <w:r w:rsidDel="00000000" w:rsidR="00000000" w:rsidRPr="00000000">
        <w:rPr>
          <w:b w:val="1"/>
          <w:sz w:val="26"/>
          <w:szCs w:val="26"/>
          <w:rtl w:val="0"/>
        </w:rPr>
        <w:t xml:space="preserve">Ngày 21/9/2021 (Tuần 2, buổi 1) - GV: Võ Tùng Linh</w:t>
      </w:r>
      <w:r w:rsidDel="00000000" w:rsidR="00000000" w:rsidRPr="00000000">
        <w:rPr>
          <w:rtl w:val="0"/>
        </w:rPr>
      </w:r>
    </w:p>
    <w:p w:rsidR="00000000" w:rsidDel="00000000" w:rsidP="00000000" w:rsidRDefault="00000000" w:rsidRPr="00000000" w14:paraId="000001F6">
      <w:pPr>
        <w:rPr>
          <w:sz w:val="26"/>
          <w:szCs w:val="26"/>
        </w:rPr>
      </w:pPr>
      <w:r w:rsidDel="00000000" w:rsidR="00000000" w:rsidRPr="00000000">
        <w:rPr>
          <w:rtl w:val="0"/>
        </w:rPr>
      </w:r>
    </w:p>
    <w:p w:rsidR="00000000" w:rsidDel="00000000" w:rsidP="00000000" w:rsidRDefault="00000000" w:rsidRPr="00000000" w14:paraId="000001F7">
      <w:pPr>
        <w:rPr>
          <w:sz w:val="26"/>
          <w:szCs w:val="26"/>
        </w:rPr>
      </w:pPr>
      <w:r w:rsidDel="00000000" w:rsidR="00000000" w:rsidRPr="00000000">
        <w:rPr>
          <w:sz w:val="26"/>
          <w:szCs w:val="26"/>
          <w:rtl w:val="0"/>
        </w:rPr>
        <w:t xml:space="preserve">Một số nội dung:</w:t>
      </w:r>
    </w:p>
    <w:p w:rsidR="00000000" w:rsidDel="00000000" w:rsidP="00000000" w:rsidRDefault="00000000" w:rsidRPr="00000000" w14:paraId="000001F8">
      <w:pPr>
        <w:rPr>
          <w:sz w:val="26"/>
          <w:szCs w:val="26"/>
        </w:rPr>
      </w:pPr>
      <w:r w:rsidDel="00000000" w:rsidR="00000000" w:rsidRPr="00000000">
        <w:rPr>
          <w:sz w:val="26"/>
          <w:szCs w:val="26"/>
          <w:rtl w:val="0"/>
        </w:rPr>
        <w:t xml:space="preserve">- Hàm băm: SHA-512. (Chương 11 của cuốn sách của Stallings).</w:t>
      </w:r>
    </w:p>
    <w:p w:rsidR="00000000" w:rsidDel="00000000" w:rsidP="00000000" w:rsidRDefault="00000000" w:rsidRPr="00000000" w14:paraId="000001F9">
      <w:pPr>
        <w:rPr>
          <w:sz w:val="26"/>
          <w:szCs w:val="26"/>
        </w:rPr>
      </w:pPr>
      <w:r w:rsidDel="00000000" w:rsidR="00000000" w:rsidRPr="00000000">
        <w:rPr>
          <w:sz w:val="26"/>
          <w:szCs w:val="26"/>
          <w:rtl w:val="0"/>
        </w:rPr>
        <w:t xml:space="preserve">- Lược đồ chữ ký số: RSA-PSS.</w:t>
      </w:r>
    </w:p>
    <w:p w:rsidR="00000000" w:rsidDel="00000000" w:rsidP="00000000" w:rsidRDefault="00000000" w:rsidRPr="00000000" w14:paraId="000001FA">
      <w:pPr>
        <w:rPr>
          <w:sz w:val="26"/>
          <w:szCs w:val="26"/>
        </w:rPr>
      </w:pPr>
      <w:r w:rsidDel="00000000" w:rsidR="00000000" w:rsidRPr="00000000">
        <w:rPr>
          <w:rtl w:val="0"/>
        </w:rPr>
      </w:r>
    </w:p>
    <w:p w:rsidR="00000000" w:rsidDel="00000000" w:rsidP="00000000" w:rsidRDefault="00000000" w:rsidRPr="00000000" w14:paraId="000001FB">
      <w:pPr>
        <w:rPr>
          <w:sz w:val="26"/>
          <w:szCs w:val="26"/>
        </w:rPr>
      </w:pPr>
      <w:r w:rsidDel="00000000" w:rsidR="00000000" w:rsidRPr="00000000">
        <w:rPr>
          <w:sz w:val="26"/>
          <w:szCs w:val="26"/>
          <w:rtl w:val="0"/>
        </w:rPr>
        <w:t xml:space="preserve">1. Định nghĩa và một vài ví dụ đơn giản</w:t>
      </w:r>
    </w:p>
    <w:p w:rsidR="00000000" w:rsidDel="00000000" w:rsidP="00000000" w:rsidRDefault="00000000" w:rsidRPr="00000000" w14:paraId="000001FC">
      <w:pPr>
        <w:numPr>
          <w:ilvl w:val="0"/>
          <w:numId w:val="27"/>
        </w:numPr>
        <w:ind w:left="720" w:hanging="360"/>
        <w:rPr>
          <w:sz w:val="26"/>
          <w:szCs w:val="26"/>
          <w:u w:val="none"/>
        </w:rPr>
      </w:pPr>
      <w:r w:rsidDel="00000000" w:rsidR="00000000" w:rsidRPr="00000000">
        <w:rPr>
          <w:sz w:val="26"/>
          <w:szCs w:val="26"/>
          <w:rtl w:val="0"/>
        </w:rPr>
        <w:t xml:space="preserve">Tính toàn vẹn dữ liệu: chỉ giúp phát hiện những thay đổi trái phép, không giúp che dấu dữ liệu.</w:t>
      </w:r>
    </w:p>
    <w:p w:rsidR="00000000" w:rsidDel="00000000" w:rsidP="00000000" w:rsidRDefault="00000000" w:rsidRPr="00000000" w14:paraId="000001FD">
      <w:pPr>
        <w:numPr>
          <w:ilvl w:val="0"/>
          <w:numId w:val="27"/>
        </w:numPr>
        <w:ind w:left="720" w:hanging="360"/>
        <w:rPr>
          <w:sz w:val="26"/>
          <w:szCs w:val="26"/>
          <w:u w:val="none"/>
        </w:rPr>
      </w:pPr>
      <w:r w:rsidDel="00000000" w:rsidR="00000000" w:rsidRPr="00000000">
        <w:rPr>
          <w:sz w:val="26"/>
          <w:szCs w:val="26"/>
          <w:rtl w:val="0"/>
        </w:rPr>
        <w:t xml:space="preserve">Định nghĩa hàm băm: </w:t>
      </w:r>
    </w:p>
    <w:p w:rsidR="00000000" w:rsidDel="00000000" w:rsidP="00000000" w:rsidRDefault="00000000" w:rsidRPr="00000000" w14:paraId="000001FE">
      <w:pPr>
        <w:numPr>
          <w:ilvl w:val="0"/>
          <w:numId w:val="27"/>
        </w:numPr>
        <w:ind w:left="720" w:hanging="360"/>
        <w:rPr>
          <w:sz w:val="26"/>
          <w:szCs w:val="26"/>
          <w:u w:val="none"/>
        </w:rPr>
      </w:pPr>
      <w:r w:rsidDel="00000000" w:rsidR="00000000" w:rsidRPr="00000000">
        <w:rPr>
          <w:sz w:val="26"/>
          <w:szCs w:val="26"/>
          <w:rtl w:val="0"/>
        </w:rPr>
        <w:t xml:space="preserve">Độ dài bit (bit length), các phép thao tác trên bit (OR, AND, XOR, dịch trái, dịch phải, dịch vòng,...): ????</w:t>
      </w:r>
    </w:p>
    <w:p w:rsidR="00000000" w:rsidDel="00000000" w:rsidP="00000000" w:rsidRDefault="00000000" w:rsidRPr="00000000" w14:paraId="000001FF">
      <w:pPr>
        <w:numPr>
          <w:ilvl w:val="0"/>
          <w:numId w:val="27"/>
        </w:numPr>
        <w:ind w:left="720" w:hanging="360"/>
        <w:rPr>
          <w:sz w:val="26"/>
          <w:szCs w:val="26"/>
          <w:u w:val="none"/>
        </w:rPr>
      </w:pPr>
      <w:r w:rsidDel="00000000" w:rsidR="00000000" w:rsidRPr="00000000">
        <w:rPr>
          <w:sz w:val="26"/>
          <w:szCs w:val="26"/>
          <w:rtl w:val="0"/>
        </w:rPr>
        <w:t xml:space="preserve">a_0a_1…..a_n XOR b_0b_1….b_n: thực hiện được?</w:t>
      </w:r>
    </w:p>
    <w:p w:rsidR="00000000" w:rsidDel="00000000" w:rsidP="00000000" w:rsidRDefault="00000000" w:rsidRPr="00000000" w14:paraId="00000200">
      <w:pPr>
        <w:ind w:left="0" w:firstLine="0"/>
        <w:rPr>
          <w:sz w:val="26"/>
          <w:szCs w:val="26"/>
        </w:rPr>
      </w:pPr>
      <w:r w:rsidDel="00000000" w:rsidR="00000000" w:rsidRPr="00000000">
        <w:rPr>
          <w:sz w:val="26"/>
          <w:szCs w:val="26"/>
          <w:rtl w:val="0"/>
        </w:rPr>
        <w:t xml:space="preserve">Ví dụ:</w:t>
      </w:r>
    </w:p>
    <w:p w:rsidR="00000000" w:rsidDel="00000000" w:rsidP="00000000" w:rsidRDefault="00000000" w:rsidRPr="00000000" w14:paraId="00000201">
      <w:pPr>
        <w:ind w:left="0" w:firstLine="0"/>
        <w:rPr>
          <w:sz w:val="26"/>
          <w:szCs w:val="26"/>
        </w:rPr>
      </w:pPr>
      <w:r w:rsidDel="00000000" w:rsidR="00000000" w:rsidRPr="00000000">
        <w:rPr>
          <w:sz w:val="26"/>
          <w:szCs w:val="26"/>
          <w:rtl w:val="0"/>
        </w:rPr>
        <w:t xml:space="preserve">1001 XOR 0101 = 1100? 1001 thuộc {0,1}^4 </w:t>
      </w:r>
    </w:p>
    <w:p w:rsidR="00000000" w:rsidDel="00000000" w:rsidP="00000000" w:rsidRDefault="00000000" w:rsidRPr="00000000" w14:paraId="00000202">
      <w:pPr>
        <w:ind w:left="0" w:firstLine="0"/>
        <w:rPr>
          <w:sz w:val="26"/>
          <w:szCs w:val="26"/>
        </w:rPr>
      </w:pPr>
      <w:r w:rsidDel="00000000" w:rsidR="00000000" w:rsidRPr="00000000">
        <w:rPr>
          <w:b w:val="1"/>
          <w:sz w:val="26"/>
          <w:szCs w:val="26"/>
          <w:rtl w:val="0"/>
        </w:rPr>
        <w:t xml:space="preserve">Wikipedia: Thao tác theo bit, bitwise operators: </w:t>
      </w:r>
      <w:r w:rsidDel="00000000" w:rsidR="00000000" w:rsidRPr="00000000">
        <w:rPr>
          <w:rtl w:val="0"/>
        </w:rPr>
      </w:r>
    </w:p>
    <w:p w:rsidR="00000000" w:rsidDel="00000000" w:rsidP="00000000" w:rsidRDefault="00000000" w:rsidRPr="00000000" w14:paraId="00000203">
      <w:pPr>
        <w:ind w:left="0" w:firstLine="0"/>
        <w:rPr>
          <w:sz w:val="26"/>
          <w:szCs w:val="26"/>
        </w:rPr>
      </w:pPr>
      <w:r w:rsidDel="00000000" w:rsidR="00000000" w:rsidRPr="00000000">
        <w:rPr>
          <w:rtl w:val="0"/>
        </w:rPr>
      </w:r>
    </w:p>
    <w:p w:rsidR="00000000" w:rsidDel="00000000" w:rsidP="00000000" w:rsidRDefault="00000000" w:rsidRPr="00000000" w14:paraId="00000204">
      <w:pPr>
        <w:numPr>
          <w:ilvl w:val="0"/>
          <w:numId w:val="14"/>
        </w:numPr>
        <w:ind w:left="72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Tính chất nén: H : {0, 1}^* → {0, 1}^n , x |--&gt; H(x) = h_0h_1...h_{n-1}.</w:t>
      </w:r>
    </w:p>
    <w:p w:rsidR="00000000" w:rsidDel="00000000" w:rsidP="00000000" w:rsidRDefault="00000000" w:rsidRPr="00000000" w14:paraId="00000205">
      <w:pPr>
        <w:numPr>
          <w:ilvl w:val="0"/>
          <w:numId w:val="14"/>
        </w:numPr>
        <w:ind w:left="720" w:hanging="360"/>
        <w:rPr>
          <w:sz w:val="26"/>
          <w:szCs w:val="26"/>
          <w:u w:val="none"/>
        </w:rPr>
      </w:pPr>
      <w:r w:rsidDel="00000000" w:rsidR="00000000" w:rsidRPr="00000000">
        <w:rPr>
          <w:sz w:val="26"/>
          <w:szCs w:val="26"/>
          <w:rtl w:val="0"/>
        </w:rPr>
        <w:t xml:space="preserve">H(x): được gọi mã giá trị băm (hash value), mã băm (hash code), bản tóm lược thông điệp (message digest)</w:t>
      </w:r>
    </w:p>
    <w:p w:rsidR="00000000" w:rsidDel="00000000" w:rsidP="00000000" w:rsidRDefault="00000000" w:rsidRPr="00000000" w14:paraId="00000206">
      <w:pPr>
        <w:numPr>
          <w:ilvl w:val="0"/>
          <w:numId w:val="14"/>
        </w:numPr>
        <w:ind w:left="720" w:hanging="360"/>
        <w:rPr>
          <w:sz w:val="26"/>
          <w:szCs w:val="26"/>
          <w:u w:val="none"/>
        </w:rPr>
      </w:pPr>
      <w:r w:rsidDel="00000000" w:rsidR="00000000" w:rsidRPr="00000000">
        <w:rPr>
          <w:sz w:val="26"/>
          <w:szCs w:val="26"/>
          <w:rtl w:val="0"/>
        </w:rPr>
        <w:t xml:space="preserve">Tiền ảnh (preimage): x, H(x) = y. Khi đó, x được gọi là </w:t>
      </w:r>
      <w:r w:rsidDel="00000000" w:rsidR="00000000" w:rsidRPr="00000000">
        <w:rPr>
          <w:b w:val="1"/>
          <w:sz w:val="26"/>
          <w:szCs w:val="26"/>
          <w:rtl w:val="0"/>
        </w:rPr>
        <w:t xml:space="preserve">tiền ảnh</w:t>
      </w:r>
      <w:r w:rsidDel="00000000" w:rsidR="00000000" w:rsidRPr="00000000">
        <w:rPr>
          <w:sz w:val="26"/>
          <w:szCs w:val="26"/>
          <w:rtl w:val="0"/>
        </w:rPr>
        <w:t xml:space="preserve"> của giá trị băm y.</w:t>
      </w:r>
    </w:p>
    <w:p w:rsidR="00000000" w:rsidDel="00000000" w:rsidP="00000000" w:rsidRDefault="00000000" w:rsidRPr="00000000" w14:paraId="00000207">
      <w:pPr>
        <w:numPr>
          <w:ilvl w:val="0"/>
          <w:numId w:val="14"/>
        </w:numPr>
        <w:ind w:left="720" w:hanging="360"/>
        <w:rPr>
          <w:sz w:val="26"/>
          <w:szCs w:val="26"/>
          <w:u w:val="none"/>
        </w:rPr>
      </w:pPr>
      <w:r w:rsidDel="00000000" w:rsidR="00000000" w:rsidRPr="00000000">
        <w:rPr>
          <w:sz w:val="26"/>
          <w:szCs w:val="26"/>
          <w:rtl w:val="0"/>
        </w:rPr>
        <w:t xml:space="preserve">Tính chất kháng tiền ảnh (tính một chiều) = preimage resistance = (one-way): cho trước mã băm y, bạn không thể tính được thông điệp x sao cho H(x) = y.</w:t>
      </w:r>
    </w:p>
    <w:p w:rsidR="00000000" w:rsidDel="00000000" w:rsidP="00000000" w:rsidRDefault="00000000" w:rsidRPr="00000000" w14:paraId="00000208">
      <w:pPr>
        <w:numPr>
          <w:ilvl w:val="0"/>
          <w:numId w:val="14"/>
        </w:numPr>
        <w:ind w:left="720" w:hanging="360"/>
        <w:rPr>
          <w:sz w:val="26"/>
          <w:szCs w:val="26"/>
          <w:u w:val="none"/>
        </w:rPr>
      </w:pPr>
      <w:r w:rsidDel="00000000" w:rsidR="00000000" w:rsidRPr="00000000">
        <w:rPr>
          <w:sz w:val="26"/>
          <w:szCs w:val="26"/>
          <w:rtl w:val="0"/>
        </w:rPr>
        <w:t xml:space="preserve">Cho trước x, hàm băm H, dễ dàng tính được ngay y =H(x). Ngược lại, là khó.</w:t>
      </w:r>
    </w:p>
    <w:p w:rsidR="00000000" w:rsidDel="00000000" w:rsidP="00000000" w:rsidRDefault="00000000" w:rsidRPr="00000000" w14:paraId="00000209">
      <w:pPr>
        <w:ind w:left="0" w:firstLine="0"/>
        <w:rPr>
          <w:sz w:val="26"/>
          <w:szCs w:val="26"/>
        </w:rPr>
      </w:pPr>
      <w:r w:rsidDel="00000000" w:rsidR="00000000" w:rsidRPr="00000000">
        <w:rPr>
          <w:b w:val="1"/>
          <w:sz w:val="26"/>
          <w:szCs w:val="26"/>
          <w:rtl w:val="0"/>
        </w:rPr>
        <w:t xml:space="preserve">Ví dụ 1:</w:t>
      </w:r>
      <w:r w:rsidDel="00000000" w:rsidR="00000000" w:rsidRPr="00000000">
        <w:rPr>
          <w:sz w:val="26"/>
          <w:szCs w:val="26"/>
          <w:rtl w:val="0"/>
        </w:rPr>
        <w:t xml:space="preserve"> f(x) = x^2.</w:t>
      </w:r>
    </w:p>
    <w:p w:rsidR="00000000" w:rsidDel="00000000" w:rsidP="00000000" w:rsidRDefault="00000000" w:rsidRPr="00000000" w14:paraId="0000020A">
      <w:pPr>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Cho x → f(x) </w:t>
      </w:r>
    </w:p>
    <w:p w:rsidR="00000000" w:rsidDel="00000000" w:rsidP="00000000" w:rsidRDefault="00000000" w:rsidRPr="00000000" w14:paraId="0000020B">
      <w:pPr>
        <w:ind w:left="0" w:firstLine="0"/>
        <w:rPr>
          <w:sz w:val="26"/>
          <w:szCs w:val="26"/>
        </w:rPr>
      </w:pPr>
      <w:r w:rsidDel="00000000" w:rsidR="00000000" w:rsidRPr="00000000">
        <w:rPr>
          <w:sz w:val="26"/>
          <w:szCs w:val="26"/>
          <w:rtl w:val="0"/>
        </w:rPr>
        <w:t xml:space="preserve">Cho trước y, tính được x = \sqrt{y}. Kết luận: f không thoả mãn tính chất kháng tiền ảnh.</w:t>
      </w:r>
    </w:p>
    <w:p w:rsidR="00000000" w:rsidDel="00000000" w:rsidP="00000000" w:rsidRDefault="00000000" w:rsidRPr="00000000" w14:paraId="0000020C">
      <w:pPr>
        <w:ind w:left="0" w:firstLine="0"/>
        <w:rPr>
          <w:sz w:val="26"/>
          <w:szCs w:val="26"/>
        </w:rPr>
      </w:pPr>
      <w:r w:rsidDel="00000000" w:rsidR="00000000" w:rsidRPr="00000000">
        <w:rPr>
          <w:rtl w:val="0"/>
        </w:rPr>
      </w:r>
    </w:p>
    <w:p w:rsidR="00000000" w:rsidDel="00000000" w:rsidP="00000000" w:rsidRDefault="00000000" w:rsidRPr="00000000" w14:paraId="0000020D">
      <w:pPr>
        <w:numPr>
          <w:ilvl w:val="0"/>
          <w:numId w:val="71"/>
        </w:numPr>
        <w:ind w:left="720" w:hanging="360"/>
        <w:rPr>
          <w:sz w:val="26"/>
          <w:szCs w:val="26"/>
          <w:u w:val="none"/>
        </w:rPr>
      </w:pPr>
      <w:r w:rsidDel="00000000" w:rsidR="00000000" w:rsidRPr="00000000">
        <w:rPr>
          <w:sz w:val="26"/>
          <w:szCs w:val="26"/>
          <w:rtl w:val="0"/>
        </w:rPr>
        <w:t xml:space="preserve">Trong khoá học, hàm băm = hàm băm mật mã.</w:t>
      </w:r>
    </w:p>
    <w:p w:rsidR="00000000" w:rsidDel="00000000" w:rsidP="00000000" w:rsidRDefault="00000000" w:rsidRPr="00000000" w14:paraId="0000020E">
      <w:pPr>
        <w:numPr>
          <w:ilvl w:val="0"/>
          <w:numId w:val="71"/>
        </w:numPr>
        <w:ind w:left="720" w:hanging="360"/>
        <w:rPr>
          <w:sz w:val="26"/>
          <w:szCs w:val="26"/>
          <w:u w:val="none"/>
        </w:rPr>
      </w:pPr>
      <w:r w:rsidDel="00000000" w:rsidR="00000000" w:rsidRPr="00000000">
        <w:rPr>
          <w:sz w:val="26"/>
          <w:szCs w:val="26"/>
          <w:rtl w:val="0"/>
        </w:rPr>
        <w:t xml:space="preserve">Lưu ý: tính duy nhất của giá trị băm là xét đối một hàm băm cụ thể, có nghĩa là với hàm H_1 thì H_1(x) là duy nhất. Nếu dùng hàm băm H_2, thì ta có giá trị băm tương ứng H_2(x), nói chung H_1(x) \ne H_2(x).</w:t>
      </w:r>
    </w:p>
    <w:p w:rsidR="00000000" w:rsidDel="00000000" w:rsidP="00000000" w:rsidRDefault="00000000" w:rsidRPr="00000000" w14:paraId="0000020F">
      <w:pPr>
        <w:numPr>
          <w:ilvl w:val="0"/>
          <w:numId w:val="71"/>
        </w:numPr>
        <w:ind w:left="720" w:hanging="360"/>
        <w:rPr>
          <w:sz w:val="26"/>
          <w:szCs w:val="26"/>
          <w:u w:val="none"/>
        </w:rPr>
      </w:pPr>
      <w:r w:rsidDel="00000000" w:rsidR="00000000" w:rsidRPr="00000000">
        <w:rPr>
          <w:sz w:val="26"/>
          <w:szCs w:val="26"/>
          <w:rtl w:val="0"/>
        </w:rPr>
        <w:t xml:space="preserve">\Sigma = tập các văn bản có thể có = {0,1}^*</w:t>
      </w:r>
    </w:p>
    <w:p w:rsidR="00000000" w:rsidDel="00000000" w:rsidP="00000000" w:rsidRDefault="00000000" w:rsidRPr="00000000" w14:paraId="00000210">
      <w:pPr>
        <w:numPr>
          <w:ilvl w:val="0"/>
          <w:numId w:val="71"/>
        </w:numPr>
        <w:ind w:left="720" w:hanging="360"/>
        <w:rPr>
          <w:sz w:val="26"/>
          <w:szCs w:val="26"/>
          <w:u w:val="none"/>
        </w:rPr>
      </w:pPr>
      <w:r w:rsidDel="00000000" w:rsidR="00000000" w:rsidRPr="00000000">
        <w:rPr>
          <w:sz w:val="26"/>
          <w:szCs w:val="26"/>
          <w:rtl w:val="0"/>
        </w:rPr>
        <w:t xml:space="preserve">\Delta = tập các bản tóm lược có thể được sử dụng = {0,1}^n.</w:t>
      </w:r>
    </w:p>
    <w:p w:rsidR="00000000" w:rsidDel="00000000" w:rsidP="00000000" w:rsidRDefault="00000000" w:rsidRPr="00000000" w14:paraId="00000211">
      <w:pPr>
        <w:ind w:left="0" w:firstLine="0"/>
        <w:rPr>
          <w:sz w:val="26"/>
          <w:szCs w:val="26"/>
        </w:rPr>
      </w:pPr>
      <w:r w:rsidDel="00000000" w:rsidR="00000000" w:rsidRPr="00000000">
        <w:rPr>
          <w:rtl w:val="0"/>
        </w:rPr>
      </w:r>
    </w:p>
    <w:p w:rsidR="00000000" w:rsidDel="00000000" w:rsidP="00000000" w:rsidRDefault="00000000" w:rsidRPr="00000000" w14:paraId="00000212">
      <w:pPr>
        <w:ind w:left="0" w:firstLine="0"/>
        <w:rPr>
          <w:sz w:val="26"/>
          <w:szCs w:val="26"/>
        </w:rPr>
      </w:pPr>
      <w:r w:rsidDel="00000000" w:rsidR="00000000" w:rsidRPr="00000000">
        <w:rPr>
          <w:b w:val="1"/>
          <w:sz w:val="26"/>
          <w:szCs w:val="26"/>
          <w:rtl w:val="0"/>
        </w:rPr>
        <w:t xml:space="preserve">Ví dụ 2:</w:t>
      </w:r>
      <w:r w:rsidDel="00000000" w:rsidR="00000000" w:rsidRPr="00000000">
        <w:rPr>
          <w:sz w:val="26"/>
          <w:szCs w:val="26"/>
          <w:rtl w:val="0"/>
        </w:rPr>
        <w:t xml:space="preserve"> Xây dựng hàm băm H để băm các thông điệp M có độ dài L bit. Ta muốn tính giá trị băm H(M) có độ dài là n bit.</w:t>
      </w:r>
    </w:p>
    <w:p w:rsidR="00000000" w:rsidDel="00000000" w:rsidP="00000000" w:rsidRDefault="00000000" w:rsidRPr="00000000" w14:paraId="00000213">
      <w:pPr>
        <w:ind w:left="0" w:firstLine="0"/>
        <w:rPr>
          <w:b w:val="1"/>
          <w:sz w:val="26"/>
          <w:szCs w:val="26"/>
        </w:rPr>
      </w:pPr>
      <w:r w:rsidDel="00000000" w:rsidR="00000000" w:rsidRPr="00000000">
        <w:rPr>
          <w:sz w:val="26"/>
          <w:szCs w:val="26"/>
          <w:rtl w:val="0"/>
        </w:rPr>
        <w:t xml:space="preserve">Thông điệp M được chia thành m khối, mỗi khối gồm có n-bit. Không phải lúc nào L cũng chia hết cho n, cho nên thông thường khối cuối cùng là có độ dài bit là &lt; n. </w:t>
      </w:r>
      <w:r w:rsidDel="00000000" w:rsidR="00000000" w:rsidRPr="00000000">
        <w:rPr>
          <w:b w:val="1"/>
          <w:sz w:val="26"/>
          <w:szCs w:val="26"/>
          <w:rtl w:val="0"/>
        </w:rPr>
        <w:t xml:space="preserve">Do đó khối cuối cùng thường phải được đệm (padding) thêm cho đủ thành n bit.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B_1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B_2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B_m</w:t>
            </w:r>
          </w:p>
        </w:tc>
      </w:tr>
    </w:tbl>
    <w:p w:rsidR="00000000" w:rsidDel="00000000" w:rsidP="00000000" w:rsidRDefault="00000000" w:rsidRPr="00000000" w14:paraId="00000218">
      <w:pPr>
        <w:ind w:left="0" w:firstLine="0"/>
        <w:rPr>
          <w:sz w:val="26"/>
          <w:szCs w:val="26"/>
        </w:rPr>
      </w:pPr>
      <w:r w:rsidDel="00000000" w:rsidR="00000000" w:rsidRPr="00000000">
        <w:rPr>
          <w:rtl w:val="0"/>
        </w:rPr>
      </w:r>
    </w:p>
    <w:p w:rsidR="00000000" w:rsidDel="00000000" w:rsidP="00000000" w:rsidRDefault="00000000" w:rsidRPr="00000000" w14:paraId="00000219">
      <w:pPr>
        <w:rPr>
          <w:sz w:val="26"/>
          <w:szCs w:val="26"/>
        </w:rPr>
      </w:pPr>
      <w:r w:rsidDel="00000000" w:rsidR="00000000" w:rsidRPr="00000000">
        <w:rPr>
          <w:sz w:val="26"/>
          <w:szCs w:val="26"/>
          <w:rtl w:val="0"/>
        </w:rPr>
        <w:t xml:space="preserve">bitlength(B_1) = bitlength(B_2) = … = bitlength(B_n) = b.</w:t>
      </w:r>
    </w:p>
    <w:p w:rsidR="00000000" w:rsidDel="00000000" w:rsidP="00000000" w:rsidRDefault="00000000" w:rsidRPr="00000000" w14:paraId="0000021A">
      <w:pPr>
        <w:rPr>
          <w:sz w:val="26"/>
          <w:szCs w:val="26"/>
        </w:rPr>
      </w:pPr>
      <w:r w:rsidDel="00000000" w:rsidR="00000000" w:rsidRPr="00000000">
        <w:rPr>
          <w:rtl w:val="0"/>
        </w:rPr>
      </w:r>
    </w:p>
    <w:p w:rsidR="00000000" w:rsidDel="00000000" w:rsidP="00000000" w:rsidRDefault="00000000" w:rsidRPr="00000000" w14:paraId="0000021B">
      <w:pPr>
        <w:rPr>
          <w:sz w:val="26"/>
          <w:szCs w:val="26"/>
        </w:rPr>
      </w:pPr>
      <w:r w:rsidDel="00000000" w:rsidR="00000000" w:rsidRPr="00000000">
        <w:rPr>
          <w:sz w:val="26"/>
          <w:szCs w:val="26"/>
          <w:rtl w:val="0"/>
        </w:rPr>
        <w:t xml:space="preserve">L = 16, b = 6, ta có sẽ có 3 khối, khối thứ 3 chỉ có 4 bit.</w:t>
      </w:r>
    </w:p>
    <w:p w:rsidR="00000000" w:rsidDel="00000000" w:rsidP="00000000" w:rsidRDefault="00000000" w:rsidRPr="00000000" w14:paraId="0000021C">
      <w:pPr>
        <w:rPr>
          <w:sz w:val="26"/>
          <w:szCs w:val="26"/>
        </w:rPr>
      </w:pPr>
      <w:r w:rsidDel="00000000" w:rsidR="00000000" w:rsidRPr="00000000">
        <w:rPr>
          <w:sz w:val="26"/>
          <w:szCs w:val="26"/>
          <w:rtl w:val="0"/>
        </w:rPr>
        <w:t xml:space="preserve">00111, b &gt; k</w:t>
      </w:r>
    </w:p>
    <w:p w:rsidR="00000000" w:rsidDel="00000000" w:rsidP="00000000" w:rsidRDefault="00000000" w:rsidRPr="00000000" w14:paraId="0000021D">
      <w:pPr>
        <w:rPr>
          <w:sz w:val="26"/>
          <w:szCs w:val="26"/>
        </w:rPr>
      </w:pPr>
      <w:r w:rsidDel="00000000" w:rsidR="00000000" w:rsidRPr="00000000">
        <w:rPr>
          <w:sz w:val="26"/>
          <w:szCs w:val="26"/>
          <w:rtl w:val="0"/>
        </w:rPr>
        <w:t xml:space="preserve">x_0x_1...x_{k-1}00...0: đệm thêm n - k bit 0., k + n - k = n-bit.</w:t>
      </w:r>
    </w:p>
    <w:p w:rsidR="00000000" w:rsidDel="00000000" w:rsidP="00000000" w:rsidRDefault="00000000" w:rsidRPr="00000000" w14:paraId="0000021E">
      <w:pPr>
        <w:rPr>
          <w:sz w:val="26"/>
          <w:szCs w:val="26"/>
        </w:rPr>
      </w:pPr>
      <w:r w:rsidDel="00000000" w:rsidR="00000000" w:rsidRPr="00000000">
        <w:rPr>
          <w:rtl w:val="0"/>
        </w:rPr>
      </w:r>
    </w:p>
    <w:p w:rsidR="00000000" w:rsidDel="00000000" w:rsidP="00000000" w:rsidRDefault="00000000" w:rsidRPr="00000000" w14:paraId="0000021F">
      <w:pPr>
        <w:rPr>
          <w:sz w:val="26"/>
          <w:szCs w:val="26"/>
        </w:rPr>
      </w:pPr>
      <w:r w:rsidDel="00000000" w:rsidR="00000000" w:rsidRPr="00000000">
        <w:rPr>
          <w:sz w:val="26"/>
          <w:szCs w:val="26"/>
          <w:rtl w:val="0"/>
        </w:rPr>
        <w:t xml:space="preserve">Từ thông điệp M → xây dựng quy tắc để nhận được giá trị H(M)?</w:t>
      </w:r>
    </w:p>
    <w:p w:rsidR="00000000" w:rsidDel="00000000" w:rsidP="00000000" w:rsidRDefault="00000000" w:rsidRPr="00000000" w14:paraId="00000220">
      <w:pPr>
        <w:rPr>
          <w:sz w:val="26"/>
          <w:szCs w:val="26"/>
        </w:rPr>
      </w:pPr>
      <w:r w:rsidDel="00000000" w:rsidR="00000000" w:rsidRPr="00000000">
        <w:rPr>
          <w:rtl w:val="0"/>
        </w:rPr>
      </w:r>
    </w:p>
    <w:p w:rsidR="00000000" w:rsidDel="00000000" w:rsidP="00000000" w:rsidRDefault="00000000" w:rsidRPr="00000000" w14:paraId="00000221">
      <w:pPr>
        <w:rPr>
          <w:sz w:val="26"/>
          <w:szCs w:val="26"/>
        </w:rPr>
      </w:pPr>
      <w:r w:rsidDel="00000000" w:rsidR="00000000" w:rsidRPr="00000000">
        <w:rPr>
          <w:sz w:val="26"/>
          <w:szCs w:val="26"/>
          <w:rtl w:val="0"/>
        </w:rPr>
        <w:t xml:space="preserve">Ký hiệu C_i là bit thứ i trong đầu ra của hàm băm, tức là</w:t>
      </w:r>
    </w:p>
    <w:p w:rsidR="00000000" w:rsidDel="00000000" w:rsidP="00000000" w:rsidRDefault="00000000" w:rsidRPr="00000000" w14:paraId="00000222">
      <w:pPr>
        <w:rPr>
          <w:sz w:val="26"/>
          <w:szCs w:val="26"/>
        </w:rPr>
      </w:pPr>
      <w:r w:rsidDel="00000000" w:rsidR="00000000" w:rsidRPr="00000000">
        <w:rPr>
          <w:sz w:val="26"/>
          <w:szCs w:val="26"/>
          <w:rtl w:val="0"/>
        </w:rPr>
        <w:t xml:space="preserve">H(M) = C_0C_1....C_{n-1}.</w:t>
      </w:r>
    </w:p>
    <w:p w:rsidR="00000000" w:rsidDel="00000000" w:rsidP="00000000" w:rsidRDefault="00000000" w:rsidRPr="00000000" w14:paraId="00000223">
      <w:pPr>
        <w:rPr>
          <w:sz w:val="26"/>
          <w:szCs w:val="26"/>
        </w:rPr>
      </w:pPr>
      <w:r w:rsidDel="00000000" w:rsidR="00000000" w:rsidRPr="00000000">
        <w:rPr>
          <w:sz w:val="26"/>
          <w:szCs w:val="26"/>
          <w:rtl w:val="0"/>
        </w:rPr>
        <w:t xml:space="preserve">Ký hiệu b_{ij} là bit thứ i trong khối B_j của thông điệp M.</w:t>
      </w:r>
    </w:p>
    <w:p w:rsidR="00000000" w:rsidDel="00000000" w:rsidP="00000000" w:rsidRDefault="00000000" w:rsidRPr="00000000" w14:paraId="00000224">
      <w:pPr>
        <w:rPr>
          <w:sz w:val="26"/>
          <w:szCs w:val="26"/>
        </w:rPr>
      </w:pPr>
      <w:r w:rsidDel="00000000" w:rsidR="00000000" w:rsidRPr="00000000">
        <w:rPr>
          <w:sz w:val="26"/>
          <w:szCs w:val="26"/>
          <w:rtl w:val="0"/>
        </w:rPr>
        <w:t xml:space="preserve">Từ đây ta tính:</w:t>
      </w:r>
    </w:p>
    <w:p w:rsidR="00000000" w:rsidDel="00000000" w:rsidP="00000000" w:rsidRDefault="00000000" w:rsidRPr="00000000" w14:paraId="00000225">
      <w:pPr>
        <w:rPr>
          <w:b w:val="1"/>
          <w:sz w:val="26"/>
          <w:szCs w:val="26"/>
        </w:rPr>
      </w:pPr>
      <w:r w:rsidDel="00000000" w:rsidR="00000000" w:rsidRPr="00000000">
        <w:rPr>
          <w:b w:val="1"/>
          <w:sz w:val="26"/>
          <w:szCs w:val="26"/>
          <w:rtl w:val="0"/>
        </w:rPr>
        <w:t xml:space="preserve">C_i = b_{i1} XOR b_{i2} XOR … XOR b_{im}, 0 &lt;= i &lt;= n-1.</w:t>
      </w:r>
    </w:p>
    <w:p w:rsidR="00000000" w:rsidDel="00000000" w:rsidP="00000000" w:rsidRDefault="00000000" w:rsidRPr="00000000" w14:paraId="00000226">
      <w:pPr>
        <w:rPr>
          <w:b w:val="1"/>
          <w:sz w:val="26"/>
          <w:szCs w:val="26"/>
        </w:rPr>
      </w:pPr>
      <w:r w:rsidDel="00000000" w:rsidR="00000000" w:rsidRPr="00000000">
        <w:rPr>
          <w:rtl w:val="0"/>
        </w:rPr>
      </w:r>
    </w:p>
    <w:p w:rsidR="00000000" w:rsidDel="00000000" w:rsidP="00000000" w:rsidRDefault="00000000" w:rsidRPr="00000000" w14:paraId="00000227">
      <w:pPr>
        <w:rPr>
          <w:sz w:val="26"/>
          <w:szCs w:val="26"/>
        </w:rPr>
      </w:pPr>
      <w:r w:rsidDel="00000000" w:rsidR="00000000" w:rsidRPr="00000000">
        <w:rPr>
          <w:sz w:val="26"/>
          <w:szCs w:val="26"/>
          <w:rtl w:val="0"/>
        </w:rPr>
        <w:t xml:space="preserve">Nén: độ dài L → n &lt;&lt; L.</w:t>
      </w:r>
    </w:p>
    <w:p w:rsidR="00000000" w:rsidDel="00000000" w:rsidP="00000000" w:rsidRDefault="00000000" w:rsidRPr="00000000" w14:paraId="00000228">
      <w:pPr>
        <w:rPr>
          <w:sz w:val="26"/>
          <w:szCs w:val="26"/>
        </w:rPr>
      </w:pPr>
      <w:r w:rsidDel="00000000" w:rsidR="00000000" w:rsidRPr="00000000">
        <w:rPr>
          <w:sz w:val="26"/>
          <w:szCs w:val="26"/>
          <w:rtl w:val="0"/>
        </w:rPr>
        <w:t xml:space="preserve">Hiệu quả: dễ dàng tính được. </w:t>
      </w:r>
    </w:p>
    <w:p w:rsidR="00000000" w:rsidDel="00000000" w:rsidP="00000000" w:rsidRDefault="00000000" w:rsidRPr="00000000" w14:paraId="00000229">
      <w:pPr>
        <w:rPr>
          <w:sz w:val="26"/>
          <w:szCs w:val="26"/>
        </w:rPr>
      </w:pPr>
      <w:r w:rsidDel="00000000" w:rsidR="00000000" w:rsidRPr="00000000">
        <w:rPr>
          <w:sz w:val="26"/>
          <w:szCs w:val="26"/>
          <w:rtl w:val="0"/>
        </w:rPr>
        <w:t xml:space="preserve">Suy ra: H là một hàm băm. Tuy nhiên, H không an toàn ??</w:t>
      </w:r>
    </w:p>
    <w:p w:rsidR="00000000" w:rsidDel="00000000" w:rsidP="00000000" w:rsidRDefault="00000000" w:rsidRPr="00000000" w14:paraId="0000022A">
      <w:pPr>
        <w:rPr>
          <w:b w:val="1"/>
          <w:sz w:val="26"/>
          <w:szCs w:val="26"/>
        </w:rPr>
      </w:pPr>
      <w:r w:rsidDel="00000000" w:rsidR="00000000" w:rsidRPr="00000000">
        <w:rPr>
          <w:rtl w:val="0"/>
        </w:rPr>
      </w:r>
    </w:p>
    <w:p w:rsidR="00000000" w:rsidDel="00000000" w:rsidP="00000000" w:rsidRDefault="00000000" w:rsidRPr="00000000" w14:paraId="0000022B">
      <w:pPr>
        <w:rPr>
          <w:sz w:val="26"/>
          <w:szCs w:val="26"/>
        </w:rPr>
      </w:pPr>
      <w:r w:rsidDel="00000000" w:rsidR="00000000" w:rsidRPr="00000000">
        <w:rPr>
          <w:b w:val="1"/>
          <w:sz w:val="26"/>
          <w:szCs w:val="26"/>
          <w:rtl w:val="0"/>
        </w:rPr>
        <w:t xml:space="preserve">BTVN 1</w:t>
      </w:r>
      <w:r w:rsidDel="00000000" w:rsidR="00000000" w:rsidRPr="00000000">
        <w:rPr>
          <w:sz w:val="26"/>
          <w:szCs w:val="26"/>
          <w:rtl w:val="0"/>
        </w:rPr>
        <w:t xml:space="preserve">: Xem lại ví dụ tôi vừa trình bày trong sách tham khảo, chú ý phần phân tích tính an toàn của hàm băm vừa xây dựng + ví dụ về cách hàm băm sử dụng phép dịch vòng trong sách. </w:t>
      </w:r>
    </w:p>
    <w:p w:rsidR="00000000" w:rsidDel="00000000" w:rsidP="00000000" w:rsidRDefault="00000000" w:rsidRPr="00000000" w14:paraId="0000022C">
      <w:pPr>
        <w:rPr>
          <w:sz w:val="26"/>
          <w:szCs w:val="26"/>
        </w:rPr>
      </w:pPr>
      <w:r w:rsidDel="00000000" w:rsidR="00000000" w:rsidRPr="00000000">
        <w:rPr>
          <w:rtl w:val="0"/>
        </w:rPr>
      </w:r>
    </w:p>
    <w:p w:rsidR="00000000" w:rsidDel="00000000" w:rsidP="00000000" w:rsidRDefault="00000000" w:rsidRPr="00000000" w14:paraId="0000022D">
      <w:pPr>
        <w:rPr>
          <w:sz w:val="26"/>
          <w:szCs w:val="26"/>
        </w:rPr>
      </w:pPr>
      <w:r w:rsidDel="00000000" w:rsidR="00000000" w:rsidRPr="00000000">
        <w:rPr>
          <w:rtl w:val="0"/>
        </w:rPr>
      </w:r>
    </w:p>
    <w:p w:rsidR="00000000" w:rsidDel="00000000" w:rsidP="00000000" w:rsidRDefault="00000000" w:rsidRPr="00000000" w14:paraId="0000022E">
      <w:pPr>
        <w:rPr>
          <w:sz w:val="26"/>
          <w:szCs w:val="26"/>
        </w:rPr>
      </w:pPr>
      <w:r w:rsidDel="00000000" w:rsidR="00000000" w:rsidRPr="00000000">
        <w:rPr>
          <w:b w:val="1"/>
          <w:sz w:val="26"/>
          <w:szCs w:val="26"/>
          <w:rtl w:val="0"/>
        </w:rPr>
        <w:t xml:space="preserve">Ngày 22/9/2021 (Tuần 2, Buổi 2), GV: Võ Tùng Linh</w:t>
      </w:r>
      <w:r w:rsidDel="00000000" w:rsidR="00000000" w:rsidRPr="00000000">
        <w:rPr>
          <w:rtl w:val="0"/>
        </w:rPr>
      </w:r>
    </w:p>
    <w:p w:rsidR="00000000" w:rsidDel="00000000" w:rsidP="00000000" w:rsidRDefault="00000000" w:rsidRPr="00000000" w14:paraId="0000022F">
      <w:pPr>
        <w:rPr>
          <w:sz w:val="26"/>
          <w:szCs w:val="26"/>
        </w:rPr>
      </w:pPr>
      <w:r w:rsidDel="00000000" w:rsidR="00000000" w:rsidRPr="00000000">
        <w:rPr>
          <w:rtl w:val="0"/>
        </w:rPr>
      </w:r>
    </w:p>
    <w:p w:rsidR="00000000" w:rsidDel="00000000" w:rsidP="00000000" w:rsidRDefault="00000000" w:rsidRPr="00000000" w14:paraId="00000230">
      <w:pPr>
        <w:rPr>
          <w:sz w:val="26"/>
          <w:szCs w:val="26"/>
        </w:rPr>
      </w:pPr>
      <w:r w:rsidDel="00000000" w:rsidR="00000000" w:rsidRPr="00000000">
        <w:rPr>
          <w:b w:val="1"/>
          <w:sz w:val="26"/>
          <w:szCs w:val="26"/>
          <w:rtl w:val="0"/>
        </w:rPr>
        <w:t xml:space="preserve">1. Các yêu cầu an toàn đối với hàm băm</w:t>
      </w:r>
      <w:r w:rsidDel="00000000" w:rsidR="00000000" w:rsidRPr="00000000">
        <w:rPr>
          <w:rtl w:val="0"/>
        </w:rPr>
      </w:r>
    </w:p>
    <w:p w:rsidR="00000000" w:rsidDel="00000000" w:rsidP="00000000" w:rsidRDefault="00000000" w:rsidRPr="00000000" w14:paraId="00000231">
      <w:pPr>
        <w:numPr>
          <w:ilvl w:val="0"/>
          <w:numId w:val="19"/>
        </w:numPr>
        <w:ind w:left="720" w:hanging="360"/>
        <w:rPr>
          <w:sz w:val="26"/>
          <w:szCs w:val="26"/>
          <w:u w:val="none"/>
        </w:rPr>
      </w:pPr>
      <w:r w:rsidDel="00000000" w:rsidR="00000000" w:rsidRPr="00000000">
        <w:rPr>
          <w:sz w:val="26"/>
          <w:szCs w:val="26"/>
          <w:rtl w:val="0"/>
        </w:rPr>
        <w:t xml:space="preserve">Tiền ảnh (preimage): thông điệp x, hàm băm H, y = H(x). Khi đó y được gọi giá trị băm (hash value) = mã băm (hash code) = bản tóm lược thông điệp (message digest); x được tiền ảnh của y.</w:t>
      </w:r>
    </w:p>
    <w:p w:rsidR="00000000" w:rsidDel="00000000" w:rsidP="00000000" w:rsidRDefault="00000000" w:rsidRPr="00000000" w14:paraId="00000232">
      <w:pPr>
        <w:numPr>
          <w:ilvl w:val="0"/>
          <w:numId w:val="19"/>
        </w:numPr>
        <w:ind w:left="720" w:hanging="360"/>
        <w:rPr>
          <w:sz w:val="26"/>
          <w:szCs w:val="26"/>
          <w:u w:val="none"/>
        </w:rPr>
      </w:pPr>
      <w:r w:rsidDel="00000000" w:rsidR="00000000" w:rsidRPr="00000000">
        <w:rPr>
          <w:sz w:val="26"/>
          <w:szCs w:val="26"/>
          <w:rtl w:val="0"/>
        </w:rPr>
        <w:t xml:space="preserve">Tiền ảnh thứ 2: Giả sử bạn có x và giá trị băm y = H(x). Khi đấy, nếu tồn tại x’ \ne x: H(x) = H(x’) thì x’ được gọi là tiền ảnh thứ 2 (second preimage).</w:t>
      </w:r>
    </w:p>
    <w:p w:rsidR="00000000" w:rsidDel="00000000" w:rsidP="00000000" w:rsidRDefault="00000000" w:rsidRPr="00000000" w14:paraId="00000233">
      <w:pPr>
        <w:numPr>
          <w:ilvl w:val="0"/>
          <w:numId w:val="19"/>
        </w:numPr>
        <w:ind w:left="720" w:hanging="360"/>
        <w:rPr>
          <w:sz w:val="26"/>
          <w:szCs w:val="26"/>
          <w:u w:val="none"/>
        </w:rPr>
      </w:pPr>
      <w:r w:rsidDel="00000000" w:rsidR="00000000" w:rsidRPr="00000000">
        <w:rPr>
          <w:sz w:val="26"/>
          <w:szCs w:val="26"/>
          <w:rtl w:val="0"/>
        </w:rPr>
        <w:t xml:space="preserve">Va chạm (collision): Nếu ta có x \ne x’ mà thoả mãn H(x) = H(x’) thì ta nói hàm băm H có một </w:t>
      </w:r>
      <w:r w:rsidDel="00000000" w:rsidR="00000000" w:rsidRPr="00000000">
        <w:rPr>
          <w:b w:val="1"/>
          <w:sz w:val="26"/>
          <w:szCs w:val="26"/>
          <w:rtl w:val="0"/>
        </w:rPr>
        <w:t xml:space="preserve">va chạm</w:t>
      </w:r>
      <w:r w:rsidDel="00000000" w:rsidR="00000000" w:rsidRPr="00000000">
        <w:rPr>
          <w:sz w:val="26"/>
          <w:szCs w:val="26"/>
          <w:rtl w:val="0"/>
        </w:rPr>
        <w:t xml:space="preserve"> (xảy ra một va chạm).</w:t>
      </w:r>
    </w:p>
    <w:p w:rsidR="00000000" w:rsidDel="00000000" w:rsidP="00000000" w:rsidRDefault="00000000" w:rsidRPr="00000000" w14:paraId="00000234">
      <w:pPr>
        <w:ind w:left="0" w:firstLine="0"/>
        <w:rPr>
          <w:sz w:val="26"/>
          <w:szCs w:val="26"/>
        </w:rPr>
      </w:pPr>
      <w:r w:rsidDel="00000000" w:rsidR="00000000" w:rsidRPr="00000000">
        <w:rPr>
          <w:rtl w:val="0"/>
        </w:rPr>
      </w:r>
    </w:p>
    <w:p w:rsidR="00000000" w:rsidDel="00000000" w:rsidP="00000000" w:rsidRDefault="00000000" w:rsidRPr="00000000" w14:paraId="00000235">
      <w:pPr>
        <w:ind w:left="0" w:firstLine="0"/>
        <w:rPr>
          <w:sz w:val="26"/>
          <w:szCs w:val="26"/>
        </w:rPr>
      </w:pPr>
      <w:r w:rsidDel="00000000" w:rsidR="00000000" w:rsidRPr="00000000">
        <w:rPr>
          <w:sz w:val="26"/>
          <w:szCs w:val="26"/>
          <w:rtl w:val="0"/>
        </w:rPr>
        <w:t xml:space="preserve">+ Hàm băm H cần thoả mãn các yêu cầu sau:</w:t>
      </w:r>
    </w:p>
    <w:p w:rsidR="00000000" w:rsidDel="00000000" w:rsidP="00000000" w:rsidRDefault="00000000" w:rsidRPr="00000000" w14:paraId="00000236">
      <w:pPr>
        <w:numPr>
          <w:ilvl w:val="0"/>
          <w:numId w:val="19"/>
        </w:numPr>
        <w:ind w:left="720" w:hanging="360"/>
        <w:rPr>
          <w:sz w:val="26"/>
          <w:szCs w:val="26"/>
          <w:u w:val="none"/>
        </w:rPr>
      </w:pPr>
      <w:r w:rsidDel="00000000" w:rsidR="00000000" w:rsidRPr="00000000">
        <w:rPr>
          <w:sz w:val="26"/>
          <w:szCs w:val="26"/>
          <w:rtl w:val="0"/>
        </w:rPr>
        <w:t xml:space="preserve">Kích thước đầu vào tuỳ ý: hàm băm phải áp dụng được trên các khối dữ liệu đầu vào có độ dài tuỳ ý.</w:t>
      </w:r>
    </w:p>
    <w:p w:rsidR="00000000" w:rsidDel="00000000" w:rsidP="00000000" w:rsidRDefault="00000000" w:rsidRPr="00000000" w14:paraId="00000237">
      <w:pPr>
        <w:numPr>
          <w:ilvl w:val="0"/>
          <w:numId w:val="19"/>
        </w:numPr>
        <w:ind w:left="720" w:hanging="360"/>
        <w:rPr>
          <w:sz w:val="26"/>
          <w:szCs w:val="26"/>
          <w:u w:val="none"/>
        </w:rPr>
      </w:pPr>
      <w:r w:rsidDel="00000000" w:rsidR="00000000" w:rsidRPr="00000000">
        <w:rPr>
          <w:sz w:val="26"/>
          <w:szCs w:val="26"/>
          <w:rtl w:val="0"/>
        </w:rPr>
        <w:t xml:space="preserve">Đầu ra phải có kích thước cố định: Hàm băm phải tạo ra các giá trị băm có kích thước cố định, không phụ thuộc vào độ dài của thông điệp đầu vào.</w:t>
      </w:r>
    </w:p>
    <w:p w:rsidR="00000000" w:rsidDel="00000000" w:rsidP="00000000" w:rsidRDefault="00000000" w:rsidRPr="00000000" w14:paraId="00000238">
      <w:pPr>
        <w:numPr>
          <w:ilvl w:val="0"/>
          <w:numId w:val="19"/>
        </w:numPr>
        <w:ind w:left="720" w:hanging="360"/>
        <w:rPr>
          <w:sz w:val="26"/>
          <w:szCs w:val="26"/>
          <w:u w:val="none"/>
        </w:rPr>
      </w:pPr>
      <w:r w:rsidDel="00000000" w:rsidR="00000000" w:rsidRPr="00000000">
        <w:rPr>
          <w:sz w:val="26"/>
          <w:szCs w:val="26"/>
          <w:rtl w:val="0"/>
        </w:rPr>
        <w:t xml:space="preserve">Tính hiệu quả: cho đầu vào x, việc tính giá trị băm H(x) phải là dễ dàng thực hiện được.</w:t>
      </w:r>
    </w:p>
    <w:p w:rsidR="00000000" w:rsidDel="00000000" w:rsidP="00000000" w:rsidRDefault="00000000" w:rsidRPr="00000000" w14:paraId="00000239">
      <w:pPr>
        <w:numPr>
          <w:ilvl w:val="0"/>
          <w:numId w:val="19"/>
        </w:numPr>
        <w:ind w:left="720" w:hanging="360"/>
        <w:rPr>
          <w:sz w:val="26"/>
          <w:szCs w:val="26"/>
          <w:u w:val="none"/>
        </w:rPr>
      </w:pPr>
      <w:r w:rsidDel="00000000" w:rsidR="00000000" w:rsidRPr="00000000">
        <w:rPr>
          <w:sz w:val="26"/>
          <w:szCs w:val="26"/>
          <w:rtl w:val="0"/>
        </w:rPr>
        <w:t xml:space="preserve">Tính kháng tiền ảnh (peimage resistant)  = tính chất một chiều (one-way property): cho trước giá trị băm y, bạn không thể tính được thông điệp đầu vào x thoả mãn H(x) = y.</w:t>
      </w:r>
    </w:p>
    <w:p w:rsidR="00000000" w:rsidDel="00000000" w:rsidP="00000000" w:rsidRDefault="00000000" w:rsidRPr="00000000" w14:paraId="0000023A">
      <w:pPr>
        <w:ind w:left="2880" w:firstLine="720"/>
        <w:rPr>
          <w:sz w:val="26"/>
          <w:szCs w:val="26"/>
        </w:rPr>
      </w:pPr>
      <w:r w:rsidDel="00000000" w:rsidR="00000000" w:rsidRPr="00000000">
        <w:rPr>
          <w:rtl w:val="0"/>
        </w:rPr>
      </w:r>
    </w:p>
    <w:p w:rsidR="00000000" w:rsidDel="00000000" w:rsidP="00000000" w:rsidRDefault="00000000" w:rsidRPr="00000000" w14:paraId="0000023B">
      <w:pPr>
        <w:ind w:left="2880" w:firstLine="720"/>
        <w:rPr>
          <w:sz w:val="26"/>
          <w:szCs w:val="26"/>
        </w:rPr>
      </w:pPr>
      <w:r w:rsidDel="00000000" w:rsidR="00000000" w:rsidRPr="00000000">
        <w:rPr>
          <w:rFonts w:ascii="Arial Unicode MS" w:cs="Arial Unicode MS" w:eastAsia="Arial Unicode MS" w:hAnsi="Arial Unicode MS"/>
          <w:sz w:val="26"/>
          <w:szCs w:val="26"/>
          <w:rtl w:val="0"/>
        </w:rPr>
        <w:t xml:space="preserve">H : {0,1}^* → {0,1}^n </w:t>
      </w:r>
    </w:p>
    <w:p w:rsidR="00000000" w:rsidDel="00000000" w:rsidP="00000000" w:rsidRDefault="00000000" w:rsidRPr="00000000" w14:paraId="0000023C">
      <w:pPr>
        <w:rPr>
          <w:sz w:val="26"/>
          <w:szCs w:val="26"/>
        </w:rPr>
      </w:pPr>
      <w:r w:rsidDel="00000000" w:rsidR="00000000" w:rsidRPr="00000000">
        <w:rPr>
          <w:rtl w:val="0"/>
        </w:rPr>
      </w:r>
    </w:p>
    <w:p w:rsidR="00000000" w:rsidDel="00000000" w:rsidP="00000000" w:rsidRDefault="00000000" w:rsidRPr="00000000" w14:paraId="0000023D">
      <w:pPr>
        <w:rPr>
          <w:sz w:val="26"/>
          <w:szCs w:val="26"/>
        </w:rPr>
      </w:pPr>
      <w:r w:rsidDel="00000000" w:rsidR="00000000" w:rsidRPr="00000000">
        <w:rPr>
          <w:sz w:val="26"/>
          <w:szCs w:val="26"/>
          <w:rtl w:val="0"/>
        </w:rPr>
        <w:tab/>
        <w:t xml:space="preserve">Không gian đầu vào: vô hạn</w:t>
      </w:r>
    </w:p>
    <w:p w:rsidR="00000000" w:rsidDel="00000000" w:rsidP="00000000" w:rsidRDefault="00000000" w:rsidRPr="00000000" w14:paraId="0000023E">
      <w:pPr>
        <w:rPr>
          <w:sz w:val="26"/>
          <w:szCs w:val="26"/>
        </w:rPr>
      </w:pPr>
      <w:r w:rsidDel="00000000" w:rsidR="00000000" w:rsidRPr="00000000">
        <w:rPr>
          <w:sz w:val="26"/>
          <w:szCs w:val="26"/>
          <w:rtl w:val="0"/>
        </w:rPr>
        <w:tab/>
        <w:t xml:space="preserve">Không gian đầu ra: hữu hạn</w:t>
      </w:r>
    </w:p>
    <w:p w:rsidR="00000000" w:rsidDel="00000000" w:rsidP="00000000" w:rsidRDefault="00000000" w:rsidRPr="00000000" w14:paraId="0000023F">
      <w:pPr>
        <w:numPr>
          <w:ilvl w:val="0"/>
          <w:numId w:val="2"/>
        </w:numPr>
        <w:ind w:left="720" w:hanging="360"/>
        <w:rPr>
          <w:sz w:val="26"/>
          <w:szCs w:val="26"/>
          <w:u w:val="none"/>
        </w:rPr>
      </w:pPr>
      <w:r w:rsidDel="00000000" w:rsidR="00000000" w:rsidRPr="00000000">
        <w:rPr>
          <w:sz w:val="26"/>
          <w:szCs w:val="26"/>
          <w:rtl w:val="0"/>
        </w:rPr>
        <w:t xml:space="preserve">Tính kháng tiền ảnh thứ 2 (second preimage resistant) = Tính kháng va chạm yếu (weak collision resistant): Cho trước thông điệp x, việc tìm một thông điệp x’ khác x thoả mãn H(x) = H(x’) là không thể thực hiện được.</w:t>
      </w:r>
    </w:p>
    <w:p w:rsidR="00000000" w:rsidDel="00000000" w:rsidP="00000000" w:rsidRDefault="00000000" w:rsidRPr="00000000" w14:paraId="00000240">
      <w:pPr>
        <w:numPr>
          <w:ilvl w:val="0"/>
          <w:numId w:val="2"/>
        </w:numPr>
        <w:ind w:left="720" w:hanging="360"/>
        <w:rPr>
          <w:sz w:val="26"/>
          <w:szCs w:val="26"/>
          <w:u w:val="none"/>
        </w:rPr>
      </w:pPr>
      <w:r w:rsidDel="00000000" w:rsidR="00000000" w:rsidRPr="00000000">
        <w:rPr>
          <w:sz w:val="26"/>
          <w:szCs w:val="26"/>
          <w:rtl w:val="0"/>
        </w:rPr>
        <w:t xml:space="preserve">Tính kháng va chạm (collision resistant): Việc tìm được một cặp thông điệp (x, x’) thoả mãn x khác x’ ,H(x) = H(x’) là không thể thực hiện được.</w:t>
      </w:r>
    </w:p>
    <w:p w:rsidR="00000000" w:rsidDel="00000000" w:rsidP="00000000" w:rsidRDefault="00000000" w:rsidRPr="00000000" w14:paraId="00000241">
      <w:pPr>
        <w:ind w:left="720" w:firstLine="0"/>
        <w:rPr>
          <w:sz w:val="26"/>
          <w:szCs w:val="26"/>
        </w:rPr>
      </w:pPr>
      <w:r w:rsidDel="00000000" w:rsidR="00000000" w:rsidRPr="00000000">
        <w:rPr>
          <w:rFonts w:ascii="Arial Unicode MS" w:cs="Arial Unicode MS" w:eastAsia="Arial Unicode MS" w:hAnsi="Arial Unicode MS"/>
          <w:sz w:val="26"/>
          <w:szCs w:val="26"/>
          <w:rtl w:val="0"/>
        </w:rPr>
        <w:t xml:space="preserve">Tính kháng va chạm ⇒ tính kháng tiền ảnh thứ hai.</w:t>
      </w:r>
    </w:p>
    <w:p w:rsidR="00000000" w:rsidDel="00000000" w:rsidP="00000000" w:rsidRDefault="00000000" w:rsidRPr="00000000" w14:paraId="00000242">
      <w:pPr>
        <w:numPr>
          <w:ilvl w:val="0"/>
          <w:numId w:val="59"/>
        </w:numPr>
        <w:ind w:left="720" w:hanging="360"/>
        <w:rPr>
          <w:sz w:val="26"/>
          <w:szCs w:val="26"/>
          <w:u w:val="none"/>
        </w:rPr>
      </w:pPr>
      <w:r w:rsidDel="00000000" w:rsidR="00000000" w:rsidRPr="00000000">
        <w:rPr>
          <w:sz w:val="26"/>
          <w:szCs w:val="26"/>
          <w:rtl w:val="0"/>
        </w:rPr>
        <w:t xml:space="preserve">Tính giả ngẫu nhiên (Pseudorandomness): Đầu ra của hàm băm H phải vượt qua được các tiêu chuẩn về tính ngẫu nhiên.</w:t>
      </w:r>
    </w:p>
    <w:p w:rsidR="00000000" w:rsidDel="00000000" w:rsidP="00000000" w:rsidRDefault="00000000" w:rsidRPr="00000000" w14:paraId="00000243">
      <w:pPr>
        <w:ind w:left="720" w:firstLine="0"/>
        <w:rPr>
          <w:sz w:val="26"/>
          <w:szCs w:val="26"/>
        </w:rPr>
      </w:pPr>
      <w:r w:rsidDel="00000000" w:rsidR="00000000" w:rsidRPr="00000000">
        <w:rPr>
          <w:rtl w:val="0"/>
        </w:rPr>
      </w:r>
    </w:p>
    <w:p w:rsidR="00000000" w:rsidDel="00000000" w:rsidP="00000000" w:rsidRDefault="00000000" w:rsidRPr="00000000" w14:paraId="00000244">
      <w:pPr>
        <w:ind w:left="0" w:firstLine="0"/>
        <w:rPr>
          <w:sz w:val="26"/>
          <w:szCs w:val="26"/>
        </w:rPr>
      </w:pPr>
      <w:r w:rsidDel="00000000" w:rsidR="00000000" w:rsidRPr="00000000">
        <w:rPr>
          <w:sz w:val="26"/>
          <w:szCs w:val="26"/>
          <w:rtl w:val="0"/>
        </w:rPr>
        <w:t xml:space="preserve">+ Hàm băm thoả mãn 5 yêu cầu an toàn đầu tiên thì được gọi là hàm băm yếu (weak hash function); hàm băm thoả mãn 6 yêu cầu đầu tiên thì được gọi là hàm băm mạnh (strong hash function).</w:t>
      </w:r>
    </w:p>
    <w:p w:rsidR="00000000" w:rsidDel="00000000" w:rsidP="00000000" w:rsidRDefault="00000000" w:rsidRPr="00000000" w14:paraId="00000245">
      <w:pPr>
        <w:ind w:left="0" w:firstLine="0"/>
        <w:rPr>
          <w:sz w:val="26"/>
          <w:szCs w:val="26"/>
        </w:rPr>
      </w:pPr>
      <w:r w:rsidDel="00000000" w:rsidR="00000000" w:rsidRPr="00000000">
        <w:rPr>
          <w:rtl w:val="0"/>
        </w:rPr>
      </w:r>
    </w:p>
    <w:p w:rsidR="00000000" w:rsidDel="00000000" w:rsidP="00000000" w:rsidRDefault="00000000" w:rsidRPr="00000000" w14:paraId="00000246">
      <w:pPr>
        <w:ind w:left="0" w:firstLine="0"/>
        <w:rPr>
          <w:sz w:val="26"/>
          <w:szCs w:val="26"/>
        </w:rPr>
      </w:pPr>
      <w:r w:rsidDel="00000000" w:rsidR="00000000" w:rsidRPr="00000000">
        <w:rPr>
          <w:sz w:val="26"/>
          <w:szCs w:val="26"/>
          <w:rtl w:val="0"/>
        </w:rPr>
        <w:t xml:space="preserve">+ Mối quan hệ giữa các tính chất an toàn của hàm băm: </w:t>
      </w:r>
    </w:p>
    <w:p w:rsidR="00000000" w:rsidDel="00000000" w:rsidP="00000000" w:rsidRDefault="00000000" w:rsidRPr="00000000" w14:paraId="00000247">
      <w:pPr>
        <w:numPr>
          <w:ilvl w:val="0"/>
          <w:numId w:val="18"/>
        </w:numPr>
        <w:ind w:left="720" w:hanging="360"/>
        <w:rPr>
          <w:sz w:val="26"/>
          <w:szCs w:val="26"/>
        </w:rPr>
      </w:pPr>
      <w:r w:rsidDel="00000000" w:rsidR="00000000" w:rsidRPr="00000000">
        <w:rPr>
          <w:sz w:val="26"/>
          <w:szCs w:val="26"/>
          <w:rtl w:val="0"/>
        </w:rPr>
        <w:t xml:space="preserve">Tính kháng va chạm ⇒ tính kháng tiền ảnh thứ hai. Chiều ngược lại thì chưa hẳn đã đúng.</w:t>
      </w:r>
    </w:p>
    <w:p w:rsidR="00000000" w:rsidDel="00000000" w:rsidP="00000000" w:rsidRDefault="00000000" w:rsidRPr="00000000" w14:paraId="00000248">
      <w:pPr>
        <w:numPr>
          <w:ilvl w:val="0"/>
          <w:numId w:val="18"/>
        </w:numPr>
        <w:ind w:left="720" w:hanging="360"/>
        <w:rPr>
          <w:sz w:val="26"/>
          <w:szCs w:val="26"/>
          <w:u w:val="none"/>
        </w:rPr>
      </w:pPr>
      <w:r w:rsidDel="00000000" w:rsidR="00000000" w:rsidRPr="00000000">
        <w:rPr>
          <w:sz w:val="26"/>
          <w:szCs w:val="26"/>
          <w:rtl w:val="0"/>
        </w:rPr>
        <w:t xml:space="preserve">Tồn tại những hàm băm kháng va chạm nhưng không kháng tiền ảnh, và ngược lại.</w:t>
      </w:r>
    </w:p>
    <w:p w:rsidR="00000000" w:rsidDel="00000000" w:rsidP="00000000" w:rsidRDefault="00000000" w:rsidRPr="00000000" w14:paraId="00000249">
      <w:pPr>
        <w:numPr>
          <w:ilvl w:val="0"/>
          <w:numId w:val="18"/>
        </w:numPr>
        <w:ind w:left="720" w:hanging="360"/>
        <w:rPr>
          <w:sz w:val="26"/>
          <w:szCs w:val="26"/>
          <w:u w:val="none"/>
        </w:rPr>
      </w:pPr>
      <w:r w:rsidDel="00000000" w:rsidR="00000000" w:rsidRPr="00000000">
        <w:rPr>
          <w:sz w:val="26"/>
          <w:szCs w:val="26"/>
          <w:rtl w:val="0"/>
        </w:rPr>
        <w:t xml:space="preserve">Tồn tại những hàm băm kháng tiền ảnh thứ 2 nhưng không kháng tiền ảnh, và ngược lại.</w:t>
      </w:r>
    </w:p>
    <w:p w:rsidR="00000000" w:rsidDel="00000000" w:rsidP="00000000" w:rsidRDefault="00000000" w:rsidRPr="00000000" w14:paraId="0000024A">
      <w:pPr>
        <w:rPr>
          <w:sz w:val="26"/>
          <w:szCs w:val="26"/>
        </w:rPr>
      </w:pPr>
      <w:r w:rsidDel="00000000" w:rsidR="00000000" w:rsidRPr="00000000">
        <w:rPr>
          <w:rtl w:val="0"/>
        </w:rPr>
      </w:r>
    </w:p>
    <w:p w:rsidR="00000000" w:rsidDel="00000000" w:rsidP="00000000" w:rsidRDefault="00000000" w:rsidRPr="00000000" w14:paraId="0000024B">
      <w:pPr>
        <w:rPr>
          <w:sz w:val="26"/>
          <w:szCs w:val="26"/>
        </w:rPr>
      </w:pPr>
      <w:r w:rsidDel="00000000" w:rsidR="00000000" w:rsidRPr="00000000">
        <w:rPr>
          <w:sz w:val="26"/>
          <w:szCs w:val="26"/>
          <w:rtl w:val="0"/>
        </w:rPr>
        <w:t xml:space="preserve">+ Các kiểu tấn công cơ bản vào hàm băm: có  2 kiểu tấn công</w:t>
      </w:r>
    </w:p>
    <w:p w:rsidR="00000000" w:rsidDel="00000000" w:rsidP="00000000" w:rsidRDefault="00000000" w:rsidRPr="00000000" w14:paraId="0000024C">
      <w:pPr>
        <w:numPr>
          <w:ilvl w:val="0"/>
          <w:numId w:val="51"/>
        </w:numPr>
        <w:ind w:left="720" w:hanging="360"/>
        <w:rPr>
          <w:sz w:val="26"/>
          <w:szCs w:val="26"/>
          <w:u w:val="none"/>
        </w:rPr>
      </w:pPr>
      <w:r w:rsidDel="00000000" w:rsidR="00000000" w:rsidRPr="00000000">
        <w:rPr>
          <w:sz w:val="26"/>
          <w:szCs w:val="26"/>
          <w:rtl w:val="0"/>
        </w:rPr>
        <w:t xml:space="preserve">Tấn công vét cạn (brute-force attack): là những tấn công không phụ thuộc vào thuật toán cụ thể nào, mà chỉ phụ thuộc độ dài bit.</w:t>
      </w:r>
    </w:p>
    <w:p w:rsidR="00000000" w:rsidDel="00000000" w:rsidP="00000000" w:rsidRDefault="00000000" w:rsidRPr="00000000" w14:paraId="0000024D">
      <w:pPr>
        <w:numPr>
          <w:ilvl w:val="0"/>
          <w:numId w:val="51"/>
        </w:numPr>
        <w:ind w:left="720" w:hanging="360"/>
        <w:rPr>
          <w:sz w:val="26"/>
          <w:szCs w:val="26"/>
          <w:u w:val="none"/>
        </w:rPr>
      </w:pPr>
      <w:r w:rsidDel="00000000" w:rsidR="00000000" w:rsidRPr="00000000">
        <w:rPr>
          <w:sz w:val="26"/>
          <w:szCs w:val="26"/>
          <w:rtl w:val="0"/>
        </w:rPr>
        <w:t xml:space="preserve">Tấn công phân tích mã (cryptanalysis attack): là những tấn công khai thác điểm yếu của những thuật toán mật mã. Đây là kiểu tấn công nguy hiểm. </w:t>
      </w:r>
    </w:p>
    <w:p w:rsidR="00000000" w:rsidDel="00000000" w:rsidP="00000000" w:rsidRDefault="00000000" w:rsidRPr="00000000" w14:paraId="0000024E">
      <w:pPr>
        <w:ind w:left="0" w:firstLine="0"/>
        <w:rPr>
          <w:sz w:val="26"/>
          <w:szCs w:val="26"/>
        </w:rPr>
      </w:pPr>
      <w:r w:rsidDel="00000000" w:rsidR="00000000" w:rsidRPr="00000000">
        <w:rPr>
          <w:rtl w:val="0"/>
        </w:rPr>
      </w:r>
    </w:p>
    <w:p w:rsidR="00000000" w:rsidDel="00000000" w:rsidP="00000000" w:rsidRDefault="00000000" w:rsidRPr="00000000" w14:paraId="0000024F">
      <w:pPr>
        <w:ind w:left="0" w:firstLine="0"/>
        <w:rPr>
          <w:sz w:val="26"/>
          <w:szCs w:val="26"/>
        </w:rPr>
      </w:pPr>
      <w:r w:rsidDel="00000000" w:rsidR="00000000" w:rsidRPr="00000000">
        <w:rPr>
          <w:sz w:val="26"/>
          <w:szCs w:val="26"/>
          <w:rtl w:val="0"/>
        </w:rPr>
        <w:t xml:space="preserve">+ Tấn công vét cạn để tìm tiền ảnh hoặc tìm tiền ảnh thứ 2: </w:t>
      </w:r>
    </w:p>
    <w:p w:rsidR="00000000" w:rsidDel="00000000" w:rsidP="00000000" w:rsidRDefault="00000000" w:rsidRPr="00000000" w14:paraId="00000250">
      <w:pPr>
        <w:numPr>
          <w:ilvl w:val="0"/>
          <w:numId w:val="24"/>
        </w:numPr>
        <w:ind w:left="720" w:hanging="360"/>
        <w:rPr>
          <w:sz w:val="26"/>
          <w:szCs w:val="26"/>
          <w:u w:val="none"/>
        </w:rPr>
      </w:pPr>
      <w:r w:rsidDel="00000000" w:rsidR="00000000" w:rsidRPr="00000000">
        <w:rPr>
          <w:sz w:val="26"/>
          <w:szCs w:val="26"/>
          <w:rtl w:val="0"/>
        </w:rPr>
        <w:t xml:space="preserve">Giả sử có y là một giá trị băm. Mục tiêu: tìm x sao cho H(x) = y? Tấn công = cách: thử tất cả các giá trị của x cho đến khi tìm được thông điệp có giá trị băm = y.</w:t>
      </w:r>
    </w:p>
    <w:p w:rsidR="00000000" w:rsidDel="00000000" w:rsidP="00000000" w:rsidRDefault="00000000" w:rsidRPr="00000000" w14:paraId="00000251">
      <w:pPr>
        <w:ind w:left="720" w:firstLine="0"/>
        <w:rPr>
          <w:sz w:val="26"/>
          <w:szCs w:val="26"/>
        </w:rPr>
      </w:pPr>
      <w:r w:rsidDel="00000000" w:rsidR="00000000" w:rsidRPr="00000000">
        <w:rPr>
          <w:sz w:val="26"/>
          <w:szCs w:val="26"/>
          <w:rtl w:val="0"/>
        </w:rPr>
        <w:t xml:space="preserve">Lấy thông điệp x_1, tính H(x_1) = y_1, rồi so sánh y_1 với y. Nếu = ⇒ khẳng định x_1 là tiền ảnh cần tìm. Nếu không bằng nhau thì tiếp tục thử một thông điệp x_2 khác,... cho đến khi tìm được thông điệp như mong muốn.</w:t>
      </w:r>
    </w:p>
    <w:p w:rsidR="00000000" w:rsidDel="00000000" w:rsidP="00000000" w:rsidRDefault="00000000" w:rsidRPr="00000000" w14:paraId="00000252">
      <w:pPr>
        <w:ind w:left="720" w:firstLine="0"/>
        <w:rPr>
          <w:sz w:val="26"/>
          <w:szCs w:val="26"/>
        </w:rPr>
      </w:pPr>
      <w:r w:rsidDel="00000000" w:rsidR="00000000" w:rsidRPr="00000000">
        <w:rPr>
          <w:sz w:val="26"/>
          <w:szCs w:val="26"/>
          <w:rtl w:val="0"/>
        </w:rPr>
        <w:t xml:space="preserve">Với hàm băm đầu ra m bit, #{0,1}^m = 2^m. Giá trị băm y sẽ năm trong số 2^m chuỗi bit trong {0,1}^m. Để tìm được x thoả mãn H(x) = y theo phương pháp vét cạn như trên thì số lần thử </w:t>
      </w:r>
      <w:r w:rsidDel="00000000" w:rsidR="00000000" w:rsidRPr="00000000">
        <w:rPr>
          <w:b w:val="1"/>
          <w:sz w:val="26"/>
          <w:szCs w:val="26"/>
          <w:rtl w:val="0"/>
        </w:rPr>
        <w:t xml:space="preserve">trung bình sẽ 2^{m-1}</w:t>
      </w:r>
      <w:r w:rsidDel="00000000" w:rsidR="00000000" w:rsidRPr="00000000">
        <w:rPr>
          <w:sz w:val="26"/>
          <w:szCs w:val="26"/>
          <w:rtl w:val="0"/>
        </w:rPr>
        <w:t xml:space="preserve">.</w:t>
      </w:r>
    </w:p>
    <w:p w:rsidR="00000000" w:rsidDel="00000000" w:rsidP="00000000" w:rsidRDefault="00000000" w:rsidRPr="00000000" w14:paraId="00000253">
      <w:pPr>
        <w:ind w:left="720" w:firstLine="0"/>
        <w:rPr>
          <w:sz w:val="26"/>
          <w:szCs w:val="26"/>
        </w:rPr>
      </w:pPr>
      <w:r w:rsidDel="00000000" w:rsidR="00000000" w:rsidRPr="00000000">
        <w:rPr>
          <w:sz w:val="26"/>
          <w:szCs w:val="26"/>
          <w:rtl w:val="0"/>
        </w:rPr>
        <w:t xml:space="preserve">Để chống lại tấn công này thì chỉ cần chọn giá trị m sao cho việc thực hiện 2^{m-1} phép thử này là không thể được.</w:t>
      </w:r>
    </w:p>
    <w:p w:rsidR="00000000" w:rsidDel="00000000" w:rsidP="00000000" w:rsidRDefault="00000000" w:rsidRPr="00000000" w14:paraId="00000254">
      <w:pPr>
        <w:ind w:left="0" w:firstLine="0"/>
        <w:rPr>
          <w:b w:val="1"/>
          <w:sz w:val="26"/>
          <w:szCs w:val="26"/>
        </w:rPr>
      </w:pPr>
      <w:r w:rsidDel="00000000" w:rsidR="00000000" w:rsidRPr="00000000">
        <w:rPr>
          <w:rtl w:val="0"/>
        </w:rPr>
      </w:r>
    </w:p>
    <w:p w:rsidR="00000000" w:rsidDel="00000000" w:rsidP="00000000" w:rsidRDefault="00000000" w:rsidRPr="00000000" w14:paraId="00000255">
      <w:pPr>
        <w:ind w:left="0" w:firstLine="0"/>
        <w:rPr>
          <w:sz w:val="26"/>
          <w:szCs w:val="26"/>
        </w:rPr>
      </w:pPr>
      <w:r w:rsidDel="00000000" w:rsidR="00000000" w:rsidRPr="00000000">
        <w:rPr>
          <w:b w:val="1"/>
          <w:sz w:val="26"/>
          <w:szCs w:val="26"/>
          <w:rtl w:val="0"/>
        </w:rPr>
        <w:t xml:space="preserve">BTVN 1</w:t>
      </w:r>
      <w:r w:rsidDel="00000000" w:rsidR="00000000" w:rsidRPr="00000000">
        <w:rPr>
          <w:sz w:val="26"/>
          <w:szCs w:val="26"/>
          <w:rtl w:val="0"/>
        </w:rPr>
        <w:t xml:space="preserve">: Tìm hiểu về năng lực tính toán của các máy tính tốt nhất hiện nay (kể máy tính thông dụng lẫn các hệ thống siêu máy tính)?</w:t>
      </w:r>
    </w:p>
    <w:p w:rsidR="00000000" w:rsidDel="00000000" w:rsidP="00000000" w:rsidRDefault="00000000" w:rsidRPr="00000000" w14:paraId="00000256">
      <w:pPr>
        <w:ind w:left="720" w:firstLine="0"/>
        <w:rPr>
          <w:sz w:val="26"/>
          <w:szCs w:val="26"/>
        </w:rPr>
      </w:pPr>
      <w:r w:rsidDel="00000000" w:rsidR="00000000" w:rsidRPr="00000000">
        <w:rPr>
          <w:rtl w:val="0"/>
        </w:rPr>
      </w:r>
    </w:p>
    <w:p w:rsidR="00000000" w:rsidDel="00000000" w:rsidP="00000000" w:rsidRDefault="00000000" w:rsidRPr="00000000" w14:paraId="00000257">
      <w:pPr>
        <w:numPr>
          <w:ilvl w:val="0"/>
          <w:numId w:val="45"/>
        </w:numPr>
        <w:ind w:left="720" w:hanging="360"/>
        <w:rPr>
          <w:sz w:val="26"/>
          <w:szCs w:val="26"/>
          <w:u w:val="none"/>
        </w:rPr>
      </w:pPr>
      <w:r w:rsidDel="00000000" w:rsidR="00000000" w:rsidRPr="00000000">
        <w:rPr>
          <w:sz w:val="26"/>
          <w:szCs w:val="26"/>
          <w:rtl w:val="0"/>
        </w:rPr>
        <w:t xml:space="preserve">Tương tự như trên là tấn công vét cạn để tìm tiền ảnh thứ 2 (xem tài liệu). Đã có x, thủ lần lượt từng x’ \ne x, so sánh H(x) và H(x’). Nếu bằng nhau thì khẳng định là tìm một tiền ảnh thứ 2. Nếu ngược lại, thì tiếp tục với thông điệp x’’,...</w:t>
      </w:r>
    </w:p>
    <w:p w:rsidR="00000000" w:rsidDel="00000000" w:rsidP="00000000" w:rsidRDefault="00000000" w:rsidRPr="00000000" w14:paraId="00000258">
      <w:pPr>
        <w:ind w:left="0" w:firstLine="0"/>
        <w:rPr>
          <w:sz w:val="26"/>
          <w:szCs w:val="26"/>
        </w:rPr>
      </w:pPr>
      <w:r w:rsidDel="00000000" w:rsidR="00000000" w:rsidRPr="00000000">
        <w:rPr>
          <w:sz w:val="26"/>
          <w:szCs w:val="26"/>
          <w:rtl w:val="0"/>
        </w:rPr>
        <w:t xml:space="preserve">+ Tấn công vét cạn để tìm va chạm:</w:t>
      </w:r>
    </w:p>
    <w:p w:rsidR="00000000" w:rsidDel="00000000" w:rsidP="00000000" w:rsidRDefault="00000000" w:rsidRPr="00000000" w14:paraId="00000259">
      <w:pPr>
        <w:numPr>
          <w:ilvl w:val="0"/>
          <w:numId w:val="47"/>
        </w:numPr>
        <w:ind w:left="720" w:hanging="360"/>
        <w:rPr>
          <w:sz w:val="26"/>
          <w:szCs w:val="26"/>
          <w:u w:val="none"/>
        </w:rPr>
      </w:pPr>
      <w:r w:rsidDel="00000000" w:rsidR="00000000" w:rsidRPr="00000000">
        <w:rPr>
          <w:sz w:val="26"/>
          <w:szCs w:val="26"/>
          <w:rtl w:val="0"/>
        </w:rPr>
        <w:t xml:space="preserve">Lấy cặp thông điệp (x, x’) khác nhau, tính H(x), H(x’) rồi so sánh các giá trị này với nhau. Nếu H(x) = H(x’) thì khẳng định là đã tìm một va chạm. Nếu ngược lại, thì ta tiếp tục với cặp thông điệp khác, cho đến khi tìm được các thông điệp thoả mãn yêu cầu.</w:t>
      </w:r>
    </w:p>
    <w:p w:rsidR="00000000" w:rsidDel="00000000" w:rsidP="00000000" w:rsidRDefault="00000000" w:rsidRPr="00000000" w14:paraId="0000025A">
      <w:pPr>
        <w:numPr>
          <w:ilvl w:val="0"/>
          <w:numId w:val="47"/>
        </w:numPr>
        <w:ind w:left="720" w:hanging="360"/>
        <w:rPr>
          <w:sz w:val="26"/>
          <w:szCs w:val="26"/>
          <w:u w:val="none"/>
        </w:rPr>
      </w:pPr>
      <w:r w:rsidDel="00000000" w:rsidR="00000000" w:rsidRPr="00000000">
        <w:rPr>
          <w:sz w:val="26"/>
          <w:szCs w:val="26"/>
          <w:rtl w:val="0"/>
        </w:rPr>
        <w:t xml:space="preserve">Với hàm băm có đầu ra m bit, thì ta kỳ vọng sau khoảng 2^{m/2} lần thử sẽ tìm được va chạm như mong muốn.</w:t>
      </w:r>
    </w:p>
    <w:p w:rsidR="00000000" w:rsidDel="00000000" w:rsidP="00000000" w:rsidRDefault="00000000" w:rsidRPr="00000000" w14:paraId="0000025B">
      <w:pPr>
        <w:numPr>
          <w:ilvl w:val="0"/>
          <w:numId w:val="47"/>
        </w:numPr>
        <w:ind w:left="720" w:hanging="360"/>
        <w:rPr>
          <w:sz w:val="26"/>
          <w:szCs w:val="26"/>
          <w:u w:val="none"/>
        </w:rPr>
      </w:pPr>
      <w:r w:rsidDel="00000000" w:rsidR="00000000" w:rsidRPr="00000000">
        <w:rPr>
          <w:sz w:val="26"/>
          <w:szCs w:val="26"/>
          <w:rtl w:val="0"/>
        </w:rPr>
        <w:t xml:space="preserve">Tại sao lại có kết quả số lần thử là 2^{m/2}: ta có </w:t>
      </w:r>
      <w:r w:rsidDel="00000000" w:rsidR="00000000" w:rsidRPr="00000000">
        <w:rPr>
          <w:b w:val="1"/>
          <w:sz w:val="26"/>
          <w:szCs w:val="26"/>
          <w:rtl w:val="0"/>
        </w:rPr>
        <w:t xml:space="preserve">Nghịch lý ngày sinh (birthday paradox)</w:t>
      </w:r>
      <w:r w:rsidDel="00000000" w:rsidR="00000000" w:rsidRPr="00000000">
        <w:rPr>
          <w:sz w:val="26"/>
          <w:szCs w:val="26"/>
          <w:rtl w:val="0"/>
        </w:rPr>
        <w:t xml:space="preserve">. (Xem slide + tài liệu).</w:t>
      </w:r>
    </w:p>
    <w:p w:rsidR="00000000" w:rsidDel="00000000" w:rsidP="00000000" w:rsidRDefault="00000000" w:rsidRPr="00000000" w14:paraId="0000025C">
      <w:pPr>
        <w:ind w:left="0" w:firstLine="0"/>
        <w:rPr>
          <w:sz w:val="26"/>
          <w:szCs w:val="26"/>
        </w:rPr>
      </w:pPr>
      <w:r w:rsidDel="00000000" w:rsidR="00000000" w:rsidRPr="00000000">
        <w:rPr>
          <w:rtl w:val="0"/>
        </w:rPr>
      </w:r>
    </w:p>
    <w:p w:rsidR="00000000" w:rsidDel="00000000" w:rsidP="00000000" w:rsidRDefault="00000000" w:rsidRPr="00000000" w14:paraId="0000025D">
      <w:pPr>
        <w:ind w:left="0" w:firstLine="0"/>
        <w:rPr>
          <w:sz w:val="26"/>
          <w:szCs w:val="26"/>
        </w:rPr>
      </w:pPr>
      <w:r w:rsidDel="00000000" w:rsidR="00000000" w:rsidRPr="00000000">
        <w:rPr>
          <w:sz w:val="26"/>
          <w:szCs w:val="26"/>
          <w:rtl w:val="0"/>
        </w:rPr>
        <w:t xml:space="preserve">+ Ngưỡng 2^{m/2} được gọi là độ mạnh của hàm băm mà kháng lại các tấn công vét cạn. Do đó ta cần chọn m sao cho giá trị 2^{m/2} vượt qua khả năng vét cạn của bên tấn công.</w:t>
      </w:r>
    </w:p>
    <w:p w:rsidR="00000000" w:rsidDel="00000000" w:rsidP="00000000" w:rsidRDefault="00000000" w:rsidRPr="00000000" w14:paraId="0000025E">
      <w:pPr>
        <w:ind w:left="0" w:firstLine="0"/>
        <w:rPr>
          <w:sz w:val="26"/>
          <w:szCs w:val="26"/>
        </w:rPr>
      </w:pPr>
      <w:r w:rsidDel="00000000" w:rsidR="00000000" w:rsidRPr="00000000">
        <w:rPr>
          <w:rtl w:val="0"/>
        </w:rPr>
      </w:r>
    </w:p>
    <w:p w:rsidR="00000000" w:rsidDel="00000000" w:rsidP="00000000" w:rsidRDefault="00000000" w:rsidRPr="00000000" w14:paraId="0000025F">
      <w:pPr>
        <w:ind w:left="0" w:firstLine="0"/>
        <w:rPr>
          <w:sz w:val="26"/>
          <w:szCs w:val="26"/>
        </w:rPr>
      </w:pPr>
      <w:r w:rsidDel="00000000" w:rsidR="00000000" w:rsidRPr="00000000">
        <w:rPr>
          <w:rtl w:val="0"/>
        </w:rPr>
      </w:r>
    </w:p>
    <w:p w:rsidR="00000000" w:rsidDel="00000000" w:rsidP="00000000" w:rsidRDefault="00000000" w:rsidRPr="00000000" w14:paraId="00000260">
      <w:pPr>
        <w:ind w:left="0" w:firstLine="0"/>
        <w:rPr>
          <w:sz w:val="26"/>
          <w:szCs w:val="26"/>
        </w:rPr>
      </w:pPr>
      <w:r w:rsidDel="00000000" w:rsidR="00000000" w:rsidRPr="00000000">
        <w:rPr>
          <w:b w:val="1"/>
          <w:sz w:val="26"/>
          <w:szCs w:val="26"/>
          <w:rtl w:val="0"/>
        </w:rPr>
        <w:t xml:space="preserve">Ngày 28/9/2021 (Tuần 3, Buổi 1) GV: Võ Tùng Linh:</w:t>
      </w:r>
      <w:r w:rsidDel="00000000" w:rsidR="00000000" w:rsidRPr="00000000">
        <w:rPr>
          <w:rtl w:val="0"/>
        </w:rPr>
      </w:r>
    </w:p>
    <w:p w:rsidR="00000000" w:rsidDel="00000000" w:rsidP="00000000" w:rsidRDefault="00000000" w:rsidRPr="00000000" w14:paraId="00000261">
      <w:pPr>
        <w:ind w:left="0" w:firstLine="0"/>
        <w:rPr>
          <w:sz w:val="26"/>
          <w:szCs w:val="26"/>
        </w:rPr>
      </w:pPr>
      <w:r w:rsidDel="00000000" w:rsidR="00000000" w:rsidRPr="00000000">
        <w:rPr>
          <w:rtl w:val="0"/>
        </w:rPr>
      </w:r>
    </w:p>
    <w:p w:rsidR="00000000" w:rsidDel="00000000" w:rsidP="00000000" w:rsidRDefault="00000000" w:rsidRPr="00000000" w14:paraId="00000262">
      <w:pPr>
        <w:ind w:left="0" w:firstLine="0"/>
        <w:rPr>
          <w:b w:val="1"/>
          <w:sz w:val="26"/>
          <w:szCs w:val="26"/>
        </w:rPr>
      </w:pPr>
      <w:r w:rsidDel="00000000" w:rsidR="00000000" w:rsidRPr="00000000">
        <w:rPr>
          <w:sz w:val="26"/>
          <w:szCs w:val="26"/>
          <w:rtl w:val="0"/>
        </w:rPr>
        <w:t xml:space="preserve">1</w:t>
      </w:r>
      <w:r w:rsidDel="00000000" w:rsidR="00000000" w:rsidRPr="00000000">
        <w:rPr>
          <w:b w:val="1"/>
          <w:sz w:val="26"/>
          <w:szCs w:val="26"/>
          <w:rtl w:val="0"/>
        </w:rPr>
        <w:t xml:space="preserve">. Cấu trúc Merkle - Damgard:</w:t>
      </w:r>
    </w:p>
    <w:p w:rsidR="00000000" w:rsidDel="00000000" w:rsidP="00000000" w:rsidRDefault="00000000" w:rsidRPr="00000000" w14:paraId="00000263">
      <w:pPr>
        <w:ind w:left="0" w:firstLine="0"/>
        <w:rPr>
          <w:sz w:val="26"/>
          <w:szCs w:val="26"/>
        </w:rPr>
      </w:pPr>
      <w:r w:rsidDel="00000000" w:rsidR="00000000" w:rsidRPr="00000000">
        <w:rPr>
          <w:rtl w:val="0"/>
        </w:rPr>
      </w:r>
    </w:p>
    <w:p w:rsidR="00000000" w:rsidDel="00000000" w:rsidP="00000000" w:rsidRDefault="00000000" w:rsidRPr="00000000" w14:paraId="00000264">
      <w:pPr>
        <w:numPr>
          <w:ilvl w:val="0"/>
          <w:numId w:val="10"/>
        </w:numPr>
        <w:ind w:left="720" w:hanging="360"/>
        <w:rPr>
          <w:sz w:val="26"/>
          <w:szCs w:val="26"/>
          <w:u w:val="none"/>
        </w:rPr>
      </w:pPr>
      <w:r w:rsidDel="00000000" w:rsidR="00000000" w:rsidRPr="00000000">
        <w:rPr>
          <w:sz w:val="26"/>
          <w:szCs w:val="26"/>
          <w:rtl w:val="0"/>
        </w:rPr>
        <w:t xml:space="preserve">Hiện nay có 2 kiểu hàm băm chính:</w:t>
      </w:r>
    </w:p>
    <w:p w:rsidR="00000000" w:rsidDel="00000000" w:rsidP="00000000" w:rsidRDefault="00000000" w:rsidRPr="00000000" w14:paraId="00000265">
      <w:pPr>
        <w:numPr>
          <w:ilvl w:val="1"/>
          <w:numId w:val="10"/>
        </w:numPr>
        <w:ind w:left="1440" w:hanging="360"/>
        <w:rPr>
          <w:sz w:val="26"/>
          <w:szCs w:val="26"/>
          <w:u w:val="none"/>
        </w:rPr>
      </w:pPr>
      <w:r w:rsidDel="00000000" w:rsidR="00000000" w:rsidRPr="00000000">
        <w:rPr>
          <w:sz w:val="26"/>
          <w:szCs w:val="26"/>
          <w:rtl w:val="0"/>
        </w:rPr>
        <w:t xml:space="preserve">Các hàm băm chuyên dụng: là những thuật toán được thiết kế đặc biệt để băm (xử lý) thông điệp: MD4, MD5, SHA-1, SHA-2, SHA-3,...</w:t>
      </w:r>
    </w:p>
    <w:p w:rsidR="00000000" w:rsidDel="00000000" w:rsidP="00000000" w:rsidRDefault="00000000" w:rsidRPr="00000000" w14:paraId="00000266">
      <w:pPr>
        <w:numPr>
          <w:ilvl w:val="1"/>
          <w:numId w:val="10"/>
        </w:numPr>
        <w:ind w:left="1440" w:hanging="360"/>
        <w:rPr>
          <w:sz w:val="26"/>
          <w:szCs w:val="26"/>
          <w:u w:val="none"/>
        </w:rPr>
      </w:pPr>
      <w:r w:rsidDel="00000000" w:rsidR="00000000" w:rsidRPr="00000000">
        <w:rPr>
          <w:sz w:val="26"/>
          <w:szCs w:val="26"/>
          <w:rtl w:val="0"/>
        </w:rPr>
        <w:t xml:space="preserve">Hàm băm dựa trên mã khối: Sử dụng mã khối (block cipher) để xây dựng hàm băm: cấu trúc Matayas - Meyer - Oseas, </w:t>
      </w:r>
    </w:p>
    <w:p w:rsidR="00000000" w:rsidDel="00000000" w:rsidP="00000000" w:rsidRDefault="00000000" w:rsidRPr="00000000" w14:paraId="00000267">
      <w:pPr>
        <w:numPr>
          <w:ilvl w:val="0"/>
          <w:numId w:val="10"/>
        </w:numPr>
        <w:ind w:left="720" w:hanging="360"/>
        <w:rPr>
          <w:sz w:val="26"/>
          <w:szCs w:val="26"/>
          <w:u w:val="none"/>
        </w:rPr>
      </w:pPr>
      <w:r w:rsidDel="00000000" w:rsidR="00000000" w:rsidRPr="00000000">
        <w:rPr>
          <w:sz w:val="26"/>
          <w:szCs w:val="26"/>
          <w:rtl w:val="0"/>
        </w:rPr>
        <w:t xml:space="preserve">Người ta đều sử dụng một cấu trúc lặp để xây dựng hàm băm. </w:t>
      </w:r>
    </w:p>
    <w:p w:rsidR="00000000" w:rsidDel="00000000" w:rsidP="00000000" w:rsidRDefault="00000000" w:rsidRPr="00000000" w14:paraId="00000268">
      <w:pPr>
        <w:numPr>
          <w:ilvl w:val="0"/>
          <w:numId w:val="10"/>
        </w:numPr>
        <w:ind w:left="720" w:hanging="360"/>
        <w:rPr>
          <w:sz w:val="26"/>
          <w:szCs w:val="26"/>
          <w:u w:val="none"/>
        </w:rPr>
      </w:pPr>
      <w:r w:rsidDel="00000000" w:rsidR="00000000" w:rsidRPr="00000000">
        <w:rPr>
          <w:sz w:val="26"/>
          <w:szCs w:val="26"/>
          <w:rtl w:val="0"/>
        </w:rPr>
        <w:t xml:space="preserve">Cấu trúc lặp để xây dựng phần lớn hàm băm hiện nay được gọi là Cấu trúc Merkle-Damgard.</w:t>
      </w:r>
    </w:p>
    <w:p w:rsidR="00000000" w:rsidDel="00000000" w:rsidP="00000000" w:rsidRDefault="00000000" w:rsidRPr="00000000" w14:paraId="00000269">
      <w:pPr>
        <w:ind w:left="0" w:firstLine="0"/>
        <w:rPr>
          <w:sz w:val="26"/>
          <w:szCs w:val="26"/>
        </w:rPr>
      </w:pPr>
      <w:r w:rsidDel="00000000" w:rsidR="00000000" w:rsidRPr="00000000">
        <w:rPr>
          <w:rtl w:val="0"/>
        </w:rPr>
      </w:r>
    </w:p>
    <w:p w:rsidR="00000000" w:rsidDel="00000000" w:rsidP="00000000" w:rsidRDefault="00000000" w:rsidRPr="00000000" w14:paraId="0000026A">
      <w:pPr>
        <w:ind w:left="0" w:firstLine="0"/>
        <w:rPr>
          <w:sz w:val="26"/>
          <w:szCs w:val="26"/>
        </w:rPr>
      </w:pPr>
      <w:r w:rsidDel="00000000" w:rsidR="00000000" w:rsidRPr="00000000">
        <w:rPr>
          <w:b w:val="1"/>
          <w:sz w:val="26"/>
          <w:szCs w:val="26"/>
          <w:rtl w:val="0"/>
        </w:rPr>
        <w:t xml:space="preserve">Mô tả chi tiết cấu trúc Merkle-Damgard:</w:t>
      </w:r>
      <w:r w:rsidDel="00000000" w:rsidR="00000000" w:rsidRPr="00000000">
        <w:rPr>
          <w:rtl w:val="0"/>
        </w:rPr>
      </w:r>
    </w:p>
    <w:p w:rsidR="00000000" w:rsidDel="00000000" w:rsidP="00000000" w:rsidRDefault="00000000" w:rsidRPr="00000000" w14:paraId="0000026B">
      <w:pPr>
        <w:ind w:left="0" w:firstLine="0"/>
        <w:rPr>
          <w:sz w:val="26"/>
          <w:szCs w:val="26"/>
        </w:rPr>
      </w:pPr>
      <w:r w:rsidDel="00000000" w:rsidR="00000000" w:rsidRPr="00000000">
        <w:rPr>
          <w:sz w:val="26"/>
          <w:szCs w:val="26"/>
          <w:rtl w:val="0"/>
        </w:rPr>
        <w:t xml:space="preserve">Ký hiệu H là hàm băm cần xây dựng với cấu trúc Merkle-Damgard; M là thông điệp cần băm; ký hiệu H(M) là giá trị băm nhận được.</w:t>
      </w:r>
    </w:p>
    <w:p w:rsidR="00000000" w:rsidDel="00000000" w:rsidP="00000000" w:rsidRDefault="00000000" w:rsidRPr="00000000" w14:paraId="0000026C">
      <w:pPr>
        <w:ind w:left="0" w:firstLine="0"/>
        <w:rPr>
          <w:sz w:val="26"/>
          <w:szCs w:val="26"/>
        </w:rPr>
      </w:pPr>
      <w:r w:rsidDel="00000000" w:rsidR="00000000" w:rsidRPr="00000000">
        <w:rPr>
          <w:rtl w:val="0"/>
        </w:rPr>
      </w:r>
    </w:p>
    <w:p w:rsidR="00000000" w:rsidDel="00000000" w:rsidP="00000000" w:rsidRDefault="00000000" w:rsidRPr="00000000" w14:paraId="0000026D">
      <w:pPr>
        <w:ind w:left="0" w:firstLine="0"/>
        <w:rPr>
          <w:sz w:val="26"/>
          <w:szCs w:val="26"/>
        </w:rPr>
      </w:pPr>
      <w:r w:rsidDel="00000000" w:rsidR="00000000" w:rsidRPr="00000000">
        <w:rPr>
          <w:sz w:val="26"/>
          <w:szCs w:val="26"/>
          <w:rtl w:val="0"/>
        </w:rPr>
        <w:t xml:space="preserve">Việc xây dựng hàm băm H chính là thiết lập quá trình tính toán (cách xử lý) thông điệp M để nhận được H(M).</w:t>
      </w:r>
    </w:p>
    <w:p w:rsidR="00000000" w:rsidDel="00000000" w:rsidP="00000000" w:rsidRDefault="00000000" w:rsidRPr="00000000" w14:paraId="0000026E">
      <w:pPr>
        <w:ind w:left="0" w:firstLine="0"/>
        <w:rPr>
          <w:sz w:val="26"/>
          <w:szCs w:val="26"/>
        </w:rPr>
      </w:pPr>
      <w:r w:rsidDel="00000000" w:rsidR="00000000" w:rsidRPr="00000000">
        <w:rPr>
          <w:rtl w:val="0"/>
        </w:rPr>
      </w:r>
    </w:p>
    <w:p w:rsidR="00000000" w:rsidDel="00000000" w:rsidP="00000000" w:rsidRDefault="00000000" w:rsidRPr="00000000" w14:paraId="0000026F">
      <w:pPr>
        <w:numPr>
          <w:ilvl w:val="0"/>
          <w:numId w:val="30"/>
        </w:numPr>
        <w:ind w:left="720" w:hanging="360"/>
        <w:rPr>
          <w:sz w:val="26"/>
          <w:szCs w:val="26"/>
          <w:u w:val="none"/>
        </w:rPr>
      </w:pPr>
      <w:r w:rsidDel="00000000" w:rsidR="00000000" w:rsidRPr="00000000">
        <w:rPr>
          <w:sz w:val="26"/>
          <w:szCs w:val="26"/>
          <w:rtl w:val="0"/>
        </w:rPr>
        <w:t xml:space="preserve">L: số lượng khối thông điệp đầu vào. Tức là thông điệp M được chia thành L khối con có độ dài cố định là b, ký hiệu các khối con là Y_0, Y_1,..., Y_{L-1}, |Y_0| = |Y_1| = … = |Y_{L_1}|. Do không phải khi nào |M| cũng là bội của b, nên nếu cần thiết thì khối cuối cùng Y_{L_1} sẽ được đệm thêm bit để đạt được độ dài bit là b.</w:t>
      </w:r>
    </w:p>
    <w:p w:rsidR="00000000" w:rsidDel="00000000" w:rsidP="00000000" w:rsidRDefault="00000000" w:rsidRPr="00000000" w14:paraId="00000270">
      <w:pPr>
        <w:numPr>
          <w:ilvl w:val="0"/>
          <w:numId w:val="30"/>
        </w:numPr>
        <w:ind w:left="720" w:hanging="360"/>
        <w:rPr>
          <w:sz w:val="26"/>
          <w:szCs w:val="26"/>
          <w:u w:val="none"/>
        </w:rPr>
      </w:pPr>
      <w:r w:rsidDel="00000000" w:rsidR="00000000" w:rsidRPr="00000000">
        <w:rPr>
          <w:sz w:val="26"/>
          <w:szCs w:val="26"/>
          <w:rtl w:val="0"/>
        </w:rPr>
        <w:t xml:space="preserve">b: độ dài của các khối con (khối đầu vào).</w:t>
      </w:r>
    </w:p>
    <w:p w:rsidR="00000000" w:rsidDel="00000000" w:rsidP="00000000" w:rsidRDefault="00000000" w:rsidRPr="00000000" w14:paraId="00000271">
      <w:pPr>
        <w:numPr>
          <w:ilvl w:val="0"/>
          <w:numId w:val="30"/>
        </w:numPr>
        <w:ind w:left="720" w:hanging="360"/>
        <w:rPr>
          <w:sz w:val="26"/>
          <w:szCs w:val="26"/>
          <w:u w:val="none"/>
        </w:rPr>
      </w:pPr>
      <w:r w:rsidDel="00000000" w:rsidR="00000000" w:rsidRPr="00000000">
        <w:rPr>
          <w:sz w:val="26"/>
          <w:szCs w:val="26"/>
          <w:rtl w:val="0"/>
        </w:rPr>
        <w:t xml:space="preserve">IV (initial value): Giá trị khởi tạo.</w:t>
      </w:r>
    </w:p>
    <w:p w:rsidR="00000000" w:rsidDel="00000000" w:rsidP="00000000" w:rsidRDefault="00000000" w:rsidRPr="00000000" w14:paraId="00000272">
      <w:pPr>
        <w:numPr>
          <w:ilvl w:val="0"/>
          <w:numId w:val="30"/>
        </w:numPr>
        <w:ind w:left="720" w:hanging="360"/>
        <w:rPr>
          <w:sz w:val="26"/>
          <w:szCs w:val="26"/>
          <w:u w:val="none"/>
        </w:rPr>
      </w:pPr>
      <w:r w:rsidDel="00000000" w:rsidR="00000000" w:rsidRPr="00000000">
        <w:rPr>
          <w:sz w:val="26"/>
          <w:szCs w:val="26"/>
          <w:rtl w:val="0"/>
        </w:rPr>
        <w:t xml:space="preserve">CV (chaining variable): Biến chuỗi; các biến chuỗi có độ dài là n = chính là độ dài (bit) của đầu ra (giá trị băm). Thông thường, b &gt; n.</w:t>
      </w:r>
    </w:p>
    <w:p w:rsidR="00000000" w:rsidDel="00000000" w:rsidP="00000000" w:rsidRDefault="00000000" w:rsidRPr="00000000" w14:paraId="00000273">
      <w:pPr>
        <w:numPr>
          <w:ilvl w:val="0"/>
          <w:numId w:val="30"/>
        </w:numPr>
        <w:ind w:left="720" w:hanging="360"/>
        <w:rPr>
          <w:sz w:val="26"/>
          <w:szCs w:val="26"/>
          <w:u w:val="none"/>
        </w:rPr>
      </w:pPr>
      <w:r w:rsidDel="00000000" w:rsidR="00000000" w:rsidRPr="00000000">
        <w:rPr>
          <w:sz w:val="26"/>
          <w:szCs w:val="26"/>
          <w:rtl w:val="0"/>
        </w:rPr>
        <w:t xml:space="preserve">CV_0 = IV; CV_L = H(M): Giá trị băm.</w:t>
      </w:r>
    </w:p>
    <w:p w:rsidR="00000000" w:rsidDel="00000000" w:rsidP="00000000" w:rsidRDefault="00000000" w:rsidRPr="00000000" w14:paraId="00000274">
      <w:pPr>
        <w:numPr>
          <w:ilvl w:val="0"/>
          <w:numId w:val="30"/>
        </w:numPr>
        <w:ind w:left="720" w:hanging="360"/>
        <w:rPr>
          <w:sz w:val="26"/>
          <w:szCs w:val="26"/>
          <w:u w:val="none"/>
        </w:rPr>
      </w:pPr>
      <w:r w:rsidDel="00000000" w:rsidR="00000000" w:rsidRPr="00000000">
        <w:rPr>
          <w:sz w:val="26"/>
          <w:szCs w:val="26"/>
          <w:rtl w:val="0"/>
        </w:rPr>
        <w:t xml:space="preserve">f: hàm nén (compress function).</w:t>
      </w:r>
    </w:p>
    <w:p w:rsidR="00000000" w:rsidDel="00000000" w:rsidP="00000000" w:rsidRDefault="00000000" w:rsidRPr="00000000" w14:paraId="00000275">
      <w:pPr>
        <w:numPr>
          <w:ilvl w:val="0"/>
          <w:numId w:val="30"/>
        </w:numPr>
        <w:ind w:left="720" w:hanging="360"/>
        <w:rPr>
          <w:sz w:val="26"/>
          <w:szCs w:val="26"/>
          <w:u w:val="none"/>
        </w:rPr>
      </w:pPr>
      <w:r w:rsidDel="00000000" w:rsidR="00000000" w:rsidRPr="00000000">
        <w:rPr>
          <w:sz w:val="26"/>
          <w:szCs w:val="26"/>
          <w:rtl w:val="0"/>
        </w:rPr>
        <w:t xml:space="preserve">Hàm băm H sẽ sử dụng lặp đi lặp lại một hàm nén f.</w:t>
      </w:r>
    </w:p>
    <w:p w:rsidR="00000000" w:rsidDel="00000000" w:rsidP="00000000" w:rsidRDefault="00000000" w:rsidRPr="00000000" w14:paraId="00000276">
      <w:pPr>
        <w:numPr>
          <w:ilvl w:val="0"/>
          <w:numId w:val="30"/>
        </w:numPr>
        <w:ind w:left="720" w:hanging="360"/>
        <w:rPr>
          <w:sz w:val="26"/>
          <w:szCs w:val="26"/>
          <w:u w:val="none"/>
        </w:rPr>
      </w:pPr>
      <w:r w:rsidDel="00000000" w:rsidR="00000000" w:rsidRPr="00000000">
        <w:rPr>
          <w:sz w:val="26"/>
          <w:szCs w:val="26"/>
          <w:rtl w:val="0"/>
        </w:rPr>
        <w:t xml:space="preserve">Hàm nén f nhận 2 đầu vào:</w:t>
      </w:r>
    </w:p>
    <w:p w:rsidR="00000000" w:rsidDel="00000000" w:rsidP="00000000" w:rsidRDefault="00000000" w:rsidRPr="00000000" w14:paraId="00000277">
      <w:pPr>
        <w:numPr>
          <w:ilvl w:val="1"/>
          <w:numId w:val="30"/>
        </w:numPr>
        <w:ind w:left="1440" w:hanging="360"/>
        <w:rPr>
          <w:sz w:val="26"/>
          <w:szCs w:val="26"/>
          <w:u w:val="none"/>
        </w:rPr>
      </w:pPr>
      <w:r w:rsidDel="00000000" w:rsidR="00000000" w:rsidRPr="00000000">
        <w:rPr>
          <w:sz w:val="26"/>
          <w:szCs w:val="26"/>
          <w:rtl w:val="0"/>
        </w:rPr>
        <w:t xml:space="preserve">Thứ nhất là một đầu vào có độ dài n-bit, là giá trị biến chuỗi CV nhận được từ việc xử lý trước đấy. </w:t>
      </w:r>
    </w:p>
    <w:p w:rsidR="00000000" w:rsidDel="00000000" w:rsidP="00000000" w:rsidRDefault="00000000" w:rsidRPr="00000000" w14:paraId="00000278">
      <w:pPr>
        <w:numPr>
          <w:ilvl w:val="1"/>
          <w:numId w:val="30"/>
        </w:numPr>
        <w:ind w:left="1440" w:hanging="360"/>
        <w:rPr>
          <w:sz w:val="26"/>
          <w:szCs w:val="26"/>
          <w:u w:val="none"/>
        </w:rPr>
      </w:pPr>
      <w:r w:rsidDel="00000000" w:rsidR="00000000" w:rsidRPr="00000000">
        <w:rPr>
          <w:sz w:val="26"/>
          <w:szCs w:val="26"/>
          <w:rtl w:val="0"/>
        </w:rPr>
        <w:t xml:space="preserve">Thứ hai là đầu vào có độ dài b-bit, là một trong số các khối thông điệp Y_i, 0 &lt;= i &lt;= L - 1.</w:t>
      </w:r>
    </w:p>
    <w:p w:rsidR="00000000" w:rsidDel="00000000" w:rsidP="00000000" w:rsidRDefault="00000000" w:rsidRPr="00000000" w14:paraId="00000279">
      <w:pPr>
        <w:numPr>
          <w:ilvl w:val="0"/>
          <w:numId w:val="30"/>
        </w:numPr>
        <w:ind w:left="720" w:hanging="360"/>
        <w:rPr>
          <w:sz w:val="26"/>
          <w:szCs w:val="26"/>
          <w:u w:val="none"/>
        </w:rPr>
      </w:pPr>
      <w:r w:rsidDel="00000000" w:rsidR="00000000" w:rsidRPr="00000000">
        <w:rPr>
          <w:sz w:val="26"/>
          <w:szCs w:val="26"/>
          <w:rtl w:val="0"/>
        </w:rPr>
        <w:t xml:space="preserve">Đầu ra của hàm nén f sẽ là giá trị biến chuỗi CV có độ dài n-bit.</w:t>
      </w:r>
    </w:p>
    <w:p w:rsidR="00000000" w:rsidDel="00000000" w:rsidP="00000000" w:rsidRDefault="00000000" w:rsidRPr="00000000" w14:paraId="0000027A">
      <w:pPr>
        <w:numPr>
          <w:ilvl w:val="0"/>
          <w:numId w:val="30"/>
        </w:numPr>
        <w:ind w:left="720" w:hanging="360"/>
        <w:rPr>
          <w:sz w:val="26"/>
          <w:szCs w:val="26"/>
          <w:u w:val="none"/>
        </w:rPr>
      </w:pPr>
      <w:r w:rsidDel="00000000" w:rsidR="00000000" w:rsidRPr="00000000">
        <w:rPr>
          <w:sz w:val="26"/>
          <w:szCs w:val="26"/>
          <w:rtl w:val="0"/>
        </w:rPr>
        <w:t xml:space="preserve">Quá trình tính toán lặp cụ thể là:</w:t>
      </w:r>
    </w:p>
    <w:p w:rsidR="00000000" w:rsidDel="00000000" w:rsidP="00000000" w:rsidRDefault="00000000" w:rsidRPr="00000000" w14:paraId="0000027B">
      <w:pPr>
        <w:numPr>
          <w:ilvl w:val="1"/>
          <w:numId w:val="30"/>
        </w:numPr>
        <w:ind w:left="1440" w:hanging="360"/>
        <w:rPr>
          <w:sz w:val="26"/>
          <w:szCs w:val="26"/>
          <w:u w:val="none"/>
        </w:rPr>
      </w:pPr>
      <w:r w:rsidDel="00000000" w:rsidR="00000000" w:rsidRPr="00000000">
        <w:rPr>
          <w:sz w:val="26"/>
          <w:szCs w:val="26"/>
          <w:rtl w:val="0"/>
        </w:rPr>
        <w:t xml:space="preserve">CV_0 = IV</w:t>
      </w:r>
    </w:p>
    <w:p w:rsidR="00000000" w:rsidDel="00000000" w:rsidP="00000000" w:rsidRDefault="00000000" w:rsidRPr="00000000" w14:paraId="0000027C">
      <w:pPr>
        <w:numPr>
          <w:ilvl w:val="1"/>
          <w:numId w:val="30"/>
        </w:numPr>
        <w:ind w:left="1440" w:hanging="360"/>
        <w:rPr>
          <w:sz w:val="26"/>
          <w:szCs w:val="26"/>
          <w:u w:val="none"/>
        </w:rPr>
      </w:pPr>
      <w:r w:rsidDel="00000000" w:rsidR="00000000" w:rsidRPr="00000000">
        <w:rPr>
          <w:sz w:val="26"/>
          <w:szCs w:val="26"/>
          <w:rtl w:val="0"/>
        </w:rPr>
        <w:t xml:space="preserve">CV_i = f(CV_{i-1}, Y_{i-1}), 1 &lt;= i &lt;= L.</w:t>
      </w:r>
    </w:p>
    <w:p w:rsidR="00000000" w:rsidDel="00000000" w:rsidP="00000000" w:rsidRDefault="00000000" w:rsidRPr="00000000" w14:paraId="0000027D">
      <w:pPr>
        <w:numPr>
          <w:ilvl w:val="1"/>
          <w:numId w:val="30"/>
        </w:numPr>
        <w:ind w:left="1440" w:hanging="360"/>
        <w:rPr>
          <w:sz w:val="26"/>
          <w:szCs w:val="26"/>
          <w:u w:val="none"/>
        </w:rPr>
      </w:pPr>
      <w:r w:rsidDel="00000000" w:rsidR="00000000" w:rsidRPr="00000000">
        <w:rPr>
          <w:sz w:val="26"/>
          <w:szCs w:val="26"/>
          <w:rtl w:val="0"/>
        </w:rPr>
        <w:t xml:space="preserve">CV_L = H(M).</w:t>
      </w:r>
    </w:p>
    <w:p w:rsidR="00000000" w:rsidDel="00000000" w:rsidP="00000000" w:rsidRDefault="00000000" w:rsidRPr="00000000" w14:paraId="0000027E">
      <w:pPr>
        <w:numPr>
          <w:ilvl w:val="0"/>
          <w:numId w:val="30"/>
        </w:numPr>
        <w:ind w:left="720" w:hanging="360"/>
        <w:rPr>
          <w:sz w:val="26"/>
          <w:szCs w:val="26"/>
          <w:u w:val="none"/>
        </w:rPr>
      </w:pPr>
      <w:r w:rsidDel="00000000" w:rsidR="00000000" w:rsidRPr="00000000">
        <w:rPr>
          <w:sz w:val="26"/>
          <w:szCs w:val="26"/>
          <w:rtl w:val="0"/>
        </w:rPr>
        <w:t xml:space="preserve">Hàm nén f có thể là một thuật toán được thiết kế đặc biệt hoặc là hàm mã hoá của một mã khối nào đấy.</w:t>
      </w:r>
    </w:p>
    <w:p w:rsidR="00000000" w:rsidDel="00000000" w:rsidP="00000000" w:rsidRDefault="00000000" w:rsidRPr="00000000" w14:paraId="0000027F">
      <w:pPr>
        <w:ind w:left="0" w:firstLine="0"/>
        <w:rPr>
          <w:sz w:val="26"/>
          <w:szCs w:val="26"/>
        </w:rPr>
      </w:pPr>
      <w:r w:rsidDel="00000000" w:rsidR="00000000" w:rsidRPr="00000000">
        <w:rPr>
          <w:rtl w:val="0"/>
        </w:rPr>
      </w:r>
    </w:p>
    <w:p w:rsidR="00000000" w:rsidDel="00000000" w:rsidP="00000000" w:rsidRDefault="00000000" w:rsidRPr="00000000" w14:paraId="00000280">
      <w:pPr>
        <w:ind w:left="0" w:firstLine="0"/>
        <w:rPr>
          <w:sz w:val="26"/>
          <w:szCs w:val="26"/>
        </w:rPr>
      </w:pPr>
      <w:r w:rsidDel="00000000" w:rsidR="00000000" w:rsidRPr="00000000">
        <w:rPr>
          <w:b w:val="1"/>
          <w:sz w:val="26"/>
          <w:szCs w:val="26"/>
          <w:rtl w:val="0"/>
        </w:rPr>
        <w:t xml:space="preserve">Định lý (Merkle-Damgard):</w:t>
      </w:r>
      <w:r w:rsidDel="00000000" w:rsidR="00000000" w:rsidRPr="00000000">
        <w:rPr>
          <w:sz w:val="26"/>
          <w:szCs w:val="26"/>
          <w:rtl w:val="0"/>
        </w:rPr>
        <w:t xml:space="preserve">  Nếu hàm nén f là một hàm kháng va chạm thì hàm băm H được xây dựng như trên cũng là một hàm băm kháng va chạm.</w:t>
      </w:r>
    </w:p>
    <w:p w:rsidR="00000000" w:rsidDel="00000000" w:rsidP="00000000" w:rsidRDefault="00000000" w:rsidRPr="00000000" w14:paraId="00000281">
      <w:pPr>
        <w:ind w:left="0" w:firstLine="0"/>
        <w:rPr>
          <w:sz w:val="26"/>
          <w:szCs w:val="26"/>
        </w:rPr>
      </w:pPr>
      <w:r w:rsidDel="00000000" w:rsidR="00000000" w:rsidRPr="00000000">
        <w:rPr>
          <w:rtl w:val="0"/>
        </w:rPr>
      </w:r>
    </w:p>
    <w:p w:rsidR="00000000" w:rsidDel="00000000" w:rsidP="00000000" w:rsidRDefault="00000000" w:rsidRPr="00000000" w14:paraId="00000282">
      <w:pPr>
        <w:ind w:left="0" w:firstLine="0"/>
        <w:rPr>
          <w:sz w:val="26"/>
          <w:szCs w:val="26"/>
        </w:rPr>
      </w:pPr>
      <w:r w:rsidDel="00000000" w:rsidR="00000000" w:rsidRPr="00000000">
        <w:rPr>
          <w:b w:val="1"/>
          <w:sz w:val="26"/>
          <w:szCs w:val="26"/>
          <w:rtl w:val="0"/>
        </w:rPr>
        <w:t xml:space="preserve">Bài toán đặt ra:</w:t>
      </w:r>
      <w:r w:rsidDel="00000000" w:rsidR="00000000" w:rsidRPr="00000000">
        <w:rPr>
          <w:sz w:val="26"/>
          <w:szCs w:val="26"/>
          <w:rtl w:val="0"/>
        </w:rPr>
        <w:t xml:space="preserve"> Ta đi xây dựng những hàm nén f tốt, tức là hàm f thoả mãn tính chất kháng va chạm. </w:t>
      </w:r>
    </w:p>
    <w:p w:rsidR="00000000" w:rsidDel="00000000" w:rsidP="00000000" w:rsidRDefault="00000000" w:rsidRPr="00000000" w14:paraId="00000283">
      <w:pPr>
        <w:ind w:left="0" w:firstLine="0"/>
        <w:rPr>
          <w:sz w:val="26"/>
          <w:szCs w:val="26"/>
        </w:rPr>
      </w:pPr>
      <w:r w:rsidDel="00000000" w:rsidR="00000000" w:rsidRPr="00000000">
        <w:rPr>
          <w:sz w:val="26"/>
          <w:szCs w:val="26"/>
          <w:rtl w:val="0"/>
        </w:rPr>
        <w:t xml:space="preserve">Ngược lại, bên tấn công cũng sẽ đi khai thác những “điểm yếu” của hàm nén f ⇒ tấn công vào hàm băm. (tấn công thám mã).</w:t>
      </w:r>
    </w:p>
    <w:p w:rsidR="00000000" w:rsidDel="00000000" w:rsidP="00000000" w:rsidRDefault="00000000" w:rsidRPr="00000000" w14:paraId="00000284">
      <w:pPr>
        <w:ind w:left="0" w:firstLine="0"/>
        <w:rPr>
          <w:sz w:val="26"/>
          <w:szCs w:val="26"/>
        </w:rPr>
      </w:pPr>
      <w:r w:rsidDel="00000000" w:rsidR="00000000" w:rsidRPr="00000000">
        <w:rPr>
          <w:rtl w:val="0"/>
        </w:rPr>
      </w:r>
    </w:p>
    <w:p w:rsidR="00000000" w:rsidDel="00000000" w:rsidP="00000000" w:rsidRDefault="00000000" w:rsidRPr="00000000" w14:paraId="00000285">
      <w:pPr>
        <w:ind w:left="0" w:firstLine="0"/>
        <w:rPr>
          <w:sz w:val="26"/>
          <w:szCs w:val="26"/>
        </w:rPr>
      </w:pPr>
      <w:r w:rsidDel="00000000" w:rsidR="00000000" w:rsidRPr="00000000">
        <w:rPr>
          <w:b w:val="1"/>
          <w:sz w:val="26"/>
          <w:szCs w:val="26"/>
          <w:rtl w:val="0"/>
        </w:rPr>
        <w:t xml:space="preserve">BTVN:</w:t>
      </w:r>
      <w:r w:rsidDel="00000000" w:rsidR="00000000" w:rsidRPr="00000000">
        <w:rPr>
          <w:sz w:val="26"/>
          <w:szCs w:val="26"/>
          <w:rtl w:val="0"/>
        </w:rPr>
        <w:t xml:space="preserve"> Đọc lại kỹ phần cấu trúc Merkle-Damgard trong tài liệu.</w:t>
      </w:r>
    </w:p>
    <w:p w:rsidR="00000000" w:rsidDel="00000000" w:rsidP="00000000" w:rsidRDefault="00000000" w:rsidRPr="00000000" w14:paraId="00000286">
      <w:pPr>
        <w:ind w:left="0" w:firstLine="0"/>
        <w:rPr>
          <w:sz w:val="26"/>
          <w:szCs w:val="26"/>
        </w:rPr>
      </w:pPr>
      <w:r w:rsidDel="00000000" w:rsidR="00000000" w:rsidRPr="00000000">
        <w:rPr>
          <w:rtl w:val="0"/>
        </w:rPr>
      </w:r>
    </w:p>
    <w:p w:rsidR="00000000" w:rsidDel="00000000" w:rsidP="00000000" w:rsidRDefault="00000000" w:rsidRPr="00000000" w14:paraId="00000287">
      <w:pPr>
        <w:numPr>
          <w:ilvl w:val="0"/>
          <w:numId w:val="29"/>
        </w:numPr>
        <w:ind w:left="720" w:hanging="360"/>
        <w:rPr>
          <w:sz w:val="26"/>
          <w:szCs w:val="26"/>
          <w:u w:val="none"/>
        </w:rPr>
      </w:pPr>
      <w:r w:rsidDel="00000000" w:rsidR="00000000" w:rsidRPr="00000000">
        <w:rPr>
          <w:sz w:val="26"/>
          <w:szCs w:val="26"/>
          <w:rtl w:val="0"/>
        </w:rPr>
        <w:t xml:space="preserve">Cấu trúc Merkle-Damgard không phải là cấu trúc duy nhất để xây dựng băm. Tồn tại những cấu trúc khác cũng an toàn để xây dựng hàm băm: Cấu trúc Sponge (SHA3);</w:t>
      </w:r>
    </w:p>
    <w:p w:rsidR="00000000" w:rsidDel="00000000" w:rsidP="00000000" w:rsidRDefault="00000000" w:rsidRPr="00000000" w14:paraId="00000288">
      <w:pPr>
        <w:numPr>
          <w:ilvl w:val="0"/>
          <w:numId w:val="29"/>
        </w:numPr>
        <w:ind w:left="720" w:hanging="360"/>
        <w:rPr>
          <w:sz w:val="26"/>
          <w:szCs w:val="26"/>
          <w:u w:val="none"/>
        </w:rPr>
      </w:pPr>
      <w:r w:rsidDel="00000000" w:rsidR="00000000" w:rsidRPr="00000000">
        <w:rPr>
          <w:sz w:val="26"/>
          <w:szCs w:val="26"/>
          <w:rtl w:val="0"/>
        </w:rPr>
        <w:t xml:space="preserve">Hiện nay nhiều hàm băm được xây dựng với cấu trúc Merkle-Damgard: MD4 (Rivest đưa ra 90) - Rivest = R trong thuật toán RSA (S = Shamir, A = Adleman); MD5 (92), SHA</w:t>
      </w:r>
      <w:r w:rsidDel="00000000" w:rsidR="00000000" w:rsidRPr="00000000">
        <w:rPr>
          <w:b w:val="1"/>
          <w:sz w:val="26"/>
          <w:szCs w:val="26"/>
          <w:rtl w:val="0"/>
        </w:rPr>
        <w:t xml:space="preserve">-0</w:t>
      </w:r>
      <w:r w:rsidDel="00000000" w:rsidR="00000000" w:rsidRPr="00000000">
        <w:rPr>
          <w:rFonts w:ascii="Arial Unicode MS" w:cs="Arial Unicode MS" w:eastAsia="Arial Unicode MS" w:hAnsi="Arial Unicode MS"/>
          <w:sz w:val="26"/>
          <w:szCs w:val="26"/>
          <w:rtl w:val="0"/>
        </w:rPr>
        <w:t xml:space="preserve"> (NIST 93) ⇒ </w:t>
      </w:r>
    </w:p>
    <w:p w:rsidR="00000000" w:rsidDel="00000000" w:rsidP="00000000" w:rsidRDefault="00000000" w:rsidRPr="00000000" w14:paraId="00000289">
      <w:pPr>
        <w:numPr>
          <w:ilvl w:val="0"/>
          <w:numId w:val="29"/>
        </w:numPr>
        <w:ind w:left="720" w:hanging="360"/>
        <w:rPr>
          <w:sz w:val="26"/>
          <w:szCs w:val="26"/>
          <w:u w:val="none"/>
        </w:rPr>
      </w:pPr>
      <w:r w:rsidDel="00000000" w:rsidR="00000000" w:rsidRPr="00000000">
        <w:rPr>
          <w:sz w:val="26"/>
          <w:szCs w:val="26"/>
          <w:rtl w:val="0"/>
        </w:rPr>
        <w:t xml:space="preserve">Đầu những năm 2000: nhóm nghiên cứu của giáo sư Wang xây dựng được va chạm đối với hàm băm SHA-1 ⇒ không là được xem là an toàn ⇒ không được chấp nhận là chuẩn hàm băm.</w:t>
      </w:r>
    </w:p>
    <w:p w:rsidR="00000000" w:rsidDel="00000000" w:rsidP="00000000" w:rsidRDefault="00000000" w:rsidRPr="00000000" w14:paraId="0000028A">
      <w:pPr>
        <w:numPr>
          <w:ilvl w:val="0"/>
          <w:numId w:val="29"/>
        </w:numPr>
        <w:ind w:left="720" w:hanging="360"/>
        <w:rPr>
          <w:sz w:val="26"/>
          <w:szCs w:val="26"/>
          <w:u w:val="none"/>
        </w:rPr>
      </w:pPr>
      <w:r w:rsidDel="00000000" w:rsidR="00000000" w:rsidRPr="00000000">
        <w:rPr>
          <w:b w:val="1"/>
          <w:sz w:val="26"/>
          <w:szCs w:val="26"/>
          <w:rtl w:val="0"/>
        </w:rPr>
        <w:t xml:space="preserve">2002 NIST SHA-2 (SHA-512): Đối tượng mà ta sẽ tìm hiểu chi tiết về cấu trúc</w:t>
      </w:r>
      <w:r w:rsidDel="00000000" w:rsidR="00000000" w:rsidRPr="00000000">
        <w:rPr>
          <w:sz w:val="26"/>
          <w:szCs w:val="26"/>
          <w:rtl w:val="0"/>
        </w:rPr>
        <w:t xml:space="preserve">.</w:t>
      </w:r>
    </w:p>
    <w:p w:rsidR="00000000" w:rsidDel="00000000" w:rsidP="00000000" w:rsidRDefault="00000000" w:rsidRPr="00000000" w14:paraId="0000028B">
      <w:pPr>
        <w:rPr>
          <w:sz w:val="26"/>
          <w:szCs w:val="26"/>
        </w:rPr>
      </w:pPr>
      <w:r w:rsidDel="00000000" w:rsidR="00000000" w:rsidRPr="00000000">
        <w:rPr>
          <w:rtl w:val="0"/>
        </w:rPr>
      </w:r>
    </w:p>
    <w:p w:rsidR="00000000" w:rsidDel="00000000" w:rsidP="00000000" w:rsidRDefault="00000000" w:rsidRPr="00000000" w14:paraId="0000028C">
      <w:pPr>
        <w:rPr>
          <w:sz w:val="26"/>
          <w:szCs w:val="26"/>
        </w:rPr>
      </w:pPr>
      <w:r w:rsidDel="00000000" w:rsidR="00000000" w:rsidRPr="00000000">
        <w:rPr>
          <w:sz w:val="26"/>
          <w:szCs w:val="26"/>
          <w:rtl w:val="0"/>
        </w:rPr>
        <w:t xml:space="preserve">------------------------------------------------------------------------------------------------------------</w:t>
      </w:r>
    </w:p>
    <w:p w:rsidR="00000000" w:rsidDel="00000000" w:rsidP="00000000" w:rsidRDefault="00000000" w:rsidRPr="00000000" w14:paraId="0000028D">
      <w:pPr>
        <w:rPr>
          <w:sz w:val="26"/>
          <w:szCs w:val="26"/>
        </w:rPr>
      </w:pPr>
      <w:r w:rsidDel="00000000" w:rsidR="00000000" w:rsidRPr="00000000">
        <w:rPr>
          <w:rtl w:val="0"/>
        </w:rPr>
      </w:r>
    </w:p>
    <w:p w:rsidR="00000000" w:rsidDel="00000000" w:rsidP="00000000" w:rsidRDefault="00000000" w:rsidRPr="00000000" w14:paraId="0000028E">
      <w:pPr>
        <w:rPr>
          <w:sz w:val="26"/>
          <w:szCs w:val="26"/>
        </w:rPr>
      </w:pPr>
      <w:r w:rsidDel="00000000" w:rsidR="00000000" w:rsidRPr="00000000">
        <w:rPr>
          <w:sz w:val="26"/>
          <w:szCs w:val="26"/>
          <w:rtl w:val="0"/>
        </w:rPr>
        <w:t xml:space="preserve">29/9/2021 (Thầy Tài)</w:t>
      </w:r>
    </w:p>
    <w:p w:rsidR="00000000" w:rsidDel="00000000" w:rsidP="00000000" w:rsidRDefault="00000000" w:rsidRPr="00000000" w14:paraId="0000028F">
      <w:pPr>
        <w:rPr>
          <w:sz w:val="26"/>
          <w:szCs w:val="26"/>
        </w:rPr>
      </w:pPr>
      <w:r w:rsidDel="00000000" w:rsidR="00000000" w:rsidRPr="00000000">
        <w:rPr>
          <w:sz w:val="26"/>
          <w:szCs w:val="26"/>
          <w:rtl w:val="0"/>
        </w:rPr>
        <w:t xml:space="preserve">Tiết 1: Nhắc lại trường hữu hạn GF(p)</w:t>
      </w:r>
    </w:p>
    <w:p w:rsidR="00000000" w:rsidDel="00000000" w:rsidP="00000000" w:rsidRDefault="00000000" w:rsidRPr="00000000" w14:paraId="00000290">
      <w:pPr>
        <w:rPr>
          <w:sz w:val="26"/>
          <w:szCs w:val="26"/>
        </w:rPr>
      </w:pPr>
      <w:r w:rsidDel="00000000" w:rsidR="00000000" w:rsidRPr="00000000">
        <w:rPr>
          <w:rtl w:val="0"/>
        </w:rPr>
      </w:r>
    </w:p>
    <w:p w:rsidR="00000000" w:rsidDel="00000000" w:rsidP="00000000" w:rsidRDefault="00000000" w:rsidRPr="00000000" w14:paraId="00000291">
      <w:pPr>
        <w:rPr>
          <w:sz w:val="26"/>
          <w:szCs w:val="26"/>
        </w:rPr>
      </w:pPr>
      <w:r w:rsidDel="00000000" w:rsidR="00000000" w:rsidRPr="00000000">
        <w:rPr>
          <w:b w:val="1"/>
          <w:sz w:val="26"/>
          <w:szCs w:val="26"/>
          <w:rtl w:val="0"/>
        </w:rPr>
        <w:t xml:space="preserve">Thuật toán Euclid mở rộng</w:t>
      </w:r>
      <w:r w:rsidDel="00000000" w:rsidR="00000000" w:rsidRPr="00000000">
        <w:rPr>
          <w:sz w:val="26"/>
          <w:szCs w:val="26"/>
          <w:rtl w:val="0"/>
        </w:rPr>
        <w:t xml:space="preserve"> </w:t>
      </w:r>
      <w:r w:rsidDel="00000000" w:rsidR="00000000" w:rsidRPr="00000000">
        <w:rPr>
          <w:sz w:val="26"/>
          <w:szCs w:val="26"/>
          <w:highlight w:val="yellow"/>
          <w:rtl w:val="0"/>
        </w:rPr>
        <w:t xml:space="preserve">xgcd</w:t>
      </w:r>
      <w:r w:rsidDel="00000000" w:rsidR="00000000" w:rsidRPr="00000000">
        <w:rPr>
          <w:sz w:val="26"/>
          <w:szCs w:val="26"/>
          <w:rtl w:val="0"/>
        </w:rPr>
        <w:t xml:space="preserve"> (xem wiki link bên dưới) https://vi.wikipedia.org/wiki/Gi%E1%BA%A3i_thu%E1%BA%ADt_Euclid_m%E1%BB%9F_r%E1%BB%99ng</w:t>
      </w:r>
    </w:p>
    <w:p w:rsidR="00000000" w:rsidDel="00000000" w:rsidP="00000000" w:rsidRDefault="00000000" w:rsidRPr="00000000" w14:paraId="00000292">
      <w:pPr>
        <w:rPr>
          <w:sz w:val="26"/>
          <w:szCs w:val="26"/>
        </w:rPr>
      </w:pPr>
      <w:r w:rsidDel="00000000" w:rsidR="00000000" w:rsidRPr="00000000">
        <w:rPr>
          <w:rtl w:val="0"/>
        </w:rPr>
      </w:r>
    </w:p>
    <w:p w:rsidR="00000000" w:rsidDel="00000000" w:rsidP="00000000" w:rsidRDefault="00000000" w:rsidRPr="00000000" w14:paraId="00000293">
      <w:pPr>
        <w:rPr>
          <w:sz w:val="26"/>
          <w:szCs w:val="26"/>
          <w:highlight w:val="yellow"/>
        </w:rPr>
      </w:pPr>
      <w:r w:rsidDel="00000000" w:rsidR="00000000" w:rsidRPr="00000000">
        <w:rPr>
          <w:sz w:val="26"/>
          <w:szCs w:val="26"/>
          <w:highlight w:val="yellow"/>
          <w:rtl w:val="0"/>
        </w:rPr>
        <w:t xml:space="preserve">xgcd</w:t>
      </w:r>
    </w:p>
    <w:p w:rsidR="00000000" w:rsidDel="00000000" w:rsidP="00000000" w:rsidRDefault="00000000" w:rsidRPr="00000000" w14:paraId="00000294">
      <w:pPr>
        <w:rPr>
          <w:sz w:val="26"/>
          <w:szCs w:val="26"/>
        </w:rPr>
      </w:pPr>
      <w:r w:rsidDel="00000000" w:rsidR="00000000" w:rsidRPr="00000000">
        <w:rPr>
          <w:sz w:val="26"/>
          <w:szCs w:val="26"/>
          <w:rtl w:val="0"/>
        </w:rPr>
        <w:t xml:space="preserve">Input: 2 số nguyên a và b không đồng thời bằng 0</w:t>
      </w:r>
    </w:p>
    <w:p w:rsidR="00000000" w:rsidDel="00000000" w:rsidP="00000000" w:rsidRDefault="00000000" w:rsidRPr="00000000" w14:paraId="00000295">
      <w:pPr>
        <w:rPr>
          <w:sz w:val="26"/>
          <w:szCs w:val="26"/>
        </w:rPr>
      </w:pPr>
      <w:r w:rsidDel="00000000" w:rsidR="00000000" w:rsidRPr="00000000">
        <w:rPr>
          <w:sz w:val="26"/>
          <w:szCs w:val="26"/>
          <w:rtl w:val="0"/>
        </w:rPr>
        <w:t xml:space="preserve">Output: Bộ 3 số nguyên (d,x,y), trong đó d=gcd(a,b) và ax+by=d</w:t>
      </w:r>
    </w:p>
    <w:p w:rsidR="00000000" w:rsidDel="00000000" w:rsidP="00000000" w:rsidRDefault="00000000" w:rsidRPr="00000000" w14:paraId="00000296">
      <w:pPr>
        <w:rPr>
          <w:sz w:val="26"/>
          <w:szCs w:val="26"/>
        </w:rPr>
      </w:pPr>
      <w:r w:rsidDel="00000000" w:rsidR="00000000" w:rsidRPr="00000000">
        <w:rPr>
          <w:rtl w:val="0"/>
        </w:rPr>
      </w:r>
    </w:p>
    <w:p w:rsidR="00000000" w:rsidDel="00000000" w:rsidP="00000000" w:rsidRDefault="00000000" w:rsidRPr="00000000" w14:paraId="00000297">
      <w:pPr>
        <w:rPr>
          <w:sz w:val="26"/>
          <w:szCs w:val="26"/>
          <w:highlight w:val="yellow"/>
        </w:rPr>
      </w:pPr>
      <w:r w:rsidDel="00000000" w:rsidR="00000000" w:rsidRPr="00000000">
        <w:rPr>
          <w:sz w:val="26"/>
          <w:szCs w:val="26"/>
          <w:highlight w:val="yellow"/>
          <w:rtl w:val="0"/>
        </w:rPr>
        <w:t xml:space="preserve">xgcd(a,b)=(d,x,y)</w:t>
      </w:r>
    </w:p>
    <w:p w:rsidR="00000000" w:rsidDel="00000000" w:rsidP="00000000" w:rsidRDefault="00000000" w:rsidRPr="00000000" w14:paraId="00000298">
      <w:pPr>
        <w:rPr>
          <w:sz w:val="26"/>
          <w:szCs w:val="26"/>
        </w:rPr>
      </w:pPr>
      <w:r w:rsidDel="00000000" w:rsidR="00000000" w:rsidRPr="00000000">
        <w:rPr>
          <w:rtl w:val="0"/>
        </w:rPr>
      </w:r>
    </w:p>
    <w:p w:rsidR="00000000" w:rsidDel="00000000" w:rsidP="00000000" w:rsidRDefault="00000000" w:rsidRPr="00000000" w14:paraId="00000299">
      <w:pPr>
        <w:rPr>
          <w:sz w:val="26"/>
          <w:szCs w:val="26"/>
        </w:rPr>
      </w:pPr>
      <w:r w:rsidDel="00000000" w:rsidR="00000000" w:rsidRPr="00000000">
        <w:rPr>
          <w:b w:val="1"/>
          <w:sz w:val="26"/>
          <w:szCs w:val="26"/>
          <w:rtl w:val="0"/>
        </w:rPr>
        <w:t xml:space="preserve">Ứng dụng: </w:t>
      </w:r>
      <w:r w:rsidDel="00000000" w:rsidR="00000000" w:rsidRPr="00000000">
        <w:rPr>
          <w:sz w:val="26"/>
          <w:szCs w:val="26"/>
          <w:rtl w:val="0"/>
        </w:rPr>
        <w:t xml:space="preserve">Tìm nghịch đảo của phép nhân trong GF(p) (p: nguyên tố)</w:t>
      </w:r>
    </w:p>
    <w:p w:rsidR="00000000" w:rsidDel="00000000" w:rsidP="00000000" w:rsidRDefault="00000000" w:rsidRPr="00000000" w14:paraId="0000029A">
      <w:pPr>
        <w:rPr>
          <w:sz w:val="26"/>
          <w:szCs w:val="26"/>
        </w:rPr>
      </w:pPr>
      <w:r w:rsidDel="00000000" w:rsidR="00000000" w:rsidRPr="00000000">
        <w:rPr>
          <w:sz w:val="26"/>
          <w:szCs w:val="26"/>
          <w:rtl w:val="0"/>
        </w:rPr>
        <w:t xml:space="preserve">Chẳng hạn muốn tìm nghịch đảo của a khác 0 trong GF(p), tức là a thuộc {1,2,...,p-1}. Rõ ràng </w:t>
      </w:r>
      <w:r w:rsidDel="00000000" w:rsidR="00000000" w:rsidRPr="00000000">
        <w:rPr>
          <w:sz w:val="26"/>
          <w:szCs w:val="26"/>
          <w:highlight w:val="green"/>
          <w:rtl w:val="0"/>
        </w:rPr>
        <w:t xml:space="preserve">gcd(a,p)=1</w:t>
      </w:r>
      <w:r w:rsidDel="00000000" w:rsidR="00000000" w:rsidRPr="00000000">
        <w:rPr>
          <w:sz w:val="26"/>
          <w:szCs w:val="26"/>
          <w:rtl w:val="0"/>
        </w:rPr>
        <w:t xml:space="preserve">.</w:t>
      </w:r>
    </w:p>
    <w:p w:rsidR="00000000" w:rsidDel="00000000" w:rsidP="00000000" w:rsidRDefault="00000000" w:rsidRPr="00000000" w14:paraId="0000029B">
      <w:pPr>
        <w:rPr>
          <w:sz w:val="26"/>
          <w:szCs w:val="26"/>
        </w:rPr>
      </w:pPr>
      <w:r w:rsidDel="00000000" w:rsidR="00000000" w:rsidRPr="00000000">
        <w:rPr>
          <w:rtl w:val="0"/>
        </w:rPr>
      </w:r>
    </w:p>
    <w:p w:rsidR="00000000" w:rsidDel="00000000" w:rsidP="00000000" w:rsidRDefault="00000000" w:rsidRPr="00000000" w14:paraId="0000029C">
      <w:pPr>
        <w:rPr>
          <w:sz w:val="26"/>
          <w:szCs w:val="26"/>
        </w:rPr>
      </w:pPr>
      <w:r w:rsidDel="00000000" w:rsidR="00000000" w:rsidRPr="00000000">
        <w:rPr>
          <w:sz w:val="26"/>
          <w:szCs w:val="26"/>
          <w:rtl w:val="0"/>
        </w:rPr>
        <w:t xml:space="preserve">Bước 1: Thực hiện xgcd(a,p) cho ra kết quả (1,m,n) (do </w:t>
      </w:r>
      <w:r w:rsidDel="00000000" w:rsidR="00000000" w:rsidRPr="00000000">
        <w:rPr>
          <w:sz w:val="26"/>
          <w:szCs w:val="26"/>
          <w:highlight w:val="green"/>
          <w:rtl w:val="0"/>
        </w:rPr>
        <w:t xml:space="preserve">gcd(a,p)=1</w:t>
      </w:r>
      <w:r w:rsidDel="00000000" w:rsidR="00000000" w:rsidRPr="00000000">
        <w:rPr>
          <w:sz w:val="26"/>
          <w:szCs w:val="26"/>
          <w:rtl w:val="0"/>
        </w:rPr>
        <w:t xml:space="preserve">). Nghĩa là</w:t>
      </w:r>
    </w:p>
    <w:p w:rsidR="00000000" w:rsidDel="00000000" w:rsidP="00000000" w:rsidRDefault="00000000" w:rsidRPr="00000000" w14:paraId="0000029D">
      <w:pPr>
        <w:rPr>
          <w:sz w:val="26"/>
          <w:szCs w:val="26"/>
        </w:rPr>
      </w:pPr>
      <w:r w:rsidDel="00000000" w:rsidR="00000000" w:rsidRPr="00000000">
        <w:rPr>
          <w:sz w:val="26"/>
          <w:szCs w:val="26"/>
          <w:rtl w:val="0"/>
        </w:rPr>
        <w:t xml:space="preserve">                     1 = a.m + p.n</w:t>
      </w:r>
    </w:p>
    <w:p w:rsidR="00000000" w:rsidDel="00000000" w:rsidP="00000000" w:rsidRDefault="00000000" w:rsidRPr="00000000" w14:paraId="0000029E">
      <w:pPr>
        <w:rPr>
          <w:sz w:val="26"/>
          <w:szCs w:val="26"/>
        </w:rPr>
      </w:pPr>
      <w:r w:rsidDel="00000000" w:rsidR="00000000" w:rsidRPr="00000000">
        <w:rPr>
          <w:sz w:val="26"/>
          <w:szCs w:val="26"/>
          <w:rtl w:val="0"/>
        </w:rPr>
        <w:t xml:space="preserve">Lấy modulo p hai vế, ta có: a.m = 1. Vì vậy a.m = 1.</w:t>
      </w:r>
    </w:p>
    <w:p w:rsidR="00000000" w:rsidDel="00000000" w:rsidP="00000000" w:rsidRDefault="00000000" w:rsidRPr="00000000" w14:paraId="0000029F">
      <w:pPr>
        <w:rPr>
          <w:sz w:val="26"/>
          <w:szCs w:val="26"/>
        </w:rPr>
      </w:pPr>
      <w:r w:rsidDel="00000000" w:rsidR="00000000" w:rsidRPr="00000000">
        <w:rPr>
          <w:rtl w:val="0"/>
        </w:rPr>
      </w:r>
    </w:p>
    <w:p w:rsidR="00000000" w:rsidDel="00000000" w:rsidP="00000000" w:rsidRDefault="00000000" w:rsidRPr="00000000" w14:paraId="000002A0">
      <w:pPr>
        <w:rPr>
          <w:sz w:val="26"/>
          <w:szCs w:val="26"/>
        </w:rPr>
      </w:pPr>
      <w:r w:rsidDel="00000000" w:rsidR="00000000" w:rsidRPr="00000000">
        <w:rPr>
          <w:sz w:val="26"/>
          <w:szCs w:val="26"/>
          <w:rtl w:val="0"/>
        </w:rPr>
        <w:t xml:space="preserve">Bước 2: Lấy b = m mod p thì b là nghịch đảo của a.</w:t>
      </w:r>
    </w:p>
    <w:p w:rsidR="00000000" w:rsidDel="00000000" w:rsidP="00000000" w:rsidRDefault="00000000" w:rsidRPr="00000000" w14:paraId="000002A1">
      <w:pPr>
        <w:rPr>
          <w:sz w:val="26"/>
          <w:szCs w:val="26"/>
        </w:rPr>
      </w:pPr>
      <w:r w:rsidDel="00000000" w:rsidR="00000000" w:rsidRPr="00000000">
        <w:rPr>
          <w:sz w:val="26"/>
          <w:szCs w:val="26"/>
          <w:rtl w:val="0"/>
        </w:rPr>
        <w:t xml:space="preserve">Ví dụ: Ng Xuân Thành’s case   dd/mm = 26/1, a= dd mod 7 = 26 mod 7 =5, b =1 </w:t>
      </w:r>
    </w:p>
    <w:p w:rsidR="00000000" w:rsidDel="00000000" w:rsidP="00000000" w:rsidRDefault="00000000" w:rsidRPr="00000000" w14:paraId="000002A2">
      <w:pPr>
        <w:rPr>
          <w:sz w:val="26"/>
          <w:szCs w:val="26"/>
        </w:rPr>
      </w:pPr>
      <w:r w:rsidDel="00000000" w:rsidR="00000000" w:rsidRPr="00000000">
        <w:rPr>
          <w:rtl w:val="0"/>
        </w:rPr>
      </w:r>
    </w:p>
    <w:p w:rsidR="00000000" w:rsidDel="00000000" w:rsidP="00000000" w:rsidRDefault="00000000" w:rsidRPr="00000000" w14:paraId="000002A3">
      <w:pPr>
        <w:rPr>
          <w:sz w:val="26"/>
          <w:szCs w:val="26"/>
        </w:rPr>
      </w:pPr>
      <w:r w:rsidDel="00000000" w:rsidR="00000000" w:rsidRPr="00000000">
        <w:rPr>
          <w:sz w:val="26"/>
          <w:szCs w:val="26"/>
          <w:rtl w:val="0"/>
        </w:rPr>
        <w:t xml:space="preserve">Câu 1: Z7</w:t>
      </w:r>
    </w:p>
    <w:p w:rsidR="00000000" w:rsidDel="00000000" w:rsidP="00000000" w:rsidRDefault="00000000" w:rsidRPr="00000000" w14:paraId="000002A4">
      <w:pPr>
        <w:numPr>
          <w:ilvl w:val="0"/>
          <w:numId w:val="62"/>
        </w:numPr>
        <w:ind w:left="720" w:hanging="360"/>
        <w:rPr>
          <w:sz w:val="26"/>
          <w:szCs w:val="26"/>
          <w:u w:val="none"/>
        </w:rPr>
      </w:pPr>
      <w:r w:rsidDel="00000000" w:rsidR="00000000" w:rsidRPr="00000000">
        <w:rPr>
          <w:sz w:val="26"/>
          <w:szCs w:val="26"/>
          <w:rtl w:val="0"/>
        </w:rPr>
        <w:t xml:space="preserve">a+b = 5+1=6</w:t>
      </w:r>
    </w:p>
    <w:p w:rsidR="00000000" w:rsidDel="00000000" w:rsidP="00000000" w:rsidRDefault="00000000" w:rsidRPr="00000000" w14:paraId="000002A5">
      <w:pPr>
        <w:numPr>
          <w:ilvl w:val="0"/>
          <w:numId w:val="62"/>
        </w:numPr>
        <w:ind w:left="720" w:hanging="360"/>
        <w:rPr>
          <w:sz w:val="26"/>
          <w:szCs w:val="26"/>
          <w:u w:val="none"/>
        </w:rPr>
      </w:pPr>
      <w:r w:rsidDel="00000000" w:rsidR="00000000" w:rsidRPr="00000000">
        <w:rPr>
          <w:sz w:val="26"/>
          <w:szCs w:val="26"/>
          <w:rtl w:val="0"/>
        </w:rPr>
        <w:t xml:space="preserve">a.b = 5.1=5</w:t>
      </w:r>
    </w:p>
    <w:p w:rsidR="00000000" w:rsidDel="00000000" w:rsidP="00000000" w:rsidRDefault="00000000" w:rsidRPr="00000000" w14:paraId="000002A6">
      <w:pPr>
        <w:numPr>
          <w:ilvl w:val="0"/>
          <w:numId w:val="62"/>
        </w:numPr>
        <w:ind w:left="720" w:hanging="360"/>
        <w:rPr>
          <w:sz w:val="26"/>
          <w:szCs w:val="26"/>
          <w:u w:val="none"/>
        </w:rPr>
      </w:pPr>
      <w:r w:rsidDel="00000000" w:rsidR="00000000" w:rsidRPr="00000000">
        <w:rPr>
          <w:sz w:val="26"/>
          <w:szCs w:val="26"/>
          <w:rtl w:val="0"/>
        </w:rPr>
        <w:t xml:space="preserve">Nghịch đảo cộng của a là 2, của b là 6.</w:t>
      </w:r>
    </w:p>
    <w:p w:rsidR="00000000" w:rsidDel="00000000" w:rsidP="00000000" w:rsidRDefault="00000000" w:rsidRPr="00000000" w14:paraId="000002A7">
      <w:pPr>
        <w:ind w:left="720" w:firstLine="0"/>
        <w:rPr>
          <w:sz w:val="26"/>
          <w:szCs w:val="26"/>
        </w:rPr>
      </w:pPr>
      <w:r w:rsidDel="00000000" w:rsidR="00000000" w:rsidRPr="00000000">
        <w:rPr>
          <w:sz w:val="26"/>
          <w:szCs w:val="26"/>
          <w:rtl w:val="0"/>
        </w:rPr>
        <w:t xml:space="preserve">Nghịch đảo nhân của a là 3, của b là 1.</w:t>
      </w:r>
    </w:p>
    <w:p w:rsidR="00000000" w:rsidDel="00000000" w:rsidP="00000000" w:rsidRDefault="00000000" w:rsidRPr="00000000" w14:paraId="000002A8">
      <w:pPr>
        <w:ind w:left="720" w:firstLine="0"/>
        <w:rPr>
          <w:sz w:val="26"/>
          <w:szCs w:val="26"/>
        </w:rPr>
      </w:pPr>
      <w:r w:rsidDel="00000000" w:rsidR="00000000" w:rsidRPr="00000000">
        <w:rPr>
          <w:sz w:val="26"/>
          <w:szCs w:val="26"/>
          <w:rtl w:val="0"/>
        </w:rPr>
        <w:t xml:space="preserve">(Thanh thử: 5x1, 5x2, 5x3 … cho đến khi có kết quả = 1)</w:t>
      </w:r>
    </w:p>
    <w:p w:rsidR="00000000" w:rsidDel="00000000" w:rsidP="00000000" w:rsidRDefault="00000000" w:rsidRPr="00000000" w14:paraId="000002A9">
      <w:pPr>
        <w:ind w:left="720" w:firstLine="0"/>
        <w:rPr>
          <w:sz w:val="26"/>
          <w:szCs w:val="26"/>
        </w:rPr>
      </w:pPr>
      <w:r w:rsidDel="00000000" w:rsidR="00000000" w:rsidRPr="00000000">
        <w:rPr>
          <w:rtl w:val="0"/>
        </w:rPr>
      </w:r>
    </w:p>
    <w:p w:rsidR="00000000" w:rsidDel="00000000" w:rsidP="00000000" w:rsidRDefault="00000000" w:rsidRPr="00000000" w14:paraId="000002AA">
      <w:pPr>
        <w:ind w:left="720" w:firstLine="0"/>
        <w:rPr>
          <w:sz w:val="26"/>
          <w:szCs w:val="26"/>
        </w:rPr>
      </w:pPr>
      <w:r w:rsidDel="00000000" w:rsidR="00000000" w:rsidRPr="00000000">
        <w:rPr>
          <w:sz w:val="26"/>
          <w:szCs w:val="26"/>
          <w:rtl w:val="0"/>
        </w:rPr>
        <w:t xml:space="preserve">Cách 2: Dùng xgcd</w:t>
      </w:r>
    </w:p>
    <w:p w:rsidR="00000000" w:rsidDel="00000000" w:rsidP="00000000" w:rsidRDefault="00000000" w:rsidRPr="00000000" w14:paraId="000002AB">
      <w:pPr>
        <w:ind w:left="720" w:firstLine="0"/>
        <w:rPr>
          <w:sz w:val="26"/>
          <w:szCs w:val="26"/>
        </w:rPr>
      </w:pPr>
      <w:r w:rsidDel="00000000" w:rsidR="00000000" w:rsidRPr="00000000">
        <w:rPr>
          <w:sz w:val="26"/>
          <w:szCs w:val="26"/>
          <w:rtl w:val="0"/>
        </w:rPr>
        <w:t xml:space="preserve">Bước 1: xgcd(a,p) =xgcd(5,7) = (1,3,-2), m=3 </w:t>
      </w:r>
    </w:p>
    <w:p w:rsidR="00000000" w:rsidDel="00000000" w:rsidP="00000000" w:rsidRDefault="00000000" w:rsidRPr="00000000" w14:paraId="000002AC">
      <w:pPr>
        <w:ind w:left="720" w:firstLine="0"/>
        <w:rPr>
          <w:sz w:val="26"/>
          <w:szCs w:val="26"/>
        </w:rPr>
      </w:pPr>
      <w:r w:rsidDel="00000000" w:rsidR="00000000" w:rsidRPr="00000000">
        <w:rPr>
          <w:sz w:val="26"/>
          <w:szCs w:val="26"/>
          <w:rtl w:val="0"/>
        </w:rPr>
        <w:t xml:space="preserve">Bước 2: m mod 7 = 3. Vậy 3 là nghịch đảo của a=5</w:t>
      </w:r>
    </w:p>
    <w:p w:rsidR="00000000" w:rsidDel="00000000" w:rsidP="00000000" w:rsidRDefault="00000000" w:rsidRPr="00000000" w14:paraId="000002AD">
      <w:pPr>
        <w:ind w:left="720" w:firstLine="0"/>
        <w:rPr>
          <w:sz w:val="26"/>
          <w:szCs w:val="26"/>
        </w:rPr>
      </w:pPr>
      <w:r w:rsidDel="00000000" w:rsidR="00000000" w:rsidRPr="00000000">
        <w:rPr>
          <w:rtl w:val="0"/>
        </w:rPr>
      </w:r>
    </w:p>
    <w:p w:rsidR="00000000" w:rsidDel="00000000" w:rsidP="00000000" w:rsidRDefault="00000000" w:rsidRPr="00000000" w14:paraId="000002AE">
      <w:pPr>
        <w:ind w:left="0" w:firstLine="0"/>
        <w:rPr>
          <w:sz w:val="26"/>
          <w:szCs w:val="26"/>
        </w:rPr>
      </w:pPr>
      <w:r w:rsidDel="00000000" w:rsidR="00000000" w:rsidRPr="00000000">
        <w:rPr>
          <w:sz w:val="26"/>
          <w:szCs w:val="26"/>
          <w:rtl w:val="0"/>
        </w:rPr>
        <w:t xml:space="preserve">Câu 2: Z10</w:t>
      </w:r>
    </w:p>
    <w:p w:rsidR="00000000" w:rsidDel="00000000" w:rsidP="00000000" w:rsidRDefault="00000000" w:rsidRPr="00000000" w14:paraId="000002AF">
      <w:pPr>
        <w:ind w:left="0" w:firstLine="0"/>
        <w:rPr>
          <w:sz w:val="26"/>
          <w:szCs w:val="26"/>
        </w:rPr>
      </w:pPr>
      <w:r w:rsidDel="00000000" w:rsidR="00000000" w:rsidRPr="00000000">
        <w:rPr>
          <w:sz w:val="26"/>
          <w:szCs w:val="26"/>
          <w:rtl w:val="0"/>
        </w:rPr>
        <w:t xml:space="preserve">c) Nghịch đảo x: của a không tồn tại, của 1 thì chính nó.</w:t>
      </w:r>
    </w:p>
    <w:p w:rsidR="00000000" w:rsidDel="00000000" w:rsidP="00000000" w:rsidRDefault="00000000" w:rsidRPr="00000000" w14:paraId="000002B0">
      <w:pPr>
        <w:ind w:left="0" w:firstLine="0"/>
        <w:rPr>
          <w:sz w:val="26"/>
          <w:szCs w:val="26"/>
        </w:rPr>
      </w:pPr>
      <w:r w:rsidDel="00000000" w:rsidR="00000000" w:rsidRPr="00000000">
        <w:rPr>
          <w:sz w:val="26"/>
          <w:szCs w:val="26"/>
          <w:rtl w:val="0"/>
        </w:rPr>
        <w:t xml:space="preserve">Câu hỏi thêm, nghịch đảo của 7</w:t>
      </w:r>
    </w:p>
    <w:p w:rsidR="00000000" w:rsidDel="00000000" w:rsidP="00000000" w:rsidRDefault="00000000" w:rsidRPr="00000000" w14:paraId="000002B1">
      <w:pPr>
        <w:ind w:left="0" w:firstLine="0"/>
        <w:rPr>
          <w:sz w:val="26"/>
          <w:szCs w:val="26"/>
        </w:rPr>
      </w:pPr>
      <w:r w:rsidDel="00000000" w:rsidR="00000000" w:rsidRPr="00000000">
        <w:rPr>
          <w:sz w:val="26"/>
          <w:szCs w:val="26"/>
          <w:rtl w:val="0"/>
        </w:rPr>
        <w:t xml:space="preserve">(thử 7x1, 7x2, … có 7x</w:t>
      </w:r>
      <w:r w:rsidDel="00000000" w:rsidR="00000000" w:rsidRPr="00000000">
        <w:rPr>
          <w:sz w:val="26"/>
          <w:szCs w:val="26"/>
          <w:highlight w:val="yellow"/>
          <w:rtl w:val="0"/>
        </w:rPr>
        <w:t xml:space="preserve">3</w:t>
      </w:r>
      <w:r w:rsidDel="00000000" w:rsidR="00000000" w:rsidRPr="00000000">
        <w:rPr>
          <w:sz w:val="26"/>
          <w:szCs w:val="26"/>
          <w:rtl w:val="0"/>
        </w:rPr>
        <w:t xml:space="preserve"> = 1 (mod 10))</w:t>
      </w:r>
    </w:p>
    <w:p w:rsidR="00000000" w:rsidDel="00000000" w:rsidP="00000000" w:rsidRDefault="00000000" w:rsidRPr="00000000" w14:paraId="000002B2">
      <w:pPr>
        <w:ind w:left="0" w:firstLine="0"/>
        <w:rPr>
          <w:sz w:val="26"/>
          <w:szCs w:val="26"/>
        </w:rPr>
      </w:pPr>
      <w:r w:rsidDel="00000000" w:rsidR="00000000" w:rsidRPr="00000000">
        <w:rPr>
          <w:rtl w:val="0"/>
        </w:rPr>
      </w:r>
    </w:p>
    <w:p w:rsidR="00000000" w:rsidDel="00000000" w:rsidP="00000000" w:rsidRDefault="00000000" w:rsidRPr="00000000" w14:paraId="000002B3">
      <w:pPr>
        <w:ind w:left="0" w:firstLine="0"/>
        <w:rPr>
          <w:sz w:val="26"/>
          <w:szCs w:val="26"/>
        </w:rPr>
      </w:pPr>
      <w:r w:rsidDel="00000000" w:rsidR="00000000" w:rsidRPr="00000000">
        <w:rPr>
          <w:sz w:val="26"/>
          <w:szCs w:val="26"/>
          <w:rtl w:val="0"/>
        </w:rPr>
        <w:t xml:space="preserve">BTVN: Làm lại câu hỏi trong Mini Test trên Zn với 2 trường hợp sau:</w:t>
      </w:r>
    </w:p>
    <w:p w:rsidR="00000000" w:rsidDel="00000000" w:rsidP="00000000" w:rsidRDefault="00000000" w:rsidRPr="00000000" w14:paraId="000002B4">
      <w:pPr>
        <w:numPr>
          <w:ilvl w:val="0"/>
          <w:numId w:val="9"/>
        </w:numPr>
        <w:ind w:left="720" w:hanging="360"/>
        <w:rPr>
          <w:sz w:val="26"/>
          <w:szCs w:val="26"/>
          <w:u w:val="none"/>
        </w:rPr>
      </w:pPr>
      <w:r w:rsidDel="00000000" w:rsidR="00000000" w:rsidRPr="00000000">
        <w:rPr>
          <w:sz w:val="26"/>
          <w:szCs w:val="26"/>
          <w:rtl w:val="0"/>
        </w:rPr>
        <w:t xml:space="preserve">n=2027</w:t>
      </w:r>
    </w:p>
    <w:p w:rsidR="00000000" w:rsidDel="00000000" w:rsidP="00000000" w:rsidRDefault="00000000" w:rsidRPr="00000000" w14:paraId="000002B5">
      <w:pPr>
        <w:numPr>
          <w:ilvl w:val="0"/>
          <w:numId w:val="9"/>
        </w:numPr>
        <w:ind w:left="720" w:hanging="360"/>
        <w:rPr>
          <w:sz w:val="26"/>
          <w:szCs w:val="26"/>
          <w:u w:val="none"/>
        </w:rPr>
      </w:pPr>
      <w:r w:rsidDel="00000000" w:rsidR="00000000" w:rsidRPr="00000000">
        <w:rPr>
          <w:sz w:val="26"/>
          <w:szCs w:val="26"/>
          <w:rtl w:val="0"/>
        </w:rPr>
        <w:t xml:space="preserve">n = số nguyên tố nhỏ nhất &gt; dd^mm (dd/mm là sinh nhật của bạn)</w:t>
      </w:r>
    </w:p>
    <w:p w:rsidR="00000000" w:rsidDel="00000000" w:rsidP="00000000" w:rsidRDefault="00000000" w:rsidRPr="00000000" w14:paraId="000002B6">
      <w:pPr>
        <w:ind w:left="0" w:firstLine="0"/>
        <w:rPr>
          <w:sz w:val="26"/>
          <w:szCs w:val="26"/>
        </w:rPr>
      </w:pPr>
      <w:r w:rsidDel="00000000" w:rsidR="00000000" w:rsidRPr="00000000">
        <w:rPr>
          <w:rtl w:val="0"/>
        </w:rPr>
      </w:r>
    </w:p>
    <w:p w:rsidR="00000000" w:rsidDel="00000000" w:rsidP="00000000" w:rsidRDefault="00000000" w:rsidRPr="00000000" w14:paraId="000002B7">
      <w:pPr>
        <w:ind w:left="0" w:firstLine="0"/>
        <w:rPr>
          <w:sz w:val="26"/>
          <w:szCs w:val="26"/>
        </w:rPr>
      </w:pPr>
      <w:r w:rsidDel="00000000" w:rsidR="00000000" w:rsidRPr="00000000">
        <w:rPr>
          <w:sz w:val="26"/>
          <w:szCs w:val="26"/>
          <w:rtl w:val="0"/>
        </w:rPr>
        <w:t xml:space="preserve">Gợi ý:</w:t>
      </w:r>
    </w:p>
    <w:p w:rsidR="00000000" w:rsidDel="00000000" w:rsidP="00000000" w:rsidRDefault="00000000" w:rsidRPr="00000000" w14:paraId="000002B8">
      <w:pPr>
        <w:ind w:left="0" w:firstLine="0"/>
        <w:rPr>
          <w:sz w:val="21"/>
          <w:szCs w:val="21"/>
          <w:highlight w:val="white"/>
        </w:rPr>
      </w:pPr>
      <w:r w:rsidDel="00000000" w:rsidR="00000000" w:rsidRPr="00000000">
        <w:rPr>
          <w:sz w:val="26"/>
          <w:szCs w:val="26"/>
          <w:rtl w:val="0"/>
        </w:rPr>
        <w:t xml:space="preserve">Bước 1: xgcd(5,2027) = </w:t>
      </w:r>
      <w:r w:rsidDel="00000000" w:rsidR="00000000" w:rsidRPr="00000000">
        <w:rPr>
          <w:sz w:val="21"/>
          <w:szCs w:val="21"/>
          <w:highlight w:val="white"/>
          <w:rtl w:val="0"/>
        </w:rPr>
        <w:t xml:space="preserve">(1, 811, -2)</w:t>
      </w:r>
    </w:p>
    <w:p w:rsidR="00000000" w:rsidDel="00000000" w:rsidP="00000000" w:rsidRDefault="00000000" w:rsidRPr="00000000" w14:paraId="000002B9">
      <w:pPr>
        <w:ind w:left="0" w:firstLine="0"/>
        <w:rPr>
          <w:sz w:val="26"/>
          <w:szCs w:val="26"/>
        </w:rPr>
      </w:pPr>
      <w:r w:rsidDel="00000000" w:rsidR="00000000" w:rsidRPr="00000000">
        <w:rPr>
          <w:sz w:val="26"/>
          <w:szCs w:val="26"/>
          <w:rtl w:val="0"/>
        </w:rPr>
        <w:t xml:space="preserve">Bước 2: 811 mod 2027 = 811</w:t>
      </w:r>
    </w:p>
    <w:p w:rsidR="00000000" w:rsidDel="00000000" w:rsidP="00000000" w:rsidRDefault="00000000" w:rsidRPr="00000000" w14:paraId="000002BA">
      <w:pPr>
        <w:ind w:left="0" w:firstLine="0"/>
        <w:rPr>
          <w:sz w:val="26"/>
          <w:szCs w:val="26"/>
        </w:rPr>
      </w:pPr>
      <w:r w:rsidDel="00000000" w:rsidR="00000000" w:rsidRPr="00000000">
        <w:rPr>
          <w:sz w:val="26"/>
          <w:szCs w:val="26"/>
          <w:rtl w:val="0"/>
        </w:rPr>
        <w:t xml:space="preserve">Đáp số: 811</w:t>
      </w:r>
    </w:p>
    <w:p w:rsidR="00000000" w:rsidDel="00000000" w:rsidP="00000000" w:rsidRDefault="00000000" w:rsidRPr="00000000" w14:paraId="000002BB">
      <w:pPr>
        <w:ind w:left="0" w:firstLine="0"/>
        <w:rPr>
          <w:sz w:val="26"/>
          <w:szCs w:val="26"/>
        </w:rPr>
      </w:pPr>
      <w:r w:rsidDel="00000000" w:rsidR="00000000" w:rsidRPr="00000000">
        <w:rPr>
          <w:rtl w:val="0"/>
        </w:rPr>
      </w:r>
    </w:p>
    <w:p w:rsidR="00000000" w:rsidDel="00000000" w:rsidP="00000000" w:rsidRDefault="00000000" w:rsidRPr="00000000" w14:paraId="000002BC">
      <w:pPr>
        <w:ind w:left="0" w:firstLine="0"/>
        <w:rPr>
          <w:sz w:val="26"/>
          <w:szCs w:val="26"/>
        </w:rPr>
      </w:pPr>
      <w:r w:rsidDel="00000000" w:rsidR="00000000" w:rsidRPr="00000000">
        <w:rPr>
          <w:sz w:val="26"/>
          <w:szCs w:val="26"/>
          <w:rtl w:val="0"/>
        </w:rPr>
        <w:t xml:space="preserve">Thử lại: 5 x 811 mod 2027</w:t>
      </w:r>
    </w:p>
    <w:p w:rsidR="00000000" w:rsidDel="00000000" w:rsidP="00000000" w:rsidRDefault="00000000" w:rsidRPr="00000000" w14:paraId="000002BD">
      <w:pPr>
        <w:ind w:left="0" w:firstLine="0"/>
        <w:rPr>
          <w:sz w:val="26"/>
          <w:szCs w:val="26"/>
        </w:rPr>
      </w:pPr>
      <w:r w:rsidDel="00000000" w:rsidR="00000000" w:rsidRPr="00000000">
        <w:rPr>
          <w:rtl w:val="0"/>
        </w:rPr>
      </w:r>
    </w:p>
    <w:p w:rsidR="00000000" w:rsidDel="00000000" w:rsidP="00000000" w:rsidRDefault="00000000" w:rsidRPr="00000000" w14:paraId="000002BE">
      <w:pPr>
        <w:ind w:left="0" w:firstLine="0"/>
        <w:rPr>
          <w:sz w:val="21"/>
          <w:szCs w:val="21"/>
          <w:highlight w:val="white"/>
        </w:rPr>
      </w:pPr>
      <w:r w:rsidDel="00000000" w:rsidR="00000000" w:rsidRPr="00000000">
        <w:rPr>
          <w:sz w:val="26"/>
          <w:szCs w:val="26"/>
          <w:rtl w:val="0"/>
        </w:rPr>
        <w:t xml:space="preserve">b) Quang: dd/mm=12/12, nên m = next_prime(12^12) cho </w:t>
      </w:r>
      <w:r w:rsidDel="00000000" w:rsidR="00000000" w:rsidRPr="00000000">
        <w:rPr>
          <w:sz w:val="21"/>
          <w:szCs w:val="21"/>
          <w:highlight w:val="white"/>
          <w:rtl w:val="0"/>
        </w:rPr>
        <w:t xml:space="preserve">8916100448291</w:t>
      </w:r>
    </w:p>
    <w:p w:rsidR="00000000" w:rsidDel="00000000" w:rsidP="00000000" w:rsidRDefault="00000000" w:rsidRPr="00000000" w14:paraId="000002BF">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2C0">
      <w:pPr>
        <w:rPr>
          <w:sz w:val="26"/>
          <w:szCs w:val="26"/>
        </w:rPr>
      </w:pPr>
      <w:r w:rsidDel="00000000" w:rsidR="00000000" w:rsidRPr="00000000">
        <w:rPr>
          <w:rtl w:val="0"/>
        </w:rPr>
      </w:r>
    </w:p>
    <w:p w:rsidR="00000000" w:rsidDel="00000000" w:rsidP="00000000" w:rsidRDefault="00000000" w:rsidRPr="00000000" w14:paraId="000002C1">
      <w:pPr>
        <w:rPr>
          <w:sz w:val="26"/>
          <w:szCs w:val="26"/>
          <w:shd w:fill="ff9900" w:val="clear"/>
        </w:rPr>
      </w:pPr>
      <w:r w:rsidDel="00000000" w:rsidR="00000000" w:rsidRPr="00000000">
        <w:rPr>
          <w:sz w:val="26"/>
          <w:szCs w:val="26"/>
          <w:rtl w:val="0"/>
        </w:rPr>
        <w:t xml:space="preserve">Tiết 2: GF(p^n)  </w:t>
      </w:r>
      <w:r w:rsidDel="00000000" w:rsidR="00000000" w:rsidRPr="00000000">
        <w:rPr>
          <w:sz w:val="26"/>
          <w:szCs w:val="26"/>
          <w:shd w:fill="ff9900" w:val="clear"/>
          <w:rtl w:val="0"/>
        </w:rPr>
        <w:t xml:space="preserve">(NỢ sang Tiết 1 tuần sau)</w:t>
      </w:r>
    </w:p>
    <w:p w:rsidR="00000000" w:rsidDel="00000000" w:rsidP="00000000" w:rsidRDefault="00000000" w:rsidRPr="00000000" w14:paraId="000002C2">
      <w:pPr>
        <w:rPr>
          <w:sz w:val="26"/>
          <w:szCs w:val="26"/>
          <w:shd w:fill="ff9900" w:val="clear"/>
        </w:rPr>
      </w:pPr>
      <w:r w:rsidDel="00000000" w:rsidR="00000000" w:rsidRPr="00000000">
        <w:rPr>
          <w:rtl w:val="0"/>
        </w:rPr>
      </w:r>
    </w:p>
    <w:p w:rsidR="00000000" w:rsidDel="00000000" w:rsidP="00000000" w:rsidRDefault="00000000" w:rsidRPr="00000000" w14:paraId="000002C3">
      <w:pPr>
        <w:rPr>
          <w:sz w:val="26"/>
          <w:szCs w:val="26"/>
        </w:rPr>
      </w:pPr>
      <w:r w:rsidDel="00000000" w:rsidR="00000000" w:rsidRPr="00000000">
        <w:rPr>
          <w:sz w:val="26"/>
          <w:szCs w:val="26"/>
          <w:rtl w:val="0"/>
        </w:rPr>
        <w:t xml:space="preserve">GF(2^n) ????</w:t>
      </w:r>
    </w:p>
    <w:p w:rsidR="00000000" w:rsidDel="00000000" w:rsidP="00000000" w:rsidRDefault="00000000" w:rsidRPr="00000000" w14:paraId="000002C4">
      <w:pPr>
        <w:rPr>
          <w:sz w:val="26"/>
          <w:szCs w:val="26"/>
        </w:rPr>
      </w:pPr>
      <w:r w:rsidDel="00000000" w:rsidR="00000000" w:rsidRPr="00000000">
        <w:rPr>
          <w:rtl w:val="0"/>
        </w:rPr>
      </w:r>
    </w:p>
    <w:p w:rsidR="00000000" w:rsidDel="00000000" w:rsidP="00000000" w:rsidRDefault="00000000" w:rsidRPr="00000000" w14:paraId="000002C5">
      <w:pPr>
        <w:rPr>
          <w:sz w:val="26"/>
          <w:szCs w:val="26"/>
        </w:rPr>
      </w:pPr>
      <w:r w:rsidDel="00000000" w:rsidR="00000000" w:rsidRPr="00000000">
        <w:rPr>
          <w:rtl w:val="0"/>
        </w:rPr>
      </w:r>
    </w:p>
    <w:p w:rsidR="00000000" w:rsidDel="00000000" w:rsidP="00000000" w:rsidRDefault="00000000" w:rsidRPr="00000000" w14:paraId="000002C6">
      <w:pPr>
        <w:rPr>
          <w:sz w:val="26"/>
          <w:szCs w:val="26"/>
        </w:rPr>
      </w:pPr>
      <w:r w:rsidDel="00000000" w:rsidR="00000000" w:rsidRPr="00000000">
        <w:rPr>
          <w:sz w:val="26"/>
          <w:szCs w:val="26"/>
          <w:rtl w:val="0"/>
        </w:rPr>
        <w:t xml:space="preserve">GF(2^2): 4 phần tử.</w:t>
      </w:r>
    </w:p>
    <w:p w:rsidR="00000000" w:rsidDel="00000000" w:rsidP="00000000" w:rsidRDefault="00000000" w:rsidRPr="00000000" w14:paraId="000002C7">
      <w:pPr>
        <w:rPr>
          <w:sz w:val="26"/>
          <w:szCs w:val="26"/>
        </w:rPr>
      </w:pPr>
      <w:r w:rsidDel="00000000" w:rsidR="00000000" w:rsidRPr="00000000">
        <w:rPr>
          <w:sz w:val="26"/>
          <w:szCs w:val="26"/>
          <w:rtl w:val="0"/>
        </w:rPr>
        <w:t xml:space="preserve">Liệu {0,1,2,3} với phép toán +,x </w:t>
      </w:r>
      <w:r w:rsidDel="00000000" w:rsidR="00000000" w:rsidRPr="00000000">
        <w:rPr>
          <w:sz w:val="26"/>
          <w:szCs w:val="26"/>
          <w:shd w:fill="ff9900" w:val="clear"/>
          <w:rtl w:val="0"/>
        </w:rPr>
        <w:t xml:space="preserve">mod 4</w:t>
      </w:r>
      <w:r w:rsidDel="00000000" w:rsidR="00000000" w:rsidRPr="00000000">
        <w:rPr>
          <w:sz w:val="26"/>
          <w:szCs w:val="26"/>
          <w:rtl w:val="0"/>
        </w:rPr>
        <w:t xml:space="preserve"> có lập thành một trường hay không?</w:t>
      </w:r>
    </w:p>
    <w:p w:rsidR="00000000" w:rsidDel="00000000" w:rsidP="00000000" w:rsidRDefault="00000000" w:rsidRPr="00000000" w14:paraId="000002C8">
      <w:pPr>
        <w:rPr>
          <w:sz w:val="26"/>
          <w:szCs w:val="26"/>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green"/>
              </w:rPr>
            </w:pPr>
            <w:r w:rsidDel="00000000" w:rsidR="00000000" w:rsidRPr="00000000">
              <w:rPr>
                <w:sz w:val="26"/>
                <w:szCs w:val="26"/>
                <w:highlight w:val="yellow"/>
                <w:rtl w:val="0"/>
              </w:rPr>
              <w:t xml:space="preserve">A</w:t>
            </w:r>
            <w:r w:rsidDel="00000000" w:rsidR="00000000" w:rsidRPr="00000000">
              <w:rPr>
                <w:sz w:val="26"/>
                <w:szCs w:val="26"/>
                <w:rtl w:val="0"/>
              </w:rPr>
              <w:t xml:space="preserve"> x </w:t>
            </w:r>
            <w:r w:rsidDel="00000000" w:rsidR="00000000" w:rsidRPr="00000000">
              <w:rPr>
                <w:sz w:val="26"/>
                <w:szCs w:val="26"/>
                <w:highlight w:val="green"/>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green"/>
              </w:rPr>
            </w:pPr>
            <w:r w:rsidDel="00000000" w:rsidR="00000000" w:rsidRPr="00000000">
              <w:rPr>
                <w:sz w:val="26"/>
                <w:szCs w:val="26"/>
                <w:highlight w:val="gree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green"/>
              </w:rPr>
            </w:pPr>
            <w:r w:rsidDel="00000000" w:rsidR="00000000" w:rsidRPr="00000000">
              <w:rPr>
                <w:sz w:val="26"/>
                <w:szCs w:val="26"/>
                <w:highlight w:val="gree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green"/>
              </w:rPr>
            </w:pPr>
            <w:r w:rsidDel="00000000" w:rsidR="00000000" w:rsidRPr="00000000">
              <w:rPr>
                <w:sz w:val="26"/>
                <w:szCs w:val="26"/>
                <w:highlight w:val="gree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green"/>
              </w:rPr>
            </w:pPr>
            <w:r w:rsidDel="00000000" w:rsidR="00000000" w:rsidRPr="00000000">
              <w:rPr>
                <w:sz w:val="26"/>
                <w:szCs w:val="26"/>
                <w:highlight w:val="gree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yellow"/>
              </w:rPr>
            </w:pPr>
            <w:r w:rsidDel="00000000" w:rsidR="00000000" w:rsidRPr="00000000">
              <w:rPr>
                <w:sz w:val="26"/>
                <w:szCs w:val="26"/>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yellow"/>
              </w:rPr>
            </w:pPr>
            <w:r w:rsidDel="00000000" w:rsidR="00000000" w:rsidRPr="00000000">
              <w:rPr>
                <w:sz w:val="26"/>
                <w:szCs w:val="26"/>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yellow"/>
              </w:rPr>
            </w:pPr>
            <w:r w:rsidDel="00000000" w:rsidR="00000000" w:rsidRPr="00000000">
              <w:rPr>
                <w:sz w:val="26"/>
                <w:szCs w:val="26"/>
                <w:highlight w:val="yello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yellow"/>
              </w:rPr>
            </w:pPr>
            <w:r w:rsidDel="00000000" w:rsidR="00000000" w:rsidRPr="00000000">
              <w:rPr>
                <w:sz w:val="26"/>
                <w:szCs w:val="26"/>
                <w:highlight w:val="yellow"/>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r>
    </w:tbl>
    <w:p w:rsidR="00000000" w:rsidDel="00000000" w:rsidP="00000000" w:rsidRDefault="00000000" w:rsidRPr="00000000" w14:paraId="000002E2">
      <w:pPr>
        <w:rPr>
          <w:sz w:val="26"/>
          <w:szCs w:val="26"/>
        </w:rPr>
      </w:pPr>
      <w:r w:rsidDel="00000000" w:rsidR="00000000" w:rsidRPr="00000000">
        <w:rPr>
          <w:rtl w:val="0"/>
        </w:rPr>
      </w:r>
    </w:p>
    <w:p w:rsidR="00000000" w:rsidDel="00000000" w:rsidP="00000000" w:rsidRDefault="00000000" w:rsidRPr="00000000" w14:paraId="000002E3">
      <w:pPr>
        <w:rPr>
          <w:sz w:val="26"/>
          <w:szCs w:val="26"/>
        </w:rPr>
      </w:pPr>
      <w:r w:rsidDel="00000000" w:rsidR="00000000" w:rsidRPr="00000000">
        <w:rPr>
          <w:sz w:val="26"/>
          <w:szCs w:val="26"/>
          <w:rtl w:val="0"/>
        </w:rPr>
        <w:t xml:space="preserve">Nhận xét: Phần tử 2 không có nghịch đảo nhân</w:t>
      </w:r>
    </w:p>
    <w:p w:rsidR="00000000" w:rsidDel="00000000" w:rsidP="00000000" w:rsidRDefault="00000000" w:rsidRPr="00000000" w14:paraId="000002E4">
      <w:pPr>
        <w:rPr>
          <w:sz w:val="26"/>
          <w:szCs w:val="26"/>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6"/>
                <w:szCs w:val="26"/>
                <w:highlight w:val="yellow"/>
              </w:rPr>
            </w:pPr>
            <w:r w:rsidDel="00000000" w:rsidR="00000000" w:rsidRPr="00000000">
              <w:rPr>
                <w:sz w:val="26"/>
                <w:szCs w:val="26"/>
                <w:highlight w:val="yello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6"/>
                <w:szCs w:val="26"/>
              </w:rPr>
            </w:pPr>
            <w:r w:rsidDel="00000000" w:rsidR="00000000" w:rsidRPr="00000000">
              <w:rPr>
                <w:sz w:val="26"/>
                <w:szCs w:val="26"/>
                <w:rtl w:val="0"/>
              </w:rPr>
              <w:t xml:space="preserve">2</w:t>
            </w:r>
          </w:p>
        </w:tc>
      </w:tr>
    </w:tbl>
    <w:p w:rsidR="00000000" w:rsidDel="00000000" w:rsidP="00000000" w:rsidRDefault="00000000" w:rsidRPr="00000000" w14:paraId="000002EA">
      <w:pPr>
        <w:rPr>
          <w:sz w:val="26"/>
          <w:szCs w:val="26"/>
        </w:rPr>
      </w:pPr>
      <w:r w:rsidDel="00000000" w:rsidR="00000000" w:rsidRPr="00000000">
        <w:rPr>
          <w:sz w:val="26"/>
          <w:szCs w:val="26"/>
          <w:rtl w:val="0"/>
        </w:rPr>
        <w:t xml:space="preserve">(không có số 1 xuất hiện).</w:t>
      </w:r>
    </w:p>
    <w:p w:rsidR="00000000" w:rsidDel="00000000" w:rsidP="00000000" w:rsidRDefault="00000000" w:rsidRPr="00000000" w14:paraId="000002EB">
      <w:pPr>
        <w:rPr>
          <w:sz w:val="26"/>
          <w:szCs w:val="26"/>
        </w:rPr>
      </w:pPr>
      <w:r w:rsidDel="00000000" w:rsidR="00000000" w:rsidRPr="00000000">
        <w:rPr>
          <w:rtl w:val="0"/>
        </w:rPr>
      </w:r>
    </w:p>
    <w:p w:rsidR="00000000" w:rsidDel="00000000" w:rsidP="00000000" w:rsidRDefault="00000000" w:rsidRPr="00000000" w14:paraId="000002EC">
      <w:pPr>
        <w:rPr>
          <w:sz w:val="26"/>
          <w:szCs w:val="26"/>
        </w:rPr>
      </w:pPr>
      <w:r w:rsidDel="00000000" w:rsidR="00000000" w:rsidRPr="00000000">
        <w:rPr>
          <w:sz w:val="26"/>
          <w:szCs w:val="26"/>
          <w:rtl w:val="0"/>
        </w:rPr>
        <w:t xml:space="preserve">Vì vậy {0,1,2,3} với 2 phép toán ở trên không lập thành một trường.</w:t>
      </w:r>
    </w:p>
    <w:p w:rsidR="00000000" w:rsidDel="00000000" w:rsidP="00000000" w:rsidRDefault="00000000" w:rsidRPr="00000000" w14:paraId="000002ED">
      <w:pPr>
        <w:rPr>
          <w:sz w:val="26"/>
          <w:szCs w:val="26"/>
        </w:rPr>
      </w:pPr>
      <w:r w:rsidDel="00000000" w:rsidR="00000000" w:rsidRPr="00000000">
        <w:rPr>
          <w:rtl w:val="0"/>
        </w:rPr>
      </w:r>
    </w:p>
    <w:p w:rsidR="00000000" w:rsidDel="00000000" w:rsidP="00000000" w:rsidRDefault="00000000" w:rsidRPr="00000000" w14:paraId="000002EE">
      <w:pPr>
        <w:rPr>
          <w:sz w:val="26"/>
          <w:szCs w:val="26"/>
        </w:rPr>
      </w:pPr>
      <w:r w:rsidDel="00000000" w:rsidR="00000000" w:rsidRPr="00000000">
        <w:rPr>
          <w:b w:val="1"/>
          <w:sz w:val="26"/>
          <w:szCs w:val="26"/>
          <w:rtl w:val="0"/>
        </w:rPr>
        <w:t xml:space="preserve">Tổng quát:</w:t>
      </w:r>
      <w:r w:rsidDel="00000000" w:rsidR="00000000" w:rsidRPr="00000000">
        <w:rPr>
          <w:sz w:val="26"/>
          <w:szCs w:val="26"/>
          <w:rtl w:val="0"/>
        </w:rPr>
        <w:t xml:space="preserve"> </w:t>
      </w:r>
      <w:r w:rsidDel="00000000" w:rsidR="00000000" w:rsidRPr="00000000">
        <w:rPr>
          <w:b w:val="1"/>
          <w:sz w:val="26"/>
          <w:szCs w:val="26"/>
          <w:rtl w:val="0"/>
        </w:rPr>
        <w:t xml:space="preserve">Zn</w:t>
      </w:r>
      <w:r w:rsidDel="00000000" w:rsidR="00000000" w:rsidRPr="00000000">
        <w:rPr>
          <w:sz w:val="26"/>
          <w:szCs w:val="26"/>
          <w:rtl w:val="0"/>
        </w:rPr>
        <w:t xml:space="preserve">={0,1,...,n-1}, với 2 phép toán cộng &amp; nhân mod n, là một trường khi và chỉ khi n là một số nguyên tố.</w:t>
      </w:r>
    </w:p>
    <w:p w:rsidR="00000000" w:rsidDel="00000000" w:rsidP="00000000" w:rsidRDefault="00000000" w:rsidRPr="00000000" w14:paraId="000002EF">
      <w:pPr>
        <w:rPr>
          <w:sz w:val="26"/>
          <w:szCs w:val="26"/>
        </w:rPr>
      </w:pPr>
      <w:r w:rsidDel="00000000" w:rsidR="00000000" w:rsidRPr="00000000">
        <w:rPr>
          <w:rtl w:val="0"/>
        </w:rPr>
      </w:r>
    </w:p>
    <w:p w:rsidR="00000000" w:rsidDel="00000000" w:rsidP="00000000" w:rsidRDefault="00000000" w:rsidRPr="00000000" w14:paraId="000002F0">
      <w:pPr>
        <w:rPr>
          <w:sz w:val="26"/>
          <w:szCs w:val="26"/>
        </w:rPr>
      </w:pPr>
      <w:r w:rsidDel="00000000" w:rsidR="00000000" w:rsidRPr="00000000">
        <w:rPr>
          <w:sz w:val="26"/>
          <w:szCs w:val="26"/>
          <w:rtl w:val="0"/>
        </w:rPr>
        <w:t xml:space="preserve">(</w:t>
      </w:r>
      <w:r w:rsidDel="00000000" w:rsidR="00000000" w:rsidRPr="00000000">
        <w:rPr>
          <w:b w:val="1"/>
          <w:sz w:val="26"/>
          <w:szCs w:val="26"/>
          <w:rtl w:val="0"/>
        </w:rPr>
        <w:t xml:space="preserve">Giải thích:</w:t>
      </w:r>
      <w:r w:rsidDel="00000000" w:rsidR="00000000" w:rsidRPr="00000000">
        <w:rPr>
          <w:sz w:val="26"/>
          <w:szCs w:val="26"/>
          <w:rtl w:val="0"/>
        </w:rPr>
        <w:t xml:space="preserve"> </w:t>
      </w:r>
      <w:r w:rsidDel="00000000" w:rsidR="00000000" w:rsidRPr="00000000">
        <w:rPr>
          <w:sz w:val="26"/>
          <w:szCs w:val="26"/>
          <w:highlight w:val="green"/>
          <w:rtl w:val="0"/>
        </w:rPr>
        <w:t xml:space="preserve">n=p nguyên tố.</w:t>
      </w:r>
      <w:r w:rsidDel="00000000" w:rsidR="00000000" w:rsidRPr="00000000">
        <w:rPr>
          <w:sz w:val="26"/>
          <w:szCs w:val="26"/>
          <w:rtl w:val="0"/>
        </w:rPr>
        <w:t xml:space="preserve"> Hãy chứng minh, với mọi a thuộc Zp={0,1,...,p-1}, thì luôn tồn tại nghịch đảo nhân (tức là tồn tại b, sao cho a.b=1 mod p) !</w:t>
      </w:r>
    </w:p>
    <w:p w:rsidR="00000000" w:rsidDel="00000000" w:rsidP="00000000" w:rsidRDefault="00000000" w:rsidRPr="00000000" w14:paraId="000002F1">
      <w:pPr>
        <w:rPr>
          <w:sz w:val="26"/>
          <w:szCs w:val="26"/>
        </w:rPr>
      </w:pPr>
      <w:r w:rsidDel="00000000" w:rsidR="00000000" w:rsidRPr="00000000">
        <w:rPr>
          <w:sz w:val="26"/>
          <w:szCs w:val="26"/>
          <w:rtl w:val="0"/>
        </w:rPr>
        <w:t xml:space="preserve">Thật vậy, xét tập hợp A={a.1,a.2,...,a.(p-1)} có (p-1) phần tử, nhưng khi chia cho p thì:</w:t>
      </w:r>
    </w:p>
    <w:p w:rsidR="00000000" w:rsidDel="00000000" w:rsidP="00000000" w:rsidRDefault="00000000" w:rsidRPr="00000000" w14:paraId="000002F2">
      <w:pPr>
        <w:numPr>
          <w:ilvl w:val="0"/>
          <w:numId w:val="28"/>
        </w:numPr>
        <w:ind w:left="720" w:hanging="360"/>
        <w:rPr>
          <w:sz w:val="26"/>
          <w:szCs w:val="26"/>
          <w:u w:val="none"/>
        </w:rPr>
      </w:pPr>
      <w:r w:rsidDel="00000000" w:rsidR="00000000" w:rsidRPr="00000000">
        <w:rPr>
          <w:sz w:val="26"/>
          <w:szCs w:val="26"/>
          <w:rtl w:val="0"/>
        </w:rPr>
        <w:t xml:space="preserve">Không có phần tử nào chia hết cho p.</w:t>
      </w:r>
    </w:p>
    <w:p w:rsidR="00000000" w:rsidDel="00000000" w:rsidP="00000000" w:rsidRDefault="00000000" w:rsidRPr="00000000" w14:paraId="000002F3">
      <w:pPr>
        <w:numPr>
          <w:ilvl w:val="0"/>
          <w:numId w:val="28"/>
        </w:numPr>
        <w:ind w:left="720" w:hanging="360"/>
        <w:rPr>
          <w:sz w:val="26"/>
          <w:szCs w:val="26"/>
          <w:u w:val="none"/>
        </w:rPr>
      </w:pPr>
      <w:r w:rsidDel="00000000" w:rsidR="00000000" w:rsidRPr="00000000">
        <w:rPr>
          <w:sz w:val="26"/>
          <w:szCs w:val="26"/>
          <w:rtl w:val="0"/>
        </w:rPr>
        <w:t xml:space="preserve">Không có 2 số dư nào giống nhau, vì nếu ngược lại a.x = a.y (mod p) thì a.|x-y| chia hết cho p, dẫn đến vô lý.</w:t>
      </w:r>
    </w:p>
    <w:p w:rsidR="00000000" w:rsidDel="00000000" w:rsidP="00000000" w:rsidRDefault="00000000" w:rsidRPr="00000000" w14:paraId="000002F4">
      <w:pPr>
        <w:ind w:left="0" w:firstLine="0"/>
        <w:rPr>
          <w:sz w:val="26"/>
          <w:szCs w:val="26"/>
        </w:rPr>
      </w:pPr>
      <w:r w:rsidDel="00000000" w:rsidR="00000000" w:rsidRPr="00000000">
        <w:rPr>
          <w:sz w:val="26"/>
          <w:szCs w:val="26"/>
          <w:rtl w:val="0"/>
        </w:rPr>
        <w:t xml:space="preserve">Vì vậy tập hợp các số dư của các phần tử của A chia cho p thì chính bằng {</w:t>
      </w:r>
      <w:r w:rsidDel="00000000" w:rsidR="00000000" w:rsidRPr="00000000">
        <w:rPr>
          <w:sz w:val="26"/>
          <w:szCs w:val="26"/>
          <w:highlight w:val="yellow"/>
          <w:rtl w:val="0"/>
        </w:rPr>
        <w:t xml:space="preserve">1</w:t>
      </w:r>
      <w:r w:rsidDel="00000000" w:rsidR="00000000" w:rsidRPr="00000000">
        <w:rPr>
          <w:sz w:val="26"/>
          <w:szCs w:val="26"/>
          <w:rtl w:val="0"/>
        </w:rPr>
        <w:t xml:space="preserve">,2,...,p-1}. Vậy có b, a.b=1 (mod p).</w:t>
      </w:r>
    </w:p>
    <w:p w:rsidR="00000000" w:rsidDel="00000000" w:rsidP="00000000" w:rsidRDefault="00000000" w:rsidRPr="00000000" w14:paraId="000002F5">
      <w:pPr>
        <w:ind w:left="0" w:firstLine="0"/>
        <w:rPr>
          <w:sz w:val="26"/>
          <w:szCs w:val="26"/>
        </w:rPr>
      </w:pPr>
      <w:r w:rsidDel="00000000" w:rsidR="00000000" w:rsidRPr="00000000">
        <w:rPr>
          <w:rtl w:val="0"/>
        </w:rPr>
      </w:r>
    </w:p>
    <w:p w:rsidR="00000000" w:rsidDel="00000000" w:rsidP="00000000" w:rsidRDefault="00000000" w:rsidRPr="00000000" w14:paraId="000002F6">
      <w:pPr>
        <w:rPr>
          <w:sz w:val="26"/>
          <w:szCs w:val="26"/>
          <w:highlight w:val="green"/>
        </w:rPr>
      </w:pPr>
      <w:r w:rsidDel="00000000" w:rsidR="00000000" w:rsidRPr="00000000">
        <w:rPr>
          <w:sz w:val="26"/>
          <w:szCs w:val="26"/>
          <w:highlight w:val="green"/>
          <w:rtl w:val="0"/>
        </w:rPr>
        <w:t xml:space="preserve">n=m.k (hợp số, m và k&gt;1).</w:t>
      </w:r>
    </w:p>
    <w:p w:rsidR="00000000" w:rsidDel="00000000" w:rsidP="00000000" w:rsidRDefault="00000000" w:rsidRPr="00000000" w14:paraId="000002F7">
      <w:pPr>
        <w:rPr>
          <w:sz w:val="26"/>
          <w:szCs w:val="26"/>
        </w:rPr>
      </w:pPr>
      <w:r w:rsidDel="00000000" w:rsidR="00000000" w:rsidRPr="00000000">
        <w:rPr>
          <w:sz w:val="26"/>
          <w:szCs w:val="26"/>
          <w:rtl w:val="0"/>
        </w:rPr>
        <w:t xml:space="preserve">Ta sẽ chỉ ra Zn không phải là một trường, bằng cách chứng minh m không có nghịch đảo nhân.</w:t>
      </w:r>
    </w:p>
    <w:p w:rsidR="00000000" w:rsidDel="00000000" w:rsidP="00000000" w:rsidRDefault="00000000" w:rsidRPr="00000000" w14:paraId="000002F8">
      <w:pPr>
        <w:rPr>
          <w:sz w:val="26"/>
          <w:szCs w:val="26"/>
        </w:rPr>
      </w:pPr>
      <w:r w:rsidDel="00000000" w:rsidR="00000000" w:rsidRPr="00000000">
        <w:rPr>
          <w:sz w:val="26"/>
          <w:szCs w:val="26"/>
          <w:rtl w:val="0"/>
        </w:rPr>
        <w:t xml:space="preserve">Giả sử m có nghịch đảo nhân là s, nghĩa là m.s=1 (mod n), suy ra </w:t>
      </w:r>
    </w:p>
    <w:p w:rsidR="00000000" w:rsidDel="00000000" w:rsidP="00000000" w:rsidRDefault="00000000" w:rsidRPr="00000000" w14:paraId="000002F9">
      <w:pPr>
        <w:rPr>
          <w:sz w:val="26"/>
          <w:szCs w:val="26"/>
        </w:rPr>
      </w:pPr>
      <w:r w:rsidDel="00000000" w:rsidR="00000000" w:rsidRPr="00000000">
        <w:rPr>
          <w:sz w:val="26"/>
          <w:szCs w:val="26"/>
          <w:rtl w:val="0"/>
        </w:rPr>
        <w:t xml:space="preserve">m.s-1 chia hết cho n (=m.k), suy ra </w:t>
      </w:r>
      <w:r w:rsidDel="00000000" w:rsidR="00000000" w:rsidRPr="00000000">
        <w:rPr>
          <w:sz w:val="26"/>
          <w:szCs w:val="26"/>
          <w:highlight w:val="yellow"/>
          <w:rtl w:val="0"/>
        </w:rPr>
        <w:t xml:space="preserve">m.s-1 chia hết cho m</w:t>
      </w:r>
      <w:r w:rsidDel="00000000" w:rsidR="00000000" w:rsidRPr="00000000">
        <w:rPr>
          <w:sz w:val="26"/>
          <w:szCs w:val="26"/>
          <w:rtl w:val="0"/>
        </w:rPr>
        <w:t xml:space="preserve"> (</w:t>
      </w:r>
      <w:r w:rsidDel="00000000" w:rsidR="00000000" w:rsidRPr="00000000">
        <w:rPr>
          <w:sz w:val="26"/>
          <w:szCs w:val="26"/>
          <w:shd w:fill="ff9900" w:val="clear"/>
          <w:rtl w:val="0"/>
        </w:rPr>
        <w:t xml:space="preserve">vô lý</w:t>
      </w:r>
      <w:r w:rsidDel="00000000" w:rsidR="00000000" w:rsidRPr="00000000">
        <w:rPr>
          <w:sz w:val="26"/>
          <w:szCs w:val="26"/>
          <w:rtl w:val="0"/>
        </w:rPr>
        <w:t xml:space="preserve">) !!! </w:t>
      </w:r>
      <w:r w:rsidDel="00000000" w:rsidR="00000000" w:rsidRPr="00000000">
        <w:rPr>
          <w:sz w:val="26"/>
          <w:szCs w:val="26"/>
          <w:rtl w:val="0"/>
        </w:rPr>
        <w:t xml:space="preserve">)</w:t>
      </w:r>
    </w:p>
    <w:p w:rsidR="00000000" w:rsidDel="00000000" w:rsidP="00000000" w:rsidRDefault="00000000" w:rsidRPr="00000000" w14:paraId="000002FA">
      <w:pPr>
        <w:rPr>
          <w:sz w:val="26"/>
          <w:szCs w:val="26"/>
        </w:rPr>
      </w:pPr>
      <w:r w:rsidDel="00000000" w:rsidR="00000000" w:rsidRPr="00000000">
        <w:rPr>
          <w:rtl w:val="0"/>
        </w:rPr>
      </w:r>
    </w:p>
    <w:p w:rsidR="00000000" w:rsidDel="00000000" w:rsidP="00000000" w:rsidRDefault="00000000" w:rsidRPr="00000000" w14:paraId="000002FB">
      <w:pPr>
        <w:rPr>
          <w:sz w:val="26"/>
          <w:szCs w:val="26"/>
        </w:rPr>
      </w:pPr>
      <w:r w:rsidDel="00000000" w:rsidR="00000000" w:rsidRPr="00000000">
        <w:rPr>
          <w:rtl w:val="0"/>
        </w:rPr>
      </w:r>
    </w:p>
    <w:p w:rsidR="00000000" w:rsidDel="00000000" w:rsidP="00000000" w:rsidRDefault="00000000" w:rsidRPr="00000000" w14:paraId="000002FC">
      <w:pPr>
        <w:rPr>
          <w:sz w:val="26"/>
          <w:szCs w:val="26"/>
        </w:rPr>
      </w:pPr>
      <w:r w:rsidDel="00000000" w:rsidR="00000000" w:rsidRPr="00000000">
        <w:rPr>
          <w:rtl w:val="0"/>
        </w:rPr>
      </w:r>
    </w:p>
    <w:p w:rsidR="00000000" w:rsidDel="00000000" w:rsidP="00000000" w:rsidRDefault="00000000" w:rsidRPr="00000000" w14:paraId="000002FD">
      <w:pPr>
        <w:rPr>
          <w:sz w:val="26"/>
          <w:szCs w:val="26"/>
        </w:rPr>
      </w:pPr>
      <w:r w:rsidDel="00000000" w:rsidR="00000000" w:rsidRPr="00000000">
        <w:rPr>
          <w:sz w:val="26"/>
          <w:szCs w:val="26"/>
          <w:rtl w:val="0"/>
        </w:rPr>
        <w:t xml:space="preserve">GF(2^2) = GF(4) ????</w:t>
      </w:r>
    </w:p>
    <w:p w:rsidR="00000000" w:rsidDel="00000000" w:rsidP="00000000" w:rsidRDefault="00000000" w:rsidRPr="00000000" w14:paraId="000002FE">
      <w:pPr>
        <w:rPr>
          <w:sz w:val="26"/>
          <w:szCs w:val="26"/>
        </w:rPr>
      </w:pPr>
      <w:r w:rsidDel="00000000" w:rsidR="00000000" w:rsidRPr="00000000">
        <w:rPr>
          <w:rtl w:val="0"/>
        </w:rPr>
      </w:r>
    </w:p>
    <w:p w:rsidR="00000000" w:rsidDel="00000000" w:rsidP="00000000" w:rsidRDefault="00000000" w:rsidRPr="00000000" w14:paraId="000002FF">
      <w:pPr>
        <w:rPr>
          <w:sz w:val="26"/>
          <w:szCs w:val="26"/>
        </w:rPr>
      </w:pPr>
      <w:r w:rsidDel="00000000" w:rsidR="00000000" w:rsidRPr="00000000">
        <w:rPr>
          <w:rtl w:val="0"/>
        </w:rPr>
      </w:r>
    </w:p>
    <w:p w:rsidR="00000000" w:rsidDel="00000000" w:rsidP="00000000" w:rsidRDefault="00000000" w:rsidRPr="00000000" w14:paraId="00000300">
      <w:pPr>
        <w:rPr>
          <w:sz w:val="26"/>
          <w:szCs w:val="26"/>
        </w:rPr>
      </w:pPr>
      <w:r w:rsidDel="00000000" w:rsidR="00000000" w:rsidRPr="00000000">
        <w:rPr>
          <w:sz w:val="26"/>
          <w:szCs w:val="26"/>
          <w:rtl w:val="0"/>
        </w:rPr>
        <w:t xml:space="preserve">Tập hợp: GF(2^n) tương ứng 1-1 với Tập hợp K các đa thức bậc &lt;n, hệ số thuộc GF(2), tương ứng 1-1 với các xâu nhị phân độ dài n bits.</w:t>
      </w:r>
    </w:p>
    <w:p w:rsidR="00000000" w:rsidDel="00000000" w:rsidP="00000000" w:rsidRDefault="00000000" w:rsidRPr="00000000" w14:paraId="00000301">
      <w:pPr>
        <w:rPr>
          <w:sz w:val="26"/>
          <w:szCs w:val="26"/>
        </w:rPr>
      </w:pPr>
      <w:r w:rsidDel="00000000" w:rsidR="00000000" w:rsidRPr="00000000">
        <w:rPr>
          <w:rtl w:val="0"/>
        </w:rPr>
      </w:r>
    </w:p>
    <w:p w:rsidR="00000000" w:rsidDel="00000000" w:rsidP="00000000" w:rsidRDefault="00000000" w:rsidRPr="00000000" w14:paraId="00000302">
      <w:pPr>
        <w:rPr>
          <w:sz w:val="26"/>
          <w:szCs w:val="26"/>
        </w:rPr>
      </w:pPr>
      <w:r w:rsidDel="00000000" w:rsidR="00000000" w:rsidRPr="00000000">
        <w:rPr>
          <w:sz w:val="26"/>
          <w:szCs w:val="26"/>
          <w:rtl w:val="0"/>
        </w:rPr>
        <w:t xml:space="preserve">K = {a_{n-1}x^{n-1}+ … + a1x + a0 | ai hoặc 0 hoặc 1}</w:t>
      </w:r>
    </w:p>
    <w:p w:rsidR="00000000" w:rsidDel="00000000" w:rsidP="00000000" w:rsidRDefault="00000000" w:rsidRPr="00000000" w14:paraId="00000303">
      <w:pPr>
        <w:rPr>
          <w:sz w:val="26"/>
          <w:szCs w:val="26"/>
        </w:rPr>
      </w:pPr>
      <w:r w:rsidDel="00000000" w:rsidR="00000000" w:rsidRPr="00000000">
        <w:rPr>
          <w:rtl w:val="0"/>
        </w:rPr>
      </w:r>
    </w:p>
    <w:p w:rsidR="00000000" w:rsidDel="00000000" w:rsidP="00000000" w:rsidRDefault="00000000" w:rsidRPr="00000000" w14:paraId="00000304">
      <w:pPr>
        <w:rPr>
          <w:sz w:val="26"/>
          <w:szCs w:val="26"/>
          <w:highlight w:val="yellow"/>
        </w:rPr>
      </w:pPr>
      <w:r w:rsidDel="00000000" w:rsidR="00000000" w:rsidRPr="00000000">
        <w:rPr>
          <w:sz w:val="26"/>
          <w:szCs w:val="26"/>
          <w:highlight w:val="yellow"/>
          <w:rtl w:val="0"/>
        </w:rPr>
        <w:t xml:space="preserve">|K| = 2^n</w:t>
      </w:r>
    </w:p>
    <w:p w:rsidR="00000000" w:rsidDel="00000000" w:rsidP="00000000" w:rsidRDefault="00000000" w:rsidRPr="00000000" w14:paraId="00000305">
      <w:pPr>
        <w:rPr>
          <w:sz w:val="26"/>
          <w:szCs w:val="26"/>
        </w:rPr>
      </w:pPr>
      <w:r w:rsidDel="00000000" w:rsidR="00000000" w:rsidRPr="00000000">
        <w:rPr>
          <w:rtl w:val="0"/>
        </w:rPr>
      </w:r>
    </w:p>
    <w:p w:rsidR="00000000" w:rsidDel="00000000" w:rsidP="00000000" w:rsidRDefault="00000000" w:rsidRPr="00000000" w14:paraId="00000306">
      <w:pPr>
        <w:rPr>
          <w:sz w:val="26"/>
          <w:szCs w:val="26"/>
        </w:rPr>
      </w:pPr>
      <w:r w:rsidDel="00000000" w:rsidR="00000000" w:rsidRPr="00000000">
        <w:rPr>
          <w:sz w:val="26"/>
          <w:szCs w:val="26"/>
          <w:rtl w:val="0"/>
        </w:rPr>
        <w:t xml:space="preserve">Chẳng hạn, n=2:  K = {x+1,x,1,0} có 4 phần tử.</w:t>
      </w:r>
    </w:p>
    <w:p w:rsidR="00000000" w:rsidDel="00000000" w:rsidP="00000000" w:rsidRDefault="00000000" w:rsidRPr="00000000" w14:paraId="00000307">
      <w:pPr>
        <w:rPr>
          <w:sz w:val="26"/>
          <w:szCs w:val="26"/>
        </w:rPr>
      </w:pPr>
      <w:r w:rsidDel="00000000" w:rsidR="00000000" w:rsidRPr="00000000">
        <w:rPr>
          <w:sz w:val="26"/>
          <w:szCs w:val="26"/>
          <w:rtl w:val="0"/>
        </w:rPr>
        <w:t xml:space="preserve">n=3, K={</w:t>
      </w:r>
      <w:r w:rsidDel="00000000" w:rsidR="00000000" w:rsidRPr="00000000">
        <w:rPr>
          <w:sz w:val="26"/>
          <w:szCs w:val="26"/>
          <w:highlight w:val="green"/>
          <w:rtl w:val="0"/>
        </w:rPr>
        <w:t xml:space="preserve">x^2+x+1,x^2+x,x^2+1,x^2</w:t>
      </w:r>
      <w:r w:rsidDel="00000000" w:rsidR="00000000" w:rsidRPr="00000000">
        <w:rPr>
          <w:sz w:val="26"/>
          <w:szCs w:val="26"/>
          <w:rtl w:val="0"/>
        </w:rPr>
        <w:t xml:space="preserve">,</w:t>
      </w:r>
      <w:r w:rsidDel="00000000" w:rsidR="00000000" w:rsidRPr="00000000">
        <w:rPr>
          <w:sz w:val="26"/>
          <w:szCs w:val="26"/>
          <w:highlight w:val="cyan"/>
          <w:rtl w:val="0"/>
        </w:rPr>
        <w:t xml:space="preserve">x+1,x</w:t>
      </w:r>
      <w:r w:rsidDel="00000000" w:rsidR="00000000" w:rsidRPr="00000000">
        <w:rPr>
          <w:sz w:val="26"/>
          <w:szCs w:val="26"/>
          <w:rtl w:val="0"/>
        </w:rPr>
        <w:t xml:space="preserve">,</w:t>
      </w:r>
      <w:r w:rsidDel="00000000" w:rsidR="00000000" w:rsidRPr="00000000">
        <w:rPr>
          <w:sz w:val="26"/>
          <w:szCs w:val="26"/>
          <w:shd w:fill="f4cccc" w:val="clear"/>
          <w:rtl w:val="0"/>
        </w:rPr>
        <w:t xml:space="preserve">1,0</w:t>
      </w:r>
      <w:r w:rsidDel="00000000" w:rsidR="00000000" w:rsidRPr="00000000">
        <w:rPr>
          <w:sz w:val="26"/>
          <w:szCs w:val="26"/>
          <w:rtl w:val="0"/>
        </w:rPr>
        <w:t xml:space="preserve">} có 8 phần tử.</w:t>
      </w:r>
    </w:p>
    <w:p w:rsidR="00000000" w:rsidDel="00000000" w:rsidP="00000000" w:rsidRDefault="00000000" w:rsidRPr="00000000" w14:paraId="00000308">
      <w:pPr>
        <w:rPr>
          <w:sz w:val="26"/>
          <w:szCs w:val="26"/>
        </w:rPr>
      </w:pPr>
      <w:r w:rsidDel="00000000" w:rsidR="00000000" w:rsidRPr="00000000">
        <w:rPr>
          <w:rtl w:val="0"/>
        </w:rPr>
      </w:r>
    </w:p>
    <w:p w:rsidR="00000000" w:rsidDel="00000000" w:rsidP="00000000" w:rsidRDefault="00000000" w:rsidRPr="00000000" w14:paraId="00000309">
      <w:pPr>
        <w:rPr>
          <w:sz w:val="26"/>
          <w:szCs w:val="26"/>
        </w:rPr>
      </w:pPr>
      <w:r w:rsidDel="00000000" w:rsidR="00000000" w:rsidRPr="00000000">
        <w:rPr>
          <w:rtl w:val="0"/>
        </w:rPr>
      </w:r>
    </w:p>
    <w:p w:rsidR="00000000" w:rsidDel="00000000" w:rsidP="00000000" w:rsidRDefault="00000000" w:rsidRPr="00000000" w14:paraId="0000030A">
      <w:pPr>
        <w:rPr>
          <w:sz w:val="26"/>
          <w:szCs w:val="26"/>
        </w:rPr>
      </w:pPr>
      <w:r w:rsidDel="00000000" w:rsidR="00000000" w:rsidRPr="00000000">
        <w:rPr>
          <w:sz w:val="26"/>
          <w:szCs w:val="26"/>
          <w:rtl w:val="0"/>
        </w:rPr>
        <w:t xml:space="preserve">Xác định phép +, x trên các xâu n bits này như thế nào? (Gợi ý: Dựa vào phép toán đa thức trong Z2[x], tương tự như trong Zp thực hiện cộng và nhân mod p nguyên tố, thực hiện cộng và nhân mod </w:t>
      </w:r>
      <w:r w:rsidDel="00000000" w:rsidR="00000000" w:rsidRPr="00000000">
        <w:rPr>
          <w:sz w:val="26"/>
          <w:szCs w:val="26"/>
          <w:shd w:fill="ff9900" w:val="clear"/>
          <w:rtl w:val="0"/>
        </w:rPr>
        <w:t xml:space="preserve">một đa thức f bất khả qui bậc n.</w:t>
      </w:r>
      <w:r w:rsidDel="00000000" w:rsidR="00000000" w:rsidRPr="00000000">
        <w:rPr>
          <w:sz w:val="26"/>
          <w:szCs w:val="26"/>
          <w:rtl w:val="0"/>
        </w:rPr>
        <w:t xml:space="preserve">).</w:t>
      </w:r>
    </w:p>
    <w:p w:rsidR="00000000" w:rsidDel="00000000" w:rsidP="00000000" w:rsidRDefault="00000000" w:rsidRPr="00000000" w14:paraId="0000030B">
      <w:pPr>
        <w:rPr>
          <w:sz w:val="26"/>
          <w:szCs w:val="26"/>
        </w:rPr>
      </w:pPr>
      <w:r w:rsidDel="00000000" w:rsidR="00000000" w:rsidRPr="00000000">
        <w:rPr>
          <w:rtl w:val="0"/>
        </w:rPr>
      </w:r>
    </w:p>
    <w:p w:rsidR="00000000" w:rsidDel="00000000" w:rsidP="00000000" w:rsidRDefault="00000000" w:rsidRPr="00000000" w14:paraId="0000030C">
      <w:pPr>
        <w:rPr>
          <w:sz w:val="26"/>
          <w:szCs w:val="26"/>
        </w:rPr>
      </w:pPr>
      <w:r w:rsidDel="00000000" w:rsidR="00000000" w:rsidRPr="00000000">
        <w:rPr>
          <w:sz w:val="26"/>
          <w:szCs w:val="26"/>
          <w:rtl w:val="0"/>
        </w:rPr>
        <w:t xml:space="preserve">Đa thức bất khả qui? Là đa thức không phân tích được thành tích của 2 đa thức bậc nhỏ hơn, ví dụ x^2+1 bất khả qui trong Z[x], Q[x], R[x], nhưng không bất khả qui trong Z2[x], vì:</w:t>
      </w:r>
    </w:p>
    <w:p w:rsidR="00000000" w:rsidDel="00000000" w:rsidP="00000000" w:rsidRDefault="00000000" w:rsidRPr="00000000" w14:paraId="0000030D">
      <w:pPr>
        <w:rPr>
          <w:sz w:val="26"/>
          <w:szCs w:val="26"/>
        </w:rPr>
      </w:pPr>
      <w:r w:rsidDel="00000000" w:rsidR="00000000" w:rsidRPr="00000000">
        <w:rPr>
          <w:sz w:val="26"/>
          <w:szCs w:val="26"/>
          <w:rtl w:val="0"/>
        </w:rPr>
        <w:t xml:space="preserve">                                     x^2 + 1 = (x+1)^2  (trong Z2)</w:t>
      </w:r>
    </w:p>
    <w:p w:rsidR="00000000" w:rsidDel="00000000" w:rsidP="00000000" w:rsidRDefault="00000000" w:rsidRPr="00000000" w14:paraId="0000030E">
      <w:pPr>
        <w:rPr>
          <w:sz w:val="26"/>
          <w:szCs w:val="26"/>
        </w:rPr>
      </w:pPr>
      <w:r w:rsidDel="00000000" w:rsidR="00000000" w:rsidRPr="00000000">
        <w:rPr>
          <w:rtl w:val="0"/>
        </w:rPr>
      </w:r>
    </w:p>
    <w:p w:rsidR="00000000" w:rsidDel="00000000" w:rsidP="00000000" w:rsidRDefault="00000000" w:rsidRPr="00000000" w14:paraId="0000030F">
      <w:pPr>
        <w:rPr>
          <w:sz w:val="26"/>
          <w:szCs w:val="26"/>
        </w:rPr>
      </w:pPr>
      <w:r w:rsidDel="00000000" w:rsidR="00000000" w:rsidRPr="00000000">
        <w:rPr>
          <w:b w:val="1"/>
          <w:sz w:val="26"/>
          <w:szCs w:val="26"/>
          <w:rtl w:val="0"/>
        </w:rPr>
        <w:t xml:space="preserve">Ví dụ:</w:t>
      </w:r>
      <w:r w:rsidDel="00000000" w:rsidR="00000000" w:rsidRPr="00000000">
        <w:rPr>
          <w:sz w:val="26"/>
          <w:szCs w:val="26"/>
          <w:rtl w:val="0"/>
        </w:rPr>
        <w:t xml:space="preserve"> n=2, đa thức bất khả qui bậc n-1=1, chẳng hạn x+1 hoặc x.</w:t>
      </w:r>
    </w:p>
    <w:p w:rsidR="00000000" w:rsidDel="00000000" w:rsidP="00000000" w:rsidRDefault="00000000" w:rsidRPr="00000000" w14:paraId="00000310">
      <w:pPr>
        <w:rPr>
          <w:sz w:val="26"/>
          <w:szCs w:val="26"/>
        </w:rPr>
      </w:pPr>
      <w:r w:rsidDel="00000000" w:rsidR="00000000" w:rsidRPr="00000000">
        <w:rPr>
          <w:sz w:val="26"/>
          <w:szCs w:val="26"/>
          <w:rtl w:val="0"/>
        </w:rPr>
        <w:t xml:space="preserve">n=3, đa thức bất khả qui bậc n-1=2, x^2+x+1.</w:t>
      </w:r>
    </w:p>
    <w:p w:rsidR="00000000" w:rsidDel="00000000" w:rsidP="00000000" w:rsidRDefault="00000000" w:rsidRPr="00000000" w14:paraId="00000311">
      <w:pPr>
        <w:rPr>
          <w:sz w:val="26"/>
          <w:szCs w:val="26"/>
        </w:rPr>
      </w:pPr>
      <w:r w:rsidDel="00000000" w:rsidR="00000000" w:rsidRPr="00000000">
        <w:rPr>
          <w:sz w:val="26"/>
          <w:szCs w:val="26"/>
          <w:rtl w:val="0"/>
        </w:rPr>
        <w:t xml:space="preserve">Nếu x^2+x+1 = (x+a).(x+b) thì có hệ</w:t>
      </w:r>
    </w:p>
    <w:p w:rsidR="00000000" w:rsidDel="00000000" w:rsidP="00000000" w:rsidRDefault="00000000" w:rsidRPr="00000000" w14:paraId="00000312">
      <w:pPr>
        <w:rPr>
          <w:sz w:val="26"/>
          <w:szCs w:val="26"/>
        </w:rPr>
      </w:pPr>
      <w:r w:rsidDel="00000000" w:rsidR="00000000" w:rsidRPr="00000000">
        <w:rPr>
          <w:sz w:val="26"/>
          <w:szCs w:val="26"/>
          <w:rtl w:val="0"/>
        </w:rPr>
        <w:t xml:space="preserve">             a+b=1 (mod 2), a.b=1 (mod 1)   </w:t>
      </w:r>
    </w:p>
    <w:p w:rsidR="00000000" w:rsidDel="00000000" w:rsidP="00000000" w:rsidRDefault="00000000" w:rsidRPr="00000000" w14:paraId="00000313">
      <w:pPr>
        <w:rPr>
          <w:sz w:val="26"/>
          <w:szCs w:val="26"/>
        </w:rPr>
      </w:pPr>
      <w:r w:rsidDel="00000000" w:rsidR="00000000" w:rsidRPr="00000000">
        <w:rPr>
          <w:sz w:val="26"/>
          <w:szCs w:val="26"/>
          <w:rtl w:val="0"/>
        </w:rPr>
        <w:t xml:space="preserve">  (</w:t>
      </w:r>
      <w:r w:rsidDel="00000000" w:rsidR="00000000" w:rsidRPr="00000000">
        <w:rPr>
          <w:sz w:val="26"/>
          <w:szCs w:val="26"/>
          <w:shd w:fill="ff9900" w:val="clear"/>
          <w:rtl w:val="0"/>
        </w:rPr>
        <w:t xml:space="preserve">VÔ NGHIỆM</w:t>
      </w:r>
      <w:r w:rsidDel="00000000" w:rsidR="00000000" w:rsidRPr="00000000">
        <w:rPr>
          <w:sz w:val="26"/>
          <w:szCs w:val="26"/>
          <w:rtl w:val="0"/>
        </w:rPr>
        <w:t xml:space="preserve">)</w:t>
      </w:r>
    </w:p>
    <w:p w:rsidR="00000000" w:rsidDel="00000000" w:rsidP="00000000" w:rsidRDefault="00000000" w:rsidRPr="00000000" w14:paraId="00000314">
      <w:pPr>
        <w:rPr>
          <w:sz w:val="26"/>
          <w:szCs w:val="26"/>
        </w:rPr>
      </w:pPr>
      <w:r w:rsidDel="00000000" w:rsidR="00000000" w:rsidRPr="00000000">
        <w:rPr>
          <w:rtl w:val="0"/>
        </w:rPr>
      </w:r>
    </w:p>
    <w:p w:rsidR="00000000" w:rsidDel="00000000" w:rsidP="00000000" w:rsidRDefault="00000000" w:rsidRPr="00000000" w14:paraId="00000315">
      <w:pPr>
        <w:rPr>
          <w:sz w:val="26"/>
          <w:szCs w:val="26"/>
        </w:rPr>
      </w:pPr>
      <w:r w:rsidDel="00000000" w:rsidR="00000000" w:rsidRPr="00000000">
        <w:rPr>
          <w:sz w:val="26"/>
          <w:szCs w:val="26"/>
          <w:rtl w:val="0"/>
        </w:rPr>
        <w:t xml:space="preserve">GF(2^2) có 4 phần tử {00,01,10,11}, tương ứng {0,1,x,x+1}</w:t>
      </w:r>
    </w:p>
    <w:p w:rsidR="00000000" w:rsidDel="00000000" w:rsidP="00000000" w:rsidRDefault="00000000" w:rsidRPr="00000000" w14:paraId="00000316">
      <w:pPr>
        <w:rPr>
          <w:sz w:val="26"/>
          <w:szCs w:val="26"/>
        </w:rPr>
      </w:pPr>
      <w:r w:rsidDel="00000000" w:rsidR="00000000" w:rsidRPr="00000000">
        <w:rPr>
          <w:rtl w:val="0"/>
        </w:rPr>
      </w:r>
    </w:p>
    <w:p w:rsidR="00000000" w:rsidDel="00000000" w:rsidP="00000000" w:rsidRDefault="00000000" w:rsidRPr="00000000" w14:paraId="00000317">
      <w:pPr>
        <w:rPr>
          <w:sz w:val="26"/>
          <w:szCs w:val="26"/>
        </w:rPr>
      </w:pPr>
      <w:r w:rsidDel="00000000" w:rsidR="00000000" w:rsidRPr="00000000">
        <w:rPr>
          <w:rtl w:val="0"/>
        </w:rPr>
      </w:r>
    </w:p>
    <w:p w:rsidR="00000000" w:rsidDel="00000000" w:rsidP="00000000" w:rsidRDefault="00000000" w:rsidRPr="00000000" w14:paraId="00000318">
      <w:pPr>
        <w:rPr>
          <w:sz w:val="26"/>
          <w:szCs w:val="26"/>
        </w:rPr>
      </w:pPr>
      <w:r w:rsidDel="00000000" w:rsidR="00000000" w:rsidRPr="00000000">
        <w:rPr>
          <w:rtl w:val="0"/>
        </w:rPr>
      </w:r>
    </w:p>
    <w:p w:rsidR="00000000" w:rsidDel="00000000" w:rsidP="00000000" w:rsidRDefault="00000000" w:rsidRPr="00000000" w14:paraId="00000319">
      <w:pPr>
        <w:rPr>
          <w:sz w:val="26"/>
          <w:szCs w:val="26"/>
        </w:rPr>
      </w:pPr>
      <w:r w:rsidDel="00000000" w:rsidR="00000000" w:rsidRPr="00000000">
        <w:rPr>
          <w:rtl w:val="0"/>
        </w:rPr>
      </w:r>
    </w:p>
    <w:p w:rsidR="00000000" w:rsidDel="00000000" w:rsidP="00000000" w:rsidRDefault="00000000" w:rsidRPr="00000000" w14:paraId="0000031A">
      <w:pPr>
        <w:rPr>
          <w:sz w:val="26"/>
          <w:szCs w:val="26"/>
        </w:rPr>
      </w:pPr>
      <w:r w:rsidDel="00000000" w:rsidR="00000000" w:rsidRPr="00000000">
        <w:rPr>
          <w:sz w:val="26"/>
          <w:szCs w:val="26"/>
          <w:rtl w:val="0"/>
        </w:rPr>
        <w:t xml:space="preserve">Phép cộng mod x^2+x+1</w:t>
      </w:r>
    </w:p>
    <w:p w:rsidR="00000000" w:rsidDel="00000000" w:rsidP="00000000" w:rsidRDefault="00000000" w:rsidRPr="00000000" w14:paraId="0000031B">
      <w:pPr>
        <w:rPr>
          <w:sz w:val="26"/>
          <w:szCs w:val="26"/>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green"/>
              </w:rPr>
            </w:pPr>
            <w:r w:rsidDel="00000000" w:rsidR="00000000" w:rsidRPr="00000000">
              <w:rPr>
                <w:sz w:val="26"/>
                <w:szCs w:val="26"/>
                <w:highlight w:val="yellow"/>
                <w:rtl w:val="0"/>
              </w:rPr>
              <w:t xml:space="preserve">f</w:t>
            </w:r>
            <w:r w:rsidDel="00000000" w:rsidR="00000000" w:rsidRPr="00000000">
              <w:rPr>
                <w:sz w:val="26"/>
                <w:szCs w:val="26"/>
                <w:rtl w:val="0"/>
              </w:rPr>
              <w:t xml:space="preserve">+</w:t>
            </w:r>
            <w:r w:rsidDel="00000000" w:rsidR="00000000" w:rsidRPr="00000000">
              <w:rPr>
                <w:sz w:val="26"/>
                <w:szCs w:val="26"/>
                <w:highlight w:val="green"/>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green"/>
              </w:rPr>
            </w:pPr>
            <w:r w:rsidDel="00000000" w:rsidR="00000000" w:rsidRPr="00000000">
              <w:rPr>
                <w:sz w:val="26"/>
                <w:szCs w:val="26"/>
                <w:highlight w:val="green"/>
                <w:rtl w:val="0"/>
              </w:rPr>
              <w:t xml:space="preserve">0</w:t>
            </w:r>
            <w:r w:rsidDel="00000000" w:rsidR="00000000" w:rsidRPr="00000000">
              <w:rPr>
                <w:sz w:val="26"/>
                <w:szCs w:val="26"/>
                <w:rtl w:val="0"/>
              </w:rPr>
              <w:t xml:space="preserve">(00)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green"/>
              </w:rPr>
            </w:pPr>
            <w:r w:rsidDel="00000000" w:rsidR="00000000" w:rsidRPr="00000000">
              <w:rPr>
                <w:sz w:val="26"/>
                <w:szCs w:val="26"/>
                <w:highlight w:val="green"/>
                <w:rtl w:val="0"/>
              </w:rPr>
              <w:t xml:space="preserve">1</w:t>
            </w:r>
            <w:r w:rsidDel="00000000" w:rsidR="00000000" w:rsidRPr="00000000">
              <w:rPr>
                <w:sz w:val="26"/>
                <w:szCs w:val="26"/>
                <w:rtl w:val="0"/>
              </w:rPr>
              <w:t xml:space="preserve">(01)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green"/>
              </w:rPr>
            </w:pPr>
            <w:r w:rsidDel="00000000" w:rsidR="00000000" w:rsidRPr="00000000">
              <w:rPr>
                <w:sz w:val="26"/>
                <w:szCs w:val="26"/>
                <w:highlight w:val="green"/>
                <w:rtl w:val="0"/>
              </w:rPr>
              <w:t xml:space="preserve">x</w:t>
            </w:r>
            <w:r w:rsidDel="00000000" w:rsidR="00000000" w:rsidRPr="00000000">
              <w:rPr>
                <w:sz w:val="26"/>
                <w:szCs w:val="26"/>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green"/>
              </w:rPr>
            </w:pPr>
            <w:r w:rsidDel="00000000" w:rsidR="00000000" w:rsidRPr="00000000">
              <w:rPr>
                <w:sz w:val="26"/>
                <w:szCs w:val="26"/>
                <w:highlight w:val="green"/>
                <w:rtl w:val="0"/>
              </w:rPr>
              <w:t xml:space="preserve">x+1</w:t>
            </w:r>
            <w:r w:rsidDel="00000000" w:rsidR="00000000" w:rsidRPr="00000000">
              <w:rPr>
                <w:sz w:val="26"/>
                <w:szCs w:val="26"/>
                <w:rtl w:val="0"/>
              </w:rPr>
              <w:t xml:space="preserve">(11)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highlight w:val="yellow"/>
                <w:rtl w:val="0"/>
              </w:rPr>
              <w:t xml:space="preserve">0</w:t>
            </w:r>
            <w:r w:rsidDel="00000000" w:rsidR="00000000" w:rsidRPr="00000000">
              <w:rPr>
                <w:sz w:val="26"/>
                <w:szCs w:val="26"/>
                <w:rtl w:val="0"/>
              </w:rPr>
              <w:t xml:space="preserve">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x+1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yellow"/>
              </w:rPr>
            </w:pPr>
            <w:r w:rsidDel="00000000" w:rsidR="00000000" w:rsidRPr="00000000">
              <w:rPr>
                <w:sz w:val="26"/>
                <w:szCs w:val="26"/>
                <w:highlight w:val="yellow"/>
                <w:rtl w:val="0"/>
              </w:rPr>
              <w:t xml:space="preserve">1 </w:t>
            </w:r>
            <w:r w:rsidDel="00000000" w:rsidR="00000000" w:rsidRPr="00000000">
              <w:rPr>
                <w:sz w:val="26"/>
                <w:szCs w:val="26"/>
                <w:rtl w:val="0"/>
              </w:rPr>
              <w:t xml:space="preserve">(01)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yellow"/>
              </w:rPr>
            </w:pPr>
            <w:r w:rsidDel="00000000" w:rsidR="00000000" w:rsidRPr="00000000">
              <w:rPr>
                <w:sz w:val="26"/>
                <w:szCs w:val="26"/>
                <w:highlight w:val="yellow"/>
                <w:rtl w:val="0"/>
              </w:rPr>
              <w:t xml:space="preserve">x</w:t>
            </w:r>
            <w:r w:rsidDel="00000000" w:rsidR="00000000" w:rsidRPr="00000000">
              <w:rPr>
                <w:sz w:val="26"/>
                <w:szCs w:val="26"/>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yellow"/>
              </w:rPr>
            </w:pPr>
            <w:r w:rsidDel="00000000" w:rsidR="00000000" w:rsidRPr="00000000">
              <w:rPr>
                <w:sz w:val="26"/>
                <w:szCs w:val="26"/>
                <w:highlight w:val="yellow"/>
                <w:rtl w:val="0"/>
              </w:rPr>
              <w:t xml:space="preserve">x+1</w:t>
            </w:r>
            <w:r w:rsidDel="00000000" w:rsidR="00000000" w:rsidRPr="00000000">
              <w:rPr>
                <w:sz w:val="26"/>
                <w:szCs w:val="26"/>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r>
    </w:tbl>
    <w:p w:rsidR="00000000" w:rsidDel="00000000" w:rsidP="00000000" w:rsidRDefault="00000000" w:rsidRPr="00000000" w14:paraId="00000335">
      <w:pPr>
        <w:rPr>
          <w:sz w:val="26"/>
          <w:szCs w:val="26"/>
        </w:rPr>
      </w:pPr>
      <w:r w:rsidDel="00000000" w:rsidR="00000000" w:rsidRPr="00000000">
        <w:rPr>
          <w:rtl w:val="0"/>
        </w:rPr>
      </w:r>
    </w:p>
    <w:p w:rsidR="00000000" w:rsidDel="00000000" w:rsidP="00000000" w:rsidRDefault="00000000" w:rsidRPr="00000000" w14:paraId="00000336">
      <w:pPr>
        <w:rPr>
          <w:sz w:val="26"/>
          <w:szCs w:val="26"/>
        </w:rPr>
      </w:pPr>
      <w:r w:rsidDel="00000000" w:rsidR="00000000" w:rsidRPr="00000000">
        <w:rPr>
          <w:rtl w:val="0"/>
        </w:rPr>
      </w:r>
    </w:p>
    <w:p w:rsidR="00000000" w:rsidDel="00000000" w:rsidP="00000000" w:rsidRDefault="00000000" w:rsidRPr="00000000" w14:paraId="00000337">
      <w:pPr>
        <w:rPr>
          <w:sz w:val="26"/>
          <w:szCs w:val="26"/>
        </w:rPr>
      </w:pPr>
      <w:r w:rsidDel="00000000" w:rsidR="00000000" w:rsidRPr="00000000">
        <w:rPr>
          <w:sz w:val="26"/>
          <w:szCs w:val="26"/>
          <w:rtl w:val="0"/>
        </w:rPr>
        <w:t xml:space="preserve">Phép nhân mod x^2+x+1</w:t>
      </w:r>
    </w:p>
    <w:p w:rsidR="00000000" w:rsidDel="00000000" w:rsidP="00000000" w:rsidRDefault="00000000" w:rsidRPr="00000000" w14:paraId="00000338">
      <w:pPr>
        <w:rPr>
          <w:sz w:val="26"/>
          <w:szCs w:val="26"/>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26"/>
                <w:szCs w:val="26"/>
                <w:highlight w:val="green"/>
              </w:rPr>
            </w:pPr>
            <w:r w:rsidDel="00000000" w:rsidR="00000000" w:rsidRPr="00000000">
              <w:rPr>
                <w:sz w:val="26"/>
                <w:szCs w:val="26"/>
                <w:highlight w:val="yellow"/>
                <w:rtl w:val="0"/>
              </w:rPr>
              <w:t xml:space="preserve">f</w:t>
            </w:r>
            <w:r w:rsidDel="00000000" w:rsidR="00000000" w:rsidRPr="00000000">
              <w:rPr>
                <w:sz w:val="26"/>
                <w:szCs w:val="26"/>
                <w:rtl w:val="0"/>
              </w:rPr>
              <w:t xml:space="preserve">+</w:t>
            </w:r>
            <w:r w:rsidDel="00000000" w:rsidR="00000000" w:rsidRPr="00000000">
              <w:rPr>
                <w:sz w:val="26"/>
                <w:szCs w:val="26"/>
                <w:highlight w:val="green"/>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6"/>
                <w:szCs w:val="26"/>
                <w:highlight w:val="green"/>
              </w:rPr>
            </w:pPr>
            <w:r w:rsidDel="00000000" w:rsidR="00000000" w:rsidRPr="00000000">
              <w:rPr>
                <w:sz w:val="26"/>
                <w:szCs w:val="26"/>
                <w:highlight w:val="green"/>
                <w:rtl w:val="0"/>
              </w:rPr>
              <w:t xml:space="preserve">0</w:t>
            </w:r>
            <w:r w:rsidDel="00000000" w:rsidR="00000000" w:rsidRPr="00000000">
              <w:rPr>
                <w:sz w:val="26"/>
                <w:szCs w:val="26"/>
                <w:rtl w:val="0"/>
              </w:rPr>
              <w:t xml:space="preserve">(00)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sz w:val="26"/>
                <w:szCs w:val="26"/>
                <w:highlight w:val="green"/>
              </w:rPr>
            </w:pPr>
            <w:r w:rsidDel="00000000" w:rsidR="00000000" w:rsidRPr="00000000">
              <w:rPr>
                <w:sz w:val="26"/>
                <w:szCs w:val="26"/>
                <w:highlight w:val="green"/>
                <w:rtl w:val="0"/>
              </w:rPr>
              <w:t xml:space="preserve">1</w:t>
            </w:r>
            <w:r w:rsidDel="00000000" w:rsidR="00000000" w:rsidRPr="00000000">
              <w:rPr>
                <w:sz w:val="26"/>
                <w:szCs w:val="26"/>
                <w:rtl w:val="0"/>
              </w:rPr>
              <w:t xml:space="preserve">(01)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26"/>
                <w:szCs w:val="26"/>
                <w:highlight w:val="green"/>
              </w:rPr>
            </w:pPr>
            <w:r w:rsidDel="00000000" w:rsidR="00000000" w:rsidRPr="00000000">
              <w:rPr>
                <w:sz w:val="26"/>
                <w:szCs w:val="26"/>
                <w:highlight w:val="green"/>
                <w:rtl w:val="0"/>
              </w:rPr>
              <w:t xml:space="preserve">x</w:t>
            </w:r>
            <w:r w:rsidDel="00000000" w:rsidR="00000000" w:rsidRPr="00000000">
              <w:rPr>
                <w:sz w:val="26"/>
                <w:szCs w:val="26"/>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26"/>
                <w:szCs w:val="26"/>
                <w:highlight w:val="green"/>
              </w:rPr>
            </w:pPr>
            <w:r w:rsidDel="00000000" w:rsidR="00000000" w:rsidRPr="00000000">
              <w:rPr>
                <w:sz w:val="26"/>
                <w:szCs w:val="26"/>
                <w:highlight w:val="green"/>
                <w:rtl w:val="0"/>
              </w:rPr>
              <w:t xml:space="preserve">x+1</w:t>
            </w:r>
            <w:r w:rsidDel="00000000" w:rsidR="00000000" w:rsidRPr="00000000">
              <w:rPr>
                <w:sz w:val="26"/>
                <w:szCs w:val="26"/>
                <w:rtl w:val="0"/>
              </w:rPr>
              <w:t xml:space="preserve">(11)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26"/>
                <w:szCs w:val="26"/>
              </w:rPr>
            </w:pPr>
            <w:r w:rsidDel="00000000" w:rsidR="00000000" w:rsidRPr="00000000">
              <w:rPr>
                <w:sz w:val="26"/>
                <w:szCs w:val="26"/>
                <w:highlight w:val="yellow"/>
                <w:rtl w:val="0"/>
              </w:rPr>
              <w:t xml:space="preserve">0</w:t>
            </w:r>
            <w:r w:rsidDel="00000000" w:rsidR="00000000" w:rsidRPr="00000000">
              <w:rPr>
                <w:sz w:val="26"/>
                <w:szCs w:val="26"/>
                <w:rtl w:val="0"/>
              </w:rPr>
              <w:t xml:space="preserve">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sz w:val="26"/>
                <w:szCs w:val="26"/>
                <w:highlight w:val="yellow"/>
              </w:rPr>
            </w:pPr>
            <w:r w:rsidDel="00000000" w:rsidR="00000000" w:rsidRPr="00000000">
              <w:rPr>
                <w:sz w:val="26"/>
                <w:szCs w:val="26"/>
                <w:highlight w:val="yellow"/>
                <w:rtl w:val="0"/>
              </w:rPr>
              <w:t xml:space="preserve">1 </w:t>
            </w:r>
            <w:r w:rsidDel="00000000" w:rsidR="00000000" w:rsidRPr="00000000">
              <w:rPr>
                <w:sz w:val="26"/>
                <w:szCs w:val="26"/>
                <w:rtl w:val="0"/>
              </w:rPr>
              <w:t xml:space="preserve">(01)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26"/>
                <w:szCs w:val="26"/>
                <w:shd w:fill="ff9900" w:val="clear"/>
              </w:rPr>
            </w:pPr>
            <w:r w:rsidDel="00000000" w:rsidR="00000000" w:rsidRPr="00000000">
              <w:rPr>
                <w:sz w:val="26"/>
                <w:szCs w:val="26"/>
                <w:shd w:fill="ff9900"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sz w:val="26"/>
                <w:szCs w:val="26"/>
              </w:rPr>
            </w:pPr>
            <w:r w:rsidDel="00000000" w:rsidR="00000000" w:rsidRPr="00000000">
              <w:rPr>
                <w:sz w:val="26"/>
                <w:szCs w:val="26"/>
                <w:rtl w:val="0"/>
              </w:rPr>
              <w:t xml:space="preserve">x+1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26"/>
                <w:szCs w:val="26"/>
                <w:highlight w:val="yellow"/>
              </w:rPr>
            </w:pPr>
            <w:r w:rsidDel="00000000" w:rsidR="00000000" w:rsidRPr="00000000">
              <w:rPr>
                <w:sz w:val="26"/>
                <w:szCs w:val="26"/>
                <w:highlight w:val="yellow"/>
                <w:rtl w:val="0"/>
              </w:rPr>
              <w:t xml:space="preserve">x</w:t>
            </w:r>
            <w:r w:rsidDel="00000000" w:rsidR="00000000" w:rsidRPr="00000000">
              <w:rPr>
                <w:sz w:val="26"/>
                <w:szCs w:val="26"/>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26"/>
                <w:szCs w:val="26"/>
              </w:rPr>
            </w:pPr>
            <w:r w:rsidDel="00000000" w:rsidR="00000000" w:rsidRPr="00000000">
              <w:rPr>
                <w:sz w:val="26"/>
                <w:szCs w:val="26"/>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6"/>
                <w:szCs w:val="26"/>
                <w:shd w:fill="ff9900" w:val="clear"/>
              </w:rPr>
            </w:pPr>
            <w:r w:rsidDel="00000000" w:rsidR="00000000" w:rsidRPr="00000000">
              <w:rPr>
                <w:sz w:val="26"/>
                <w:szCs w:val="26"/>
                <w:shd w:fill="ff9900" w:val="clea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26"/>
                <w:szCs w:val="26"/>
                <w:highlight w:val="yellow"/>
              </w:rPr>
            </w:pPr>
            <w:r w:rsidDel="00000000" w:rsidR="00000000" w:rsidRPr="00000000">
              <w:rPr>
                <w:sz w:val="26"/>
                <w:szCs w:val="26"/>
                <w:highlight w:val="yellow"/>
                <w:rtl w:val="0"/>
              </w:rPr>
              <w:t xml:space="preserve">x+1</w:t>
            </w:r>
            <w:r w:rsidDel="00000000" w:rsidR="00000000" w:rsidRPr="00000000">
              <w:rPr>
                <w:sz w:val="26"/>
                <w:szCs w:val="26"/>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26"/>
                <w:szCs w:val="26"/>
              </w:rPr>
            </w:pPr>
            <w:r w:rsidDel="00000000" w:rsidR="00000000" w:rsidRPr="00000000">
              <w:rPr>
                <w:sz w:val="26"/>
                <w:szCs w:val="26"/>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26"/>
                <w:szCs w:val="26"/>
                <w:shd w:fill="ff9900" w:val="clear"/>
              </w:rPr>
            </w:pPr>
            <w:r w:rsidDel="00000000" w:rsidR="00000000" w:rsidRPr="00000000">
              <w:rPr>
                <w:sz w:val="26"/>
                <w:szCs w:val="26"/>
                <w:shd w:fill="ff9900"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sz w:val="26"/>
                <w:szCs w:val="26"/>
              </w:rPr>
            </w:pPr>
            <w:r w:rsidDel="00000000" w:rsidR="00000000" w:rsidRPr="00000000">
              <w:rPr>
                <w:sz w:val="26"/>
                <w:szCs w:val="26"/>
                <w:rtl w:val="0"/>
              </w:rPr>
              <w:t xml:space="preserve">x</w:t>
            </w:r>
          </w:p>
        </w:tc>
      </w:tr>
    </w:tbl>
    <w:p w:rsidR="00000000" w:rsidDel="00000000" w:rsidP="00000000" w:rsidRDefault="00000000" w:rsidRPr="00000000" w14:paraId="00000352">
      <w:pPr>
        <w:rPr>
          <w:sz w:val="26"/>
          <w:szCs w:val="26"/>
        </w:rPr>
      </w:pPr>
      <w:r w:rsidDel="00000000" w:rsidR="00000000" w:rsidRPr="00000000">
        <w:rPr>
          <w:rtl w:val="0"/>
        </w:rPr>
      </w:r>
    </w:p>
    <w:p w:rsidR="00000000" w:rsidDel="00000000" w:rsidP="00000000" w:rsidRDefault="00000000" w:rsidRPr="00000000" w14:paraId="00000353">
      <w:pPr>
        <w:rPr>
          <w:sz w:val="26"/>
          <w:szCs w:val="26"/>
        </w:rPr>
      </w:pPr>
      <w:r w:rsidDel="00000000" w:rsidR="00000000" w:rsidRPr="00000000">
        <w:rPr>
          <w:sz w:val="26"/>
          <w:szCs w:val="26"/>
          <w:rtl w:val="0"/>
        </w:rPr>
        <w:t xml:space="preserve">Có nghịch đảo nhân đối với mọi phần tử khác 0 !!!</w:t>
      </w:r>
    </w:p>
    <w:p w:rsidR="00000000" w:rsidDel="00000000" w:rsidP="00000000" w:rsidRDefault="00000000" w:rsidRPr="00000000" w14:paraId="00000354">
      <w:pPr>
        <w:rPr>
          <w:sz w:val="26"/>
          <w:szCs w:val="26"/>
        </w:rPr>
      </w:pPr>
      <w:r w:rsidDel="00000000" w:rsidR="00000000" w:rsidRPr="00000000">
        <w:rPr>
          <w:rtl w:val="0"/>
        </w:rPr>
      </w:r>
    </w:p>
    <w:p w:rsidR="00000000" w:rsidDel="00000000" w:rsidP="00000000" w:rsidRDefault="00000000" w:rsidRPr="00000000" w14:paraId="00000355">
      <w:pPr>
        <w:rPr>
          <w:sz w:val="26"/>
          <w:szCs w:val="26"/>
        </w:rPr>
      </w:pPr>
      <w:r w:rsidDel="00000000" w:rsidR="00000000" w:rsidRPr="00000000">
        <w:rPr>
          <w:rtl w:val="0"/>
        </w:rPr>
      </w:r>
    </w:p>
    <w:p w:rsidR="00000000" w:rsidDel="00000000" w:rsidP="00000000" w:rsidRDefault="00000000" w:rsidRPr="00000000" w14:paraId="00000356">
      <w:pPr>
        <w:rPr>
          <w:sz w:val="26"/>
          <w:szCs w:val="26"/>
        </w:rPr>
      </w:pPr>
      <w:r w:rsidDel="00000000" w:rsidR="00000000" w:rsidRPr="00000000">
        <w:rPr>
          <w:sz w:val="26"/>
          <w:szCs w:val="26"/>
          <w:rtl w:val="0"/>
        </w:rPr>
        <w:t xml:space="preserve">Bài kiểm tra 20 phút: GF(2^4) trường có 16 phần tử</w:t>
      </w:r>
    </w:p>
    <w:p w:rsidR="00000000" w:rsidDel="00000000" w:rsidP="00000000" w:rsidRDefault="00000000" w:rsidRPr="00000000" w14:paraId="00000357">
      <w:pPr>
        <w:rPr>
          <w:sz w:val="26"/>
          <w:szCs w:val="26"/>
        </w:rPr>
      </w:pPr>
      <w:r w:rsidDel="00000000" w:rsidR="00000000" w:rsidRPr="00000000">
        <w:rPr>
          <w:rtl w:val="0"/>
        </w:rPr>
      </w:r>
    </w:p>
    <w:p w:rsidR="00000000" w:rsidDel="00000000" w:rsidP="00000000" w:rsidRDefault="00000000" w:rsidRPr="00000000" w14:paraId="00000358">
      <w:pPr>
        <w:rPr>
          <w:sz w:val="26"/>
          <w:szCs w:val="26"/>
        </w:rPr>
      </w:pPr>
      <w:r w:rsidDel="00000000" w:rsidR="00000000" w:rsidRPr="00000000">
        <w:rPr>
          <w:sz w:val="26"/>
          <w:szCs w:val="26"/>
          <w:rtl w:val="0"/>
        </w:rPr>
        <w:t xml:space="preserve">Task1: Tìm một đa thức f bậc 4 bất khả qui trong Z2[x].</w:t>
      </w:r>
    </w:p>
    <w:p w:rsidR="00000000" w:rsidDel="00000000" w:rsidP="00000000" w:rsidRDefault="00000000" w:rsidRPr="00000000" w14:paraId="00000359">
      <w:pPr>
        <w:rPr>
          <w:sz w:val="26"/>
          <w:szCs w:val="26"/>
        </w:rPr>
      </w:pPr>
      <w:r w:rsidDel="00000000" w:rsidR="00000000" w:rsidRPr="00000000">
        <w:rPr>
          <w:sz w:val="26"/>
          <w:szCs w:val="26"/>
          <w:rtl w:val="0"/>
        </w:rPr>
        <w:t xml:space="preserve">Task 2: Thực hiện 2 phép toán F+G và FxG mod f.</w:t>
      </w:r>
    </w:p>
    <w:p w:rsidR="00000000" w:rsidDel="00000000" w:rsidP="00000000" w:rsidRDefault="00000000" w:rsidRPr="00000000" w14:paraId="0000035A">
      <w:pPr>
        <w:rPr>
          <w:sz w:val="26"/>
          <w:szCs w:val="26"/>
        </w:rPr>
      </w:pPr>
      <w:r w:rsidDel="00000000" w:rsidR="00000000" w:rsidRPr="00000000">
        <w:rPr>
          <w:sz w:val="26"/>
          <w:szCs w:val="26"/>
          <w:rtl w:val="0"/>
        </w:rPr>
        <w:t xml:space="preserve">Với F và G xác định như sau:</w:t>
      </w:r>
    </w:p>
    <w:p w:rsidR="00000000" w:rsidDel="00000000" w:rsidP="00000000" w:rsidRDefault="00000000" w:rsidRPr="00000000" w14:paraId="0000035B">
      <w:pPr>
        <w:rPr>
          <w:sz w:val="26"/>
          <w:szCs w:val="26"/>
        </w:rPr>
      </w:pPr>
      <w:r w:rsidDel="00000000" w:rsidR="00000000" w:rsidRPr="00000000">
        <w:rPr>
          <w:sz w:val="26"/>
          <w:szCs w:val="26"/>
          <w:rtl w:val="0"/>
        </w:rPr>
        <w:t xml:space="preserve">Bạn có ngày sinh dd/mm thì </w:t>
      </w:r>
    </w:p>
    <w:p w:rsidR="00000000" w:rsidDel="00000000" w:rsidP="00000000" w:rsidRDefault="00000000" w:rsidRPr="00000000" w14:paraId="0000035C">
      <w:pPr>
        <w:rPr>
          <w:sz w:val="26"/>
          <w:szCs w:val="26"/>
        </w:rPr>
      </w:pPr>
      <w:r w:rsidDel="00000000" w:rsidR="00000000" w:rsidRPr="00000000">
        <w:rPr>
          <w:sz w:val="26"/>
          <w:szCs w:val="26"/>
          <w:rtl w:val="0"/>
        </w:rPr>
        <w:t xml:space="preserve">F = x^3 + (dd mod 2) x^2 + (mm mod 2) x + 1 và</w:t>
      </w:r>
    </w:p>
    <w:p w:rsidR="00000000" w:rsidDel="00000000" w:rsidP="00000000" w:rsidRDefault="00000000" w:rsidRPr="00000000" w14:paraId="0000035D">
      <w:pPr>
        <w:rPr>
          <w:sz w:val="26"/>
          <w:szCs w:val="26"/>
        </w:rPr>
      </w:pPr>
      <w:r w:rsidDel="00000000" w:rsidR="00000000" w:rsidRPr="00000000">
        <w:rPr>
          <w:sz w:val="26"/>
          <w:szCs w:val="26"/>
          <w:rtl w:val="0"/>
        </w:rPr>
        <w:t xml:space="preserve">G = x^2 + x + 1. </w:t>
      </w:r>
    </w:p>
    <w:p w:rsidR="00000000" w:rsidDel="00000000" w:rsidP="00000000" w:rsidRDefault="00000000" w:rsidRPr="00000000" w14:paraId="0000035E">
      <w:pPr>
        <w:rPr>
          <w:sz w:val="26"/>
          <w:szCs w:val="26"/>
        </w:rPr>
      </w:pPr>
      <w:r w:rsidDel="00000000" w:rsidR="00000000" w:rsidRPr="00000000">
        <w:rPr>
          <w:rtl w:val="0"/>
        </w:rPr>
      </w:r>
    </w:p>
    <w:p w:rsidR="00000000" w:rsidDel="00000000" w:rsidP="00000000" w:rsidRDefault="00000000" w:rsidRPr="00000000" w14:paraId="0000035F">
      <w:pPr>
        <w:rPr>
          <w:sz w:val="26"/>
          <w:szCs w:val="26"/>
        </w:rPr>
      </w:pPr>
      <w:r w:rsidDel="00000000" w:rsidR="00000000" w:rsidRPr="00000000">
        <w:rPr>
          <w:sz w:val="26"/>
          <w:szCs w:val="26"/>
          <w:rtl w:val="0"/>
        </w:rPr>
        <w:t xml:space="preserve">BTVN: Tìm được nghịch đảo nhân của F và G. (Tuần sau). </w:t>
      </w:r>
    </w:p>
    <w:p w:rsidR="00000000" w:rsidDel="00000000" w:rsidP="00000000" w:rsidRDefault="00000000" w:rsidRPr="00000000" w14:paraId="00000360">
      <w:pPr>
        <w:rPr>
          <w:sz w:val="26"/>
          <w:szCs w:val="26"/>
        </w:rPr>
      </w:pPr>
      <w:r w:rsidDel="00000000" w:rsidR="00000000" w:rsidRPr="00000000">
        <w:rPr>
          <w:rtl w:val="0"/>
        </w:rPr>
      </w:r>
    </w:p>
    <w:p w:rsidR="00000000" w:rsidDel="00000000" w:rsidP="00000000" w:rsidRDefault="00000000" w:rsidRPr="00000000" w14:paraId="00000361">
      <w:pPr>
        <w:rPr>
          <w:b w:val="1"/>
          <w:sz w:val="26"/>
          <w:szCs w:val="26"/>
        </w:rPr>
      </w:pPr>
      <w:r w:rsidDel="00000000" w:rsidR="00000000" w:rsidRPr="00000000">
        <w:rPr>
          <w:rtl w:val="0"/>
        </w:rPr>
      </w:r>
    </w:p>
    <w:p w:rsidR="00000000" w:rsidDel="00000000" w:rsidP="00000000" w:rsidRDefault="00000000" w:rsidRPr="00000000" w14:paraId="00000362">
      <w:pPr>
        <w:rPr>
          <w:b w:val="1"/>
          <w:sz w:val="26"/>
          <w:szCs w:val="26"/>
        </w:rPr>
      </w:pPr>
      <w:r w:rsidDel="00000000" w:rsidR="00000000" w:rsidRPr="00000000">
        <w:rPr>
          <w:rtl w:val="0"/>
        </w:rPr>
      </w:r>
    </w:p>
    <w:p w:rsidR="00000000" w:rsidDel="00000000" w:rsidP="00000000" w:rsidRDefault="00000000" w:rsidRPr="00000000" w14:paraId="00000363">
      <w:pPr>
        <w:rPr>
          <w:sz w:val="26"/>
          <w:szCs w:val="26"/>
        </w:rPr>
      </w:pPr>
      <w:r w:rsidDel="00000000" w:rsidR="00000000" w:rsidRPr="00000000">
        <w:rPr>
          <w:b w:val="1"/>
          <w:sz w:val="26"/>
          <w:szCs w:val="26"/>
          <w:rtl w:val="0"/>
        </w:rPr>
        <w:t xml:space="preserve">Ngày 06/10/2021 (Tuần 4, Thứ 4), GV: Võ Tùng Linh</w:t>
      </w:r>
      <w:r w:rsidDel="00000000" w:rsidR="00000000" w:rsidRPr="00000000">
        <w:rPr>
          <w:rtl w:val="0"/>
        </w:rPr>
      </w:r>
    </w:p>
    <w:p w:rsidR="00000000" w:rsidDel="00000000" w:rsidP="00000000" w:rsidRDefault="00000000" w:rsidRPr="00000000" w14:paraId="00000364">
      <w:pPr>
        <w:rPr>
          <w:sz w:val="26"/>
          <w:szCs w:val="26"/>
        </w:rPr>
      </w:pPr>
      <w:r w:rsidDel="00000000" w:rsidR="00000000" w:rsidRPr="00000000">
        <w:rPr>
          <w:rtl w:val="0"/>
        </w:rPr>
      </w:r>
    </w:p>
    <w:p w:rsidR="00000000" w:rsidDel="00000000" w:rsidP="00000000" w:rsidRDefault="00000000" w:rsidRPr="00000000" w14:paraId="00000365">
      <w:pPr>
        <w:rPr>
          <w:sz w:val="26"/>
          <w:szCs w:val="26"/>
        </w:rPr>
      </w:pPr>
      <w:r w:rsidDel="00000000" w:rsidR="00000000" w:rsidRPr="00000000">
        <w:rPr>
          <w:b w:val="1"/>
          <w:sz w:val="26"/>
          <w:szCs w:val="26"/>
          <w:rtl w:val="0"/>
        </w:rPr>
        <w:t xml:space="preserve">Hàm băm SHA-512</w:t>
      </w:r>
      <w:r w:rsidDel="00000000" w:rsidR="00000000" w:rsidRPr="00000000">
        <w:rPr>
          <w:rtl w:val="0"/>
        </w:rPr>
      </w:r>
    </w:p>
    <w:p w:rsidR="00000000" w:rsidDel="00000000" w:rsidP="00000000" w:rsidRDefault="00000000" w:rsidRPr="00000000" w14:paraId="00000366">
      <w:pPr>
        <w:numPr>
          <w:ilvl w:val="0"/>
          <w:numId w:val="4"/>
        </w:numPr>
        <w:ind w:left="720" w:hanging="360"/>
        <w:rPr>
          <w:sz w:val="26"/>
          <w:szCs w:val="26"/>
          <w:u w:val="none"/>
        </w:rPr>
      </w:pPr>
      <w:r w:rsidDel="00000000" w:rsidR="00000000" w:rsidRPr="00000000">
        <w:rPr>
          <w:sz w:val="26"/>
          <w:szCs w:val="26"/>
          <w:rtl w:val="0"/>
        </w:rPr>
        <w:t xml:space="preserve">Thuộc họ hàm băm SHA-2, có độ dài đầu ra (giá trị băm) là 512 bit.</w:t>
      </w:r>
    </w:p>
    <w:p w:rsidR="00000000" w:rsidDel="00000000" w:rsidP="00000000" w:rsidRDefault="00000000" w:rsidRPr="00000000" w14:paraId="00000367">
      <w:pPr>
        <w:numPr>
          <w:ilvl w:val="0"/>
          <w:numId w:val="4"/>
        </w:numPr>
        <w:ind w:left="720" w:hanging="360"/>
        <w:rPr>
          <w:sz w:val="26"/>
          <w:szCs w:val="26"/>
          <w:u w:val="none"/>
        </w:rPr>
      </w:pPr>
      <w:r w:rsidDel="00000000" w:rsidR="00000000" w:rsidRPr="00000000">
        <w:rPr>
          <w:sz w:val="26"/>
          <w:szCs w:val="26"/>
          <w:rtl w:val="0"/>
        </w:rPr>
        <w:t xml:space="preserve">Hàm băm SHA-2 được NIST ban hành thành chuẩn mật mã năm 2002, tên chuẩn là FIPS 180-2: SHA-256, SHA-384 và SHA-512.</w:t>
      </w:r>
    </w:p>
    <w:p w:rsidR="00000000" w:rsidDel="00000000" w:rsidP="00000000" w:rsidRDefault="00000000" w:rsidRPr="00000000" w14:paraId="00000368">
      <w:pPr>
        <w:numPr>
          <w:ilvl w:val="0"/>
          <w:numId w:val="4"/>
        </w:numPr>
        <w:ind w:left="720" w:hanging="360"/>
        <w:rPr>
          <w:sz w:val="26"/>
          <w:szCs w:val="26"/>
          <w:u w:val="none"/>
        </w:rPr>
      </w:pPr>
      <w:r w:rsidDel="00000000" w:rsidR="00000000" w:rsidRPr="00000000">
        <w:rPr>
          <w:sz w:val="26"/>
          <w:szCs w:val="26"/>
          <w:rtl w:val="0"/>
        </w:rPr>
        <w:t xml:space="preserve">Cấu trúc là tương tự với hàm băm SHA-1, tuy nhiên có độ an toàn cao hơn nhiều.</w:t>
      </w:r>
    </w:p>
    <w:p w:rsidR="00000000" w:rsidDel="00000000" w:rsidP="00000000" w:rsidRDefault="00000000" w:rsidRPr="00000000" w14:paraId="00000369">
      <w:pPr>
        <w:numPr>
          <w:ilvl w:val="0"/>
          <w:numId w:val="4"/>
        </w:numPr>
        <w:ind w:left="720" w:hanging="360"/>
        <w:rPr>
          <w:sz w:val="26"/>
          <w:szCs w:val="26"/>
          <w:u w:val="none"/>
        </w:rPr>
      </w:pPr>
      <w:r w:rsidDel="00000000" w:rsidR="00000000" w:rsidRPr="00000000">
        <w:rPr>
          <w:sz w:val="26"/>
          <w:szCs w:val="26"/>
          <w:rtl w:val="0"/>
        </w:rPr>
        <w:t xml:space="preserve">Ký hiệu thông điệp là M, độ dài là L, hàm băm H.</w:t>
      </w:r>
    </w:p>
    <w:p w:rsidR="00000000" w:rsidDel="00000000" w:rsidP="00000000" w:rsidRDefault="00000000" w:rsidRPr="00000000" w14:paraId="0000036A">
      <w:pPr>
        <w:ind w:left="0" w:firstLine="0"/>
        <w:rPr>
          <w:sz w:val="26"/>
          <w:szCs w:val="26"/>
        </w:rPr>
      </w:pPr>
      <w:r w:rsidDel="00000000" w:rsidR="00000000" w:rsidRPr="00000000">
        <w:rPr>
          <w:b w:val="1"/>
          <w:sz w:val="26"/>
          <w:szCs w:val="26"/>
          <w:rtl w:val="0"/>
        </w:rPr>
        <w:t xml:space="preserve">Mô tả chi tiết về hàm băm SHA-512:</w:t>
      </w:r>
      <w:r w:rsidDel="00000000" w:rsidR="00000000" w:rsidRPr="00000000">
        <w:rPr>
          <w:rtl w:val="0"/>
        </w:rPr>
      </w:r>
    </w:p>
    <w:p w:rsidR="00000000" w:rsidDel="00000000" w:rsidP="00000000" w:rsidRDefault="00000000" w:rsidRPr="00000000" w14:paraId="0000036B">
      <w:pPr>
        <w:numPr>
          <w:ilvl w:val="0"/>
          <w:numId w:val="68"/>
        </w:numPr>
        <w:ind w:left="720" w:hanging="360"/>
        <w:rPr>
          <w:sz w:val="26"/>
          <w:szCs w:val="26"/>
          <w:u w:val="none"/>
        </w:rPr>
      </w:pPr>
      <w:r w:rsidDel="00000000" w:rsidR="00000000" w:rsidRPr="00000000">
        <w:rPr>
          <w:sz w:val="26"/>
          <w:szCs w:val="26"/>
          <w:rtl w:val="0"/>
        </w:rPr>
        <w:t xml:space="preserve">Hàm băm SHA-512 nhận đầu vào là các thông điệp có độ dài không vượt quá 2^128 bit.</w:t>
      </w:r>
    </w:p>
    <w:p w:rsidR="00000000" w:rsidDel="00000000" w:rsidP="00000000" w:rsidRDefault="00000000" w:rsidRPr="00000000" w14:paraId="0000036C">
      <w:pPr>
        <w:numPr>
          <w:ilvl w:val="0"/>
          <w:numId w:val="68"/>
        </w:numPr>
        <w:ind w:left="720" w:hanging="360"/>
        <w:rPr>
          <w:sz w:val="26"/>
          <w:szCs w:val="26"/>
          <w:u w:val="none"/>
        </w:rPr>
      </w:pPr>
      <w:r w:rsidDel="00000000" w:rsidR="00000000" w:rsidRPr="00000000">
        <w:rPr>
          <w:sz w:val="26"/>
          <w:szCs w:val="26"/>
          <w:rtl w:val="0"/>
        </w:rPr>
        <w:t xml:space="preserve">Độ dài đầu ra: 512 bit (2^10).</w:t>
      </w:r>
    </w:p>
    <w:p w:rsidR="00000000" w:rsidDel="00000000" w:rsidP="00000000" w:rsidRDefault="00000000" w:rsidRPr="00000000" w14:paraId="0000036D">
      <w:pPr>
        <w:numPr>
          <w:ilvl w:val="0"/>
          <w:numId w:val="68"/>
        </w:numPr>
        <w:ind w:left="720" w:hanging="360"/>
        <w:rPr>
          <w:sz w:val="26"/>
          <w:szCs w:val="26"/>
          <w:u w:val="none"/>
        </w:rPr>
      </w:pPr>
      <w:r w:rsidDel="00000000" w:rsidR="00000000" w:rsidRPr="00000000">
        <w:rPr>
          <w:sz w:val="26"/>
          <w:szCs w:val="26"/>
          <w:rtl w:val="0"/>
        </w:rPr>
        <w:t xml:space="preserve">Thông điệp đầu vào sẽ được xử lý theo từng khối 1024 bit (2^11): |M| = 2^20, số khối con sẽ là 2^20/2^11 = 2^9 khối con.</w:t>
      </w:r>
    </w:p>
    <w:p w:rsidR="00000000" w:rsidDel="00000000" w:rsidP="00000000" w:rsidRDefault="00000000" w:rsidRPr="00000000" w14:paraId="0000036E">
      <w:pPr>
        <w:numPr>
          <w:ilvl w:val="0"/>
          <w:numId w:val="68"/>
        </w:numPr>
        <w:ind w:left="720" w:hanging="360"/>
        <w:rPr>
          <w:sz w:val="26"/>
          <w:szCs w:val="26"/>
          <w:u w:val="none"/>
        </w:rPr>
      </w:pPr>
      <w:r w:rsidDel="00000000" w:rsidR="00000000" w:rsidRPr="00000000">
        <w:rPr>
          <w:sz w:val="26"/>
          <w:szCs w:val="26"/>
          <w:rtl w:val="0"/>
        </w:rPr>
        <w:t xml:space="preserve">Quá trình xử lý (băm) thông điệp gồm 5 bước chính, cụ thể như sau:</w:t>
      </w:r>
    </w:p>
    <w:p w:rsidR="00000000" w:rsidDel="00000000" w:rsidP="00000000" w:rsidRDefault="00000000" w:rsidRPr="00000000" w14:paraId="0000036F">
      <w:pPr>
        <w:ind w:left="0" w:firstLine="0"/>
        <w:rPr>
          <w:sz w:val="26"/>
          <w:szCs w:val="26"/>
        </w:rPr>
      </w:pPr>
      <w:r w:rsidDel="00000000" w:rsidR="00000000" w:rsidRPr="00000000">
        <w:rPr>
          <w:rtl w:val="0"/>
        </w:rPr>
      </w:r>
    </w:p>
    <w:p w:rsidR="00000000" w:rsidDel="00000000" w:rsidP="00000000" w:rsidRDefault="00000000" w:rsidRPr="00000000" w14:paraId="00000370">
      <w:pPr>
        <w:ind w:left="0" w:firstLine="0"/>
        <w:rPr>
          <w:sz w:val="26"/>
          <w:szCs w:val="26"/>
        </w:rPr>
      </w:pPr>
      <w:r w:rsidDel="00000000" w:rsidR="00000000" w:rsidRPr="00000000">
        <w:rPr>
          <w:b w:val="1"/>
          <w:sz w:val="26"/>
          <w:szCs w:val="26"/>
          <w:rtl w:val="0"/>
        </w:rPr>
        <w:t xml:space="preserve">Bước 1 - Đệm bit (Append padding bits):</w:t>
      </w:r>
      <w:r w:rsidDel="00000000" w:rsidR="00000000" w:rsidRPr="00000000">
        <w:rPr>
          <w:rtl w:val="0"/>
        </w:rPr>
      </w:r>
    </w:p>
    <w:p w:rsidR="00000000" w:rsidDel="00000000" w:rsidP="00000000" w:rsidRDefault="00000000" w:rsidRPr="00000000" w14:paraId="00000371">
      <w:pPr>
        <w:numPr>
          <w:ilvl w:val="0"/>
          <w:numId w:val="75"/>
        </w:numPr>
        <w:ind w:left="720" w:hanging="360"/>
        <w:rPr>
          <w:sz w:val="26"/>
          <w:szCs w:val="26"/>
          <w:u w:val="none"/>
        </w:rPr>
      </w:pPr>
      <w:r w:rsidDel="00000000" w:rsidR="00000000" w:rsidRPr="00000000">
        <w:rPr>
          <w:sz w:val="26"/>
          <w:szCs w:val="26"/>
          <w:rtl w:val="0"/>
        </w:rPr>
        <w:t xml:space="preserve">Thông điệp được đệm thêm các bit sao cho sau khi đệm thì độ dài L của nó thoả mãn </w:t>
      </w:r>
      <m:oMath>
        <m:r>
          <w:rPr>
            <w:sz w:val="26"/>
            <w:szCs w:val="26"/>
          </w:rPr>
          <m:t xml:space="preserve">L</m:t>
        </m:r>
        <m:r>
          <w:rPr>
            <w:sz w:val="26"/>
            <w:szCs w:val="26"/>
          </w:rPr>
          <m:t>≡</m:t>
        </m:r>
        <m:r>
          <w:rPr>
            <w:sz w:val="26"/>
            <w:szCs w:val="26"/>
          </w:rPr>
          <m:t xml:space="preserve"> 896 (mod 1024)</m:t>
        </m:r>
      </m:oMath>
      <w:r w:rsidDel="00000000" w:rsidR="00000000" w:rsidRPr="00000000">
        <w:rPr>
          <w:sz w:val="26"/>
          <w:szCs w:val="26"/>
          <w:rtl w:val="0"/>
        </w:rPr>
        <w:t xml:space="preserve">. </w:t>
      </w:r>
    </w:p>
    <w:p w:rsidR="00000000" w:rsidDel="00000000" w:rsidP="00000000" w:rsidRDefault="00000000" w:rsidRPr="00000000" w14:paraId="00000372">
      <w:pPr>
        <w:numPr>
          <w:ilvl w:val="0"/>
          <w:numId w:val="75"/>
        </w:numPr>
        <w:ind w:left="720" w:hanging="360"/>
        <w:rPr>
          <w:sz w:val="26"/>
          <w:szCs w:val="26"/>
          <w:u w:val="none"/>
        </w:rPr>
      </w:pPr>
      <w:r w:rsidDel="00000000" w:rsidR="00000000" w:rsidRPr="00000000">
        <w:rPr>
          <w:sz w:val="26"/>
          <w:szCs w:val="26"/>
          <w:rtl w:val="0"/>
        </w:rPr>
        <w:t xml:space="preserve">Việc đệm thêm bit này phải luôn được thực hiện, kể cả khi độ dài thông điệp đã thoả mãn yêu cầu đồng dư ở trên. Như vậy, số lượng bit đệm thêm sẽ là từ 1 cho đến 1024 bit.</w:t>
      </w:r>
    </w:p>
    <w:p w:rsidR="00000000" w:rsidDel="00000000" w:rsidP="00000000" w:rsidRDefault="00000000" w:rsidRPr="00000000" w14:paraId="00000373">
      <w:pPr>
        <w:numPr>
          <w:ilvl w:val="0"/>
          <w:numId w:val="75"/>
        </w:numPr>
        <w:ind w:left="720" w:hanging="360"/>
        <w:rPr>
          <w:sz w:val="26"/>
          <w:szCs w:val="26"/>
          <w:u w:val="none"/>
        </w:rPr>
      </w:pPr>
      <w:r w:rsidDel="00000000" w:rsidR="00000000" w:rsidRPr="00000000">
        <w:rPr>
          <w:sz w:val="26"/>
          <w:szCs w:val="26"/>
          <w:rtl w:val="0"/>
        </w:rPr>
        <w:t xml:space="preserve">Phần đệm gồm một bit 1 và theo sau là số các bit 0 cần thiết. Ví dụ đệm thêm 5 bit, thì phần đệm sẽ là 10000.</w:t>
      </w:r>
    </w:p>
    <w:p w:rsidR="00000000" w:rsidDel="00000000" w:rsidP="00000000" w:rsidRDefault="00000000" w:rsidRPr="00000000" w14:paraId="00000374">
      <w:pPr>
        <w:ind w:left="0" w:firstLine="0"/>
        <w:rPr>
          <w:sz w:val="26"/>
          <w:szCs w:val="26"/>
        </w:rPr>
      </w:pPr>
      <w:r w:rsidDel="00000000" w:rsidR="00000000" w:rsidRPr="00000000">
        <w:rPr>
          <w:rtl w:val="0"/>
        </w:rPr>
      </w:r>
    </w:p>
    <w:p w:rsidR="00000000" w:rsidDel="00000000" w:rsidP="00000000" w:rsidRDefault="00000000" w:rsidRPr="00000000" w14:paraId="00000375">
      <w:pPr>
        <w:ind w:left="0" w:firstLine="0"/>
        <w:rPr>
          <w:sz w:val="26"/>
          <w:szCs w:val="26"/>
        </w:rPr>
      </w:pPr>
      <w:r w:rsidDel="00000000" w:rsidR="00000000" w:rsidRPr="00000000">
        <w:rPr>
          <w:b w:val="1"/>
          <w:sz w:val="26"/>
          <w:szCs w:val="26"/>
          <w:rtl w:val="0"/>
        </w:rPr>
        <w:t xml:space="preserve">Bước 2 - Đệm độ dài (Append length):</w:t>
      </w:r>
      <w:r w:rsidDel="00000000" w:rsidR="00000000" w:rsidRPr="00000000">
        <w:rPr>
          <w:rtl w:val="0"/>
        </w:rPr>
      </w:r>
    </w:p>
    <w:p w:rsidR="00000000" w:rsidDel="00000000" w:rsidP="00000000" w:rsidRDefault="00000000" w:rsidRPr="00000000" w14:paraId="00000376">
      <w:pPr>
        <w:numPr>
          <w:ilvl w:val="0"/>
          <w:numId w:val="65"/>
        </w:numPr>
        <w:ind w:left="720" w:hanging="360"/>
        <w:rPr>
          <w:sz w:val="26"/>
          <w:szCs w:val="26"/>
          <w:u w:val="none"/>
        </w:rPr>
      </w:pPr>
      <w:r w:rsidDel="00000000" w:rsidR="00000000" w:rsidRPr="00000000">
        <w:rPr>
          <w:sz w:val="26"/>
          <w:szCs w:val="26"/>
          <w:rtl w:val="0"/>
        </w:rPr>
        <w:t xml:space="preserve">Một khối (chuỗi, xâu, string) gồm 128 bit sẽ được đệm thêm vào thông điệp nhận được sau Bước 1. Khối đệm thêm này thể hiện một số nguyên không dấu (unsigned integer) 128-bit, tức là độ dài ban đầu của thông điệp. (Ví dụ, Thông điệp M ban đầu có độ dài là L_0 bit, do </w:t>
      </w:r>
      <m:oMath>
        <m:sSub>
          <m:sSubPr>
            <m:ctrlPr>
              <w:rPr>
                <w:sz w:val="26"/>
                <w:szCs w:val="26"/>
              </w:rPr>
            </m:ctrlPr>
          </m:sSubPr>
          <m:e>
            <m:r>
              <w:rPr>
                <w:sz w:val="26"/>
                <w:szCs w:val="26"/>
              </w:rPr>
              <m:t xml:space="preserve">L</m:t>
            </m:r>
          </m:e>
          <m:sub>
            <m:r>
              <w:rPr>
                <w:sz w:val="26"/>
                <w:szCs w:val="26"/>
              </w:rPr>
              <m:t xml:space="preserve">0</m:t>
            </m:r>
          </m:sub>
        </m:sSub>
        <m:r>
          <w:rPr>
            <w:sz w:val="26"/>
            <w:szCs w:val="26"/>
          </w:rPr>
          <m:t xml:space="preserve">&lt;</m:t>
        </m:r>
        <m:sSup>
          <m:sSupPr>
            <m:ctrlPr>
              <w:rPr>
                <w:sz w:val="26"/>
                <w:szCs w:val="26"/>
              </w:rPr>
            </m:ctrlPr>
          </m:sSupPr>
          <m:e>
            <m:r>
              <w:rPr>
                <w:sz w:val="26"/>
                <w:szCs w:val="26"/>
              </w:rPr>
              <m:t xml:space="preserve">2</m:t>
            </m:r>
          </m:e>
          <m:sup>
            <m:r>
              <w:rPr>
                <w:sz w:val="26"/>
                <w:szCs w:val="26"/>
              </w:rPr>
              <m:t xml:space="preserve">128</m:t>
            </m:r>
          </m:sup>
        </m:sSup>
      </m:oMath>
      <w:r w:rsidDel="00000000" w:rsidR="00000000" w:rsidRPr="00000000">
        <w:rPr>
          <w:sz w:val="26"/>
          <w:szCs w:val="26"/>
          <w:rtl w:val="0"/>
        </w:rPr>
        <w:t xml:space="preserve">, nên L_0 là số nguyên có tối đa 128 bit. Ta biểu diễn số nguyên L_0 thành một xâu bit có độ dài không vượt quá 128. Khi đó xâu biểu diễn số nguyên L_0 này chính là phần được đệm thêm vào thông điệp nhận được sau Bước 1.)</w:t>
      </w:r>
    </w:p>
    <w:p w:rsidR="00000000" w:rsidDel="00000000" w:rsidP="00000000" w:rsidRDefault="00000000" w:rsidRPr="00000000" w14:paraId="00000377">
      <w:pPr>
        <w:ind w:left="0" w:firstLine="0"/>
        <w:rPr>
          <w:sz w:val="26"/>
          <w:szCs w:val="26"/>
        </w:rPr>
      </w:pPr>
      <w:r w:rsidDel="00000000" w:rsidR="00000000" w:rsidRPr="00000000">
        <w:rPr>
          <w:rtl w:val="0"/>
        </w:rPr>
      </w:r>
    </w:p>
    <w:p w:rsidR="00000000" w:rsidDel="00000000" w:rsidP="00000000" w:rsidRDefault="00000000" w:rsidRPr="00000000" w14:paraId="00000378">
      <w:pPr>
        <w:ind w:left="0" w:firstLine="0"/>
        <w:rPr>
          <w:sz w:val="26"/>
          <w:szCs w:val="26"/>
        </w:rPr>
      </w:pPr>
      <w:r w:rsidDel="00000000" w:rsidR="00000000" w:rsidRPr="00000000">
        <w:rPr>
          <w:sz w:val="26"/>
          <w:szCs w:val="26"/>
          <w:rtl w:val="0"/>
        </w:rPr>
        <w:t xml:space="preserve">Như vậy, sau Bước 1 và Bước 2 ta nhận được thông điệp M có độ dài bit là bội của 1024. Và chia M thành các khối con, ký hiệu </w:t>
      </w:r>
      <m:oMath>
        <m:sSub>
          <m:sSubPr>
            <m:ctrlPr>
              <w:rPr>
                <w:sz w:val="26"/>
                <w:szCs w:val="26"/>
              </w:rPr>
            </m:ctrlPr>
          </m:sSubPr>
          <m:e>
            <m:r>
              <w:rPr>
                <w:sz w:val="26"/>
                <w:szCs w:val="26"/>
              </w:rPr>
              <m:t xml:space="preserve">M</m:t>
            </m:r>
          </m:e>
          <m:sub>
            <m:r>
              <w:rPr>
                <w:sz w:val="26"/>
                <w:szCs w:val="26"/>
              </w:rPr>
              <m:t xml:space="preserve">1</m:t>
            </m:r>
          </m:sub>
        </m:sSub>
        <m:r>
          <w:rPr>
            <w:sz w:val="26"/>
            <w:szCs w:val="26"/>
          </w:rPr>
          <m:t xml:space="preserve">,</m:t>
        </m:r>
        <m:sSub>
          <m:sSubPr>
            <m:ctrlPr>
              <w:rPr>
                <w:sz w:val="26"/>
                <w:szCs w:val="26"/>
              </w:rPr>
            </m:ctrlPr>
          </m:sSubPr>
          <m:e>
            <m:r>
              <w:rPr>
                <w:sz w:val="26"/>
                <w:szCs w:val="26"/>
              </w:rPr>
              <m:t xml:space="preserve">M</m:t>
            </m:r>
          </m:e>
          <m:sub>
            <m:r>
              <w:rPr>
                <w:sz w:val="26"/>
                <w:szCs w:val="26"/>
              </w:rPr>
              <m:t xml:space="preserve">2</m:t>
            </m:r>
          </m:sub>
        </m:sSub>
        <m:r>
          <w:rPr>
            <w:sz w:val="26"/>
            <w:szCs w:val="26"/>
          </w:rPr>
          <m:t xml:space="preserve">,...,</m:t>
        </m:r>
        <m:sSub>
          <m:sSubPr>
            <m:ctrlPr>
              <w:rPr>
                <w:sz w:val="26"/>
                <w:szCs w:val="26"/>
              </w:rPr>
            </m:ctrlPr>
          </m:sSubPr>
          <m:e>
            <m:r>
              <w:rPr>
                <w:sz w:val="26"/>
                <w:szCs w:val="26"/>
              </w:rPr>
              <m:t xml:space="preserve">M</m:t>
            </m:r>
          </m:e>
          <m:sub>
            <m:r>
              <w:rPr>
                <w:sz w:val="26"/>
                <w:szCs w:val="26"/>
              </w:rPr>
              <m:t xml:space="preserve">N</m:t>
            </m:r>
          </m:sub>
        </m:sSub>
      </m:oMath>
      <w:r w:rsidDel="00000000" w:rsidR="00000000" w:rsidRPr="00000000">
        <w:rPr>
          <w:sz w:val="26"/>
          <w:szCs w:val="26"/>
          <w:rtl w:val="0"/>
        </w:rPr>
        <w:t xml:space="preserve">, mỗi khối con có độ dài bit là 1024; tổng độ dài của thông điệp M sẽ là N x 1024.</w:t>
      </w:r>
    </w:p>
    <w:p w:rsidR="00000000" w:rsidDel="00000000" w:rsidP="00000000" w:rsidRDefault="00000000" w:rsidRPr="00000000" w14:paraId="00000379">
      <w:pPr>
        <w:ind w:left="0" w:firstLine="0"/>
        <w:rPr>
          <w:sz w:val="26"/>
          <w:szCs w:val="26"/>
        </w:rPr>
      </w:pPr>
      <w:r w:rsidDel="00000000" w:rsidR="00000000" w:rsidRPr="00000000">
        <w:rPr>
          <w:rtl w:val="0"/>
        </w:rPr>
      </w:r>
    </w:p>
    <w:p w:rsidR="00000000" w:rsidDel="00000000" w:rsidP="00000000" w:rsidRDefault="00000000" w:rsidRPr="00000000" w14:paraId="0000037A">
      <w:pPr>
        <w:ind w:left="0" w:firstLine="0"/>
        <w:rPr>
          <w:sz w:val="26"/>
          <w:szCs w:val="26"/>
        </w:rPr>
      </w:pPr>
      <w:r w:rsidDel="00000000" w:rsidR="00000000" w:rsidRPr="00000000">
        <w:rPr>
          <w:b w:val="1"/>
          <w:sz w:val="26"/>
          <w:szCs w:val="26"/>
          <w:rtl w:val="0"/>
        </w:rPr>
        <w:t xml:space="preserve">Bước 3 - Khởi tạo bộ đệm giá trị băm (Initialize hash buffer):</w:t>
      </w:r>
      <w:r w:rsidDel="00000000" w:rsidR="00000000" w:rsidRPr="00000000">
        <w:rPr>
          <w:rtl w:val="0"/>
        </w:rPr>
      </w:r>
    </w:p>
    <w:p w:rsidR="00000000" w:rsidDel="00000000" w:rsidP="00000000" w:rsidRDefault="00000000" w:rsidRPr="00000000" w14:paraId="0000037B">
      <w:pPr>
        <w:numPr>
          <w:ilvl w:val="0"/>
          <w:numId w:val="35"/>
        </w:numPr>
        <w:ind w:left="720" w:hanging="360"/>
        <w:rPr>
          <w:sz w:val="26"/>
          <w:szCs w:val="26"/>
          <w:u w:val="none"/>
        </w:rPr>
      </w:pPr>
      <w:r w:rsidDel="00000000" w:rsidR="00000000" w:rsidRPr="00000000">
        <w:rPr>
          <w:sz w:val="26"/>
          <w:szCs w:val="26"/>
          <w:rtl w:val="0"/>
        </w:rPr>
        <w:t xml:space="preserve">Một bộ đệm 512-bit sẽ được sử dụng để lưu giữ các giá trị trung gian và cuối cùng của quá trình tính toán.  </w:t>
      </w:r>
    </w:p>
    <w:p w:rsidR="00000000" w:rsidDel="00000000" w:rsidP="00000000" w:rsidRDefault="00000000" w:rsidRPr="00000000" w14:paraId="0000037C">
      <w:pPr>
        <w:numPr>
          <w:ilvl w:val="0"/>
          <w:numId w:val="35"/>
        </w:numPr>
        <w:ind w:left="720" w:hanging="360"/>
        <w:rPr>
          <w:sz w:val="26"/>
          <w:szCs w:val="26"/>
          <w:u w:val="none"/>
        </w:rPr>
      </w:pPr>
      <w:r w:rsidDel="00000000" w:rsidR="00000000" w:rsidRPr="00000000">
        <w:rPr>
          <w:sz w:val="26"/>
          <w:szCs w:val="26"/>
          <w:rtl w:val="0"/>
        </w:rPr>
        <w:t xml:space="preserve">Bộ đệm này được biểu diễn bằng 8 thanh ghi 64-bit, ký hiệu (a, b, c, d, e, f, g, h).</w:t>
      </w:r>
    </w:p>
    <w:p w:rsidR="00000000" w:rsidDel="00000000" w:rsidP="00000000" w:rsidRDefault="00000000" w:rsidRPr="00000000" w14:paraId="0000037D">
      <w:pPr>
        <w:numPr>
          <w:ilvl w:val="0"/>
          <w:numId w:val="35"/>
        </w:numPr>
        <w:ind w:left="720" w:hanging="360"/>
        <w:rPr>
          <w:sz w:val="26"/>
          <w:szCs w:val="26"/>
          <w:u w:val="none"/>
        </w:rPr>
      </w:pPr>
      <w:r w:rsidDel="00000000" w:rsidR="00000000" w:rsidRPr="00000000">
        <w:rPr>
          <w:sz w:val="26"/>
          <w:szCs w:val="26"/>
          <w:rtl w:val="0"/>
        </w:rPr>
        <w:t xml:space="preserve">8 thanh ghi được khởi tạo bằng các số nguyên a, b, c, d, e, f, g, h, như trong tài liệu. (512 bit khởi tạo này chính là giá trị IV = H_0.)</w:t>
      </w:r>
    </w:p>
    <w:p w:rsidR="00000000" w:rsidDel="00000000" w:rsidP="00000000" w:rsidRDefault="00000000" w:rsidRPr="00000000" w14:paraId="0000037E">
      <w:pPr>
        <w:ind w:left="0" w:firstLine="0"/>
        <w:rPr>
          <w:sz w:val="26"/>
          <w:szCs w:val="26"/>
        </w:rPr>
      </w:pPr>
      <w:r w:rsidDel="00000000" w:rsidR="00000000" w:rsidRPr="00000000">
        <w:rPr>
          <w:rtl w:val="0"/>
        </w:rPr>
      </w:r>
    </w:p>
    <w:p w:rsidR="00000000" w:rsidDel="00000000" w:rsidP="00000000" w:rsidRDefault="00000000" w:rsidRPr="00000000" w14:paraId="0000037F">
      <w:pPr>
        <w:ind w:left="0" w:firstLine="0"/>
        <w:rPr>
          <w:sz w:val="26"/>
          <w:szCs w:val="26"/>
        </w:rPr>
      </w:pPr>
      <w:r w:rsidDel="00000000" w:rsidR="00000000" w:rsidRPr="00000000">
        <w:rPr>
          <w:b w:val="1"/>
          <w:sz w:val="26"/>
          <w:szCs w:val="26"/>
          <w:rtl w:val="0"/>
        </w:rPr>
        <w:t xml:space="preserve">Bước 4 - Xử lý thông điệp theo từng khối 1024-bit (128-byte):</w:t>
      </w:r>
      <w:r w:rsidDel="00000000" w:rsidR="00000000" w:rsidRPr="00000000">
        <w:rPr>
          <w:rtl w:val="0"/>
        </w:rPr>
      </w:r>
    </w:p>
    <w:p w:rsidR="00000000" w:rsidDel="00000000" w:rsidP="00000000" w:rsidRDefault="00000000" w:rsidRPr="00000000" w14:paraId="00000380">
      <w:pPr>
        <w:numPr>
          <w:ilvl w:val="0"/>
          <w:numId w:val="43"/>
        </w:numPr>
        <w:ind w:left="720" w:hanging="360"/>
        <w:rPr>
          <w:sz w:val="26"/>
          <w:szCs w:val="26"/>
          <w:u w:val="none"/>
        </w:rPr>
      </w:pPr>
      <w:r w:rsidDel="00000000" w:rsidR="00000000" w:rsidRPr="00000000">
        <w:rPr>
          <w:sz w:val="26"/>
          <w:szCs w:val="26"/>
          <w:rtl w:val="0"/>
        </w:rPr>
        <w:t xml:space="preserve">Trọng tâm của hàm băm là hàm nén F gồm 80 vòng.</w:t>
      </w:r>
    </w:p>
    <w:p w:rsidR="00000000" w:rsidDel="00000000" w:rsidP="00000000" w:rsidRDefault="00000000" w:rsidRPr="00000000" w14:paraId="00000381">
      <w:pPr>
        <w:numPr>
          <w:ilvl w:val="0"/>
          <w:numId w:val="43"/>
        </w:numPr>
        <w:ind w:left="720" w:hanging="360"/>
        <w:rPr>
          <w:sz w:val="26"/>
          <w:szCs w:val="26"/>
          <w:u w:val="none"/>
        </w:rPr>
      </w:pPr>
      <w:r w:rsidDel="00000000" w:rsidR="00000000" w:rsidRPr="00000000">
        <w:rPr>
          <w:sz w:val="26"/>
          <w:szCs w:val="26"/>
          <w:rtl w:val="0"/>
        </w:rPr>
        <w:t xml:space="preserve">Mỗi vòng nhận đầu vào là giá trị bộ đệm 512-bit, abcdefgh, và cập nhật giá trị của bộ đệm này.</w:t>
      </w:r>
    </w:p>
    <w:p w:rsidR="00000000" w:rsidDel="00000000" w:rsidP="00000000" w:rsidRDefault="00000000" w:rsidRPr="00000000" w14:paraId="00000382">
      <w:pPr>
        <w:numPr>
          <w:ilvl w:val="0"/>
          <w:numId w:val="43"/>
        </w:numPr>
        <w:ind w:left="720" w:hanging="360"/>
        <w:rPr>
          <w:sz w:val="26"/>
          <w:szCs w:val="26"/>
          <w:u w:val="none"/>
        </w:rPr>
      </w:pPr>
      <w:r w:rsidDel="00000000" w:rsidR="00000000" w:rsidRPr="00000000">
        <w:rPr>
          <w:sz w:val="26"/>
          <w:szCs w:val="26"/>
          <w:rtl w:val="0"/>
        </w:rPr>
        <w:t xml:space="preserve">Tại thời điểm bắt đầu của vòng đầu tiên (Round 0), bộ đệm có giá trị là băm trung gian </w:t>
      </w:r>
      <m:oMath>
        <m:sSub>
          <m:sSubPr>
            <m:ctrlPr>
              <w:rPr>
                <w:sz w:val="26"/>
                <w:szCs w:val="26"/>
              </w:rPr>
            </m:ctrlPr>
          </m:sSubPr>
          <m:e>
            <m:r>
              <w:rPr>
                <w:sz w:val="26"/>
                <w:szCs w:val="26"/>
              </w:rPr>
              <m:t xml:space="preserve">H</m:t>
            </m:r>
          </m:e>
          <m:sub>
            <m:r>
              <w:rPr>
                <w:sz w:val="26"/>
                <w:szCs w:val="26"/>
              </w:rPr>
              <m:t xml:space="preserve">i-1</m:t>
            </m:r>
          </m:sub>
        </m:sSub>
      </m:oMath>
      <w:r w:rsidDel="00000000" w:rsidR="00000000" w:rsidRPr="00000000">
        <w:rPr>
          <w:sz w:val="26"/>
          <w:szCs w:val="26"/>
          <w:rtl w:val="0"/>
        </w:rPr>
        <w:t xml:space="preserve">.</w:t>
      </w:r>
    </w:p>
    <w:p w:rsidR="00000000" w:rsidDel="00000000" w:rsidP="00000000" w:rsidRDefault="00000000" w:rsidRPr="00000000" w14:paraId="00000383">
      <w:pPr>
        <w:numPr>
          <w:ilvl w:val="0"/>
          <w:numId w:val="43"/>
        </w:numPr>
        <w:ind w:left="720" w:hanging="360"/>
        <w:rPr>
          <w:sz w:val="26"/>
          <w:szCs w:val="26"/>
          <w:u w:val="none"/>
        </w:rPr>
      </w:pPr>
      <w:r w:rsidDel="00000000" w:rsidR="00000000" w:rsidRPr="00000000">
        <w:rPr>
          <w:sz w:val="26"/>
          <w:szCs w:val="26"/>
          <w:rtl w:val="0"/>
        </w:rPr>
        <w:t xml:space="preserve">Ở vòng thứ t (Round t) sẽ sử dụng một giá trị 64-bit, ký hiệu W_t, nhận được từ khối thông điệp M_i đang được xử lý. (</w:t>
      </w:r>
      <w:r w:rsidDel="00000000" w:rsidR="00000000" w:rsidRPr="00000000">
        <w:rPr>
          <w:i w:val="1"/>
          <w:sz w:val="26"/>
          <w:szCs w:val="26"/>
          <w:rtl w:val="0"/>
        </w:rPr>
        <w:t xml:space="preserve">Ta sẽ trình bày việc nhận được W_t từ M_i trong phần sau.</w:t>
      </w:r>
      <w:r w:rsidDel="00000000" w:rsidR="00000000" w:rsidRPr="00000000">
        <w:rPr>
          <w:sz w:val="26"/>
          <w:szCs w:val="26"/>
          <w:rtl w:val="0"/>
        </w:rPr>
        <w:t xml:space="preserve">)</w:t>
      </w:r>
    </w:p>
    <w:p w:rsidR="00000000" w:rsidDel="00000000" w:rsidP="00000000" w:rsidRDefault="00000000" w:rsidRPr="00000000" w14:paraId="00000384">
      <w:pPr>
        <w:numPr>
          <w:ilvl w:val="0"/>
          <w:numId w:val="43"/>
        </w:numPr>
        <w:ind w:left="720" w:hanging="360"/>
        <w:rPr>
          <w:sz w:val="26"/>
          <w:szCs w:val="26"/>
          <w:u w:val="none"/>
        </w:rPr>
      </w:pPr>
      <w:r w:rsidDel="00000000" w:rsidR="00000000" w:rsidRPr="00000000">
        <w:rPr>
          <w:sz w:val="26"/>
          <w:szCs w:val="26"/>
          <w:rtl w:val="0"/>
        </w:rPr>
        <w:t xml:space="preserve">Ngoài ra, mỗi vòng sử dụng thêm một hằng số, ký hiệu K_t. (Ta sẽ trình bày về K_t ở phần sau: K_t được tính thế nào, tại sao lại cần có K_t???)</w:t>
      </w:r>
    </w:p>
    <w:p w:rsidR="00000000" w:rsidDel="00000000" w:rsidP="00000000" w:rsidRDefault="00000000" w:rsidRPr="00000000" w14:paraId="00000385">
      <w:pPr>
        <w:numPr>
          <w:ilvl w:val="0"/>
          <w:numId w:val="43"/>
        </w:numPr>
        <w:ind w:left="720" w:hanging="360"/>
        <w:rPr>
          <w:sz w:val="26"/>
          <w:szCs w:val="26"/>
          <w:u w:val="none"/>
        </w:rPr>
      </w:pPr>
      <w:r w:rsidDel="00000000" w:rsidR="00000000" w:rsidRPr="00000000">
        <w:rPr>
          <w:sz w:val="26"/>
          <w:szCs w:val="26"/>
          <w:rtl w:val="0"/>
        </w:rPr>
        <w:t xml:space="preserve"> Đầu ra của vòng thứ 80 (Round 79) được cộng với giá trị băm trung gian </w:t>
      </w:r>
      <m:oMath>
        <m:sSub>
          <m:sSubPr>
            <m:ctrlPr>
              <w:rPr>
                <w:sz w:val="26"/>
                <w:szCs w:val="26"/>
              </w:rPr>
            </m:ctrlPr>
          </m:sSubPr>
          <m:e>
            <m:r>
              <w:rPr>
                <w:sz w:val="26"/>
                <w:szCs w:val="26"/>
              </w:rPr>
              <m:t xml:space="preserve">H</m:t>
            </m:r>
          </m:e>
          <m:sub>
            <m:r>
              <w:rPr>
                <w:sz w:val="26"/>
                <w:szCs w:val="26"/>
              </w:rPr>
              <m:t xml:space="preserve">i-1</m:t>
            </m:r>
          </m:sub>
        </m:sSub>
      </m:oMath>
      <w:r w:rsidDel="00000000" w:rsidR="00000000" w:rsidRPr="00000000">
        <w:rPr>
          <w:sz w:val="26"/>
          <w:szCs w:val="26"/>
          <w:rtl w:val="0"/>
        </w:rPr>
        <w:t xml:space="preserve"> để cho ra giá trị băm trung gian </w:t>
      </w:r>
      <m:oMath>
        <m:sSub>
          <m:sSubPr>
            <m:ctrlPr>
              <w:rPr>
                <w:sz w:val="26"/>
                <w:szCs w:val="26"/>
              </w:rPr>
            </m:ctrlPr>
          </m:sSubPr>
          <m:e>
            <m:r>
              <w:rPr>
                <w:sz w:val="26"/>
                <w:szCs w:val="26"/>
              </w:rPr>
              <m:t xml:space="preserve">H</m:t>
            </m:r>
          </m:e>
          <m:sub>
            <m:r>
              <w:rPr>
                <w:sz w:val="26"/>
                <w:szCs w:val="26"/>
              </w:rPr>
              <m:t xml:space="preserve">i</m:t>
            </m:r>
          </m:sub>
        </m:sSub>
      </m:oMath>
      <w:r w:rsidDel="00000000" w:rsidR="00000000" w:rsidRPr="00000000">
        <w:rPr>
          <w:sz w:val="26"/>
          <w:szCs w:val="26"/>
          <w:rtl w:val="0"/>
        </w:rPr>
        <w:t xml:space="preserve">. Trong đó, việc cộng được thực hiện một cách độc lập đối theo mỗi từ trong bộ đệm với các từ tương ứng trong giá trị trung gian </w:t>
      </w:r>
      <m:oMath>
        <m:sSub>
          <m:sSubPr>
            <m:ctrlPr>
              <w:rPr>
                <w:sz w:val="26"/>
                <w:szCs w:val="26"/>
              </w:rPr>
            </m:ctrlPr>
          </m:sSubPr>
          <m:e>
            <m:r>
              <w:rPr>
                <w:sz w:val="26"/>
                <w:szCs w:val="26"/>
              </w:rPr>
              <m:t xml:space="preserve">H</m:t>
            </m:r>
          </m:e>
          <m:sub>
            <m:r>
              <w:rPr>
                <w:sz w:val="26"/>
                <w:szCs w:val="26"/>
              </w:rPr>
              <m:t xml:space="preserve">i-1</m:t>
            </m:r>
          </m:sub>
        </m:sSub>
      </m:oMath>
      <w:r w:rsidDel="00000000" w:rsidR="00000000" w:rsidRPr="00000000">
        <w:rPr>
          <w:sz w:val="26"/>
          <w:szCs w:val="26"/>
          <w:rtl w:val="0"/>
        </w:rPr>
        <w:t xml:space="preserve"> sử dụng phép cộng theo modulo </w:t>
      </w:r>
      <m:oMath>
        <m:sSup>
          <m:sSupPr>
            <m:ctrlPr>
              <w:rPr>
                <w:sz w:val="26"/>
                <w:szCs w:val="26"/>
              </w:rPr>
            </m:ctrlPr>
          </m:sSupPr>
          <m:e>
            <m:r>
              <w:rPr>
                <w:sz w:val="26"/>
                <w:szCs w:val="26"/>
              </w:rPr>
              <m:t xml:space="preserve">2</m:t>
            </m:r>
          </m:e>
          <m:sup>
            <m:r>
              <w:rPr>
                <w:sz w:val="26"/>
                <w:szCs w:val="26"/>
              </w:rPr>
              <m:t xml:space="preserve">64</m:t>
            </m:r>
          </m:sup>
        </m:sSup>
      </m:oMath>
      <w:r w:rsidDel="00000000" w:rsidR="00000000" w:rsidRPr="00000000">
        <w:rPr>
          <w:sz w:val="26"/>
          <w:szCs w:val="26"/>
          <w:rtl w:val="0"/>
        </w:rPr>
        <w:t xml:space="preserve">.</w:t>
      </w:r>
    </w:p>
    <w:p w:rsidR="00000000" w:rsidDel="00000000" w:rsidP="00000000" w:rsidRDefault="00000000" w:rsidRPr="00000000" w14:paraId="00000386">
      <w:pPr>
        <w:ind w:left="0" w:firstLine="0"/>
        <w:rPr>
          <w:sz w:val="26"/>
          <w:szCs w:val="26"/>
        </w:rPr>
      </w:pPr>
      <w:r w:rsidDel="00000000" w:rsidR="00000000" w:rsidRPr="00000000">
        <w:rPr>
          <w:rtl w:val="0"/>
        </w:rPr>
      </w:r>
    </w:p>
    <w:p w:rsidR="00000000" w:rsidDel="00000000" w:rsidP="00000000" w:rsidRDefault="00000000" w:rsidRPr="00000000" w14:paraId="00000387">
      <w:pPr>
        <w:ind w:left="0" w:firstLine="0"/>
        <w:rPr>
          <w:sz w:val="26"/>
          <w:szCs w:val="26"/>
        </w:rPr>
      </w:pPr>
      <w:r w:rsidDel="00000000" w:rsidR="00000000" w:rsidRPr="00000000">
        <w:rPr>
          <w:b w:val="1"/>
          <w:sz w:val="26"/>
          <w:szCs w:val="26"/>
          <w:rtl w:val="0"/>
        </w:rPr>
        <w:t xml:space="preserve">BTVN:</w:t>
      </w:r>
      <w:r w:rsidDel="00000000" w:rsidR="00000000" w:rsidRPr="00000000">
        <w:rPr>
          <w:sz w:val="26"/>
          <w:szCs w:val="26"/>
          <w:rtl w:val="0"/>
        </w:rPr>
        <w:t xml:space="preserve"> Xem lại nội dung đã học, đọc kỹ các bước tính toán, đặc biệt là Bước 4. Xem trước nội dung cho tuần sau.</w:t>
      </w:r>
    </w:p>
    <w:p w:rsidR="00000000" w:rsidDel="00000000" w:rsidP="00000000" w:rsidRDefault="00000000" w:rsidRPr="00000000" w14:paraId="00000388">
      <w:pPr>
        <w:rPr>
          <w:sz w:val="26"/>
          <w:szCs w:val="26"/>
        </w:rPr>
      </w:pPr>
      <w:r w:rsidDel="00000000" w:rsidR="00000000" w:rsidRPr="00000000">
        <w:rPr>
          <w:rtl w:val="0"/>
        </w:rPr>
      </w:r>
    </w:p>
    <w:p w:rsidR="00000000" w:rsidDel="00000000" w:rsidP="00000000" w:rsidRDefault="00000000" w:rsidRPr="00000000" w14:paraId="00000389">
      <w:pPr>
        <w:rPr>
          <w:sz w:val="26"/>
          <w:szCs w:val="26"/>
        </w:rPr>
      </w:pPr>
      <w:r w:rsidDel="00000000" w:rsidR="00000000" w:rsidRPr="00000000">
        <w:rPr>
          <w:rtl w:val="0"/>
        </w:rPr>
      </w:r>
    </w:p>
    <w:p w:rsidR="00000000" w:rsidDel="00000000" w:rsidP="00000000" w:rsidRDefault="00000000" w:rsidRPr="00000000" w14:paraId="0000038A">
      <w:pPr>
        <w:rPr>
          <w:sz w:val="26"/>
          <w:szCs w:val="26"/>
        </w:rPr>
      </w:pPr>
      <w:r w:rsidDel="00000000" w:rsidR="00000000" w:rsidRPr="00000000">
        <w:rPr>
          <w:rtl w:val="0"/>
        </w:rPr>
      </w:r>
    </w:p>
    <w:p w:rsidR="00000000" w:rsidDel="00000000" w:rsidP="00000000" w:rsidRDefault="00000000" w:rsidRPr="00000000" w14:paraId="0000038B">
      <w:pPr>
        <w:rPr>
          <w:sz w:val="26"/>
          <w:szCs w:val="26"/>
        </w:rPr>
      </w:pPr>
      <w:r w:rsidDel="00000000" w:rsidR="00000000" w:rsidRPr="00000000">
        <w:rPr>
          <w:rtl w:val="0"/>
        </w:rPr>
      </w:r>
    </w:p>
    <w:p w:rsidR="00000000" w:rsidDel="00000000" w:rsidP="00000000" w:rsidRDefault="00000000" w:rsidRPr="00000000" w14:paraId="0000038C">
      <w:pPr>
        <w:rPr>
          <w:sz w:val="26"/>
          <w:szCs w:val="26"/>
        </w:rPr>
      </w:pPr>
      <w:r w:rsidDel="00000000" w:rsidR="00000000" w:rsidRPr="00000000">
        <w:rPr>
          <w:rtl w:val="0"/>
        </w:rPr>
      </w:r>
    </w:p>
    <w:p w:rsidR="00000000" w:rsidDel="00000000" w:rsidP="00000000" w:rsidRDefault="00000000" w:rsidRPr="00000000" w14:paraId="0000038D">
      <w:pPr>
        <w:rPr>
          <w:b w:val="1"/>
          <w:sz w:val="26"/>
          <w:szCs w:val="26"/>
        </w:rPr>
      </w:pPr>
      <w:r w:rsidDel="00000000" w:rsidR="00000000" w:rsidRPr="00000000">
        <w:rPr>
          <w:b w:val="1"/>
          <w:sz w:val="26"/>
          <w:szCs w:val="26"/>
          <w:rtl w:val="0"/>
        </w:rPr>
        <w:t xml:space="preserve">Ngày 12/10/2021</w:t>
      </w:r>
    </w:p>
    <w:p w:rsidR="00000000" w:rsidDel="00000000" w:rsidP="00000000" w:rsidRDefault="00000000" w:rsidRPr="00000000" w14:paraId="0000038E">
      <w:pPr>
        <w:rPr>
          <w:sz w:val="26"/>
          <w:szCs w:val="26"/>
        </w:rPr>
      </w:pPr>
      <w:r w:rsidDel="00000000" w:rsidR="00000000" w:rsidRPr="00000000">
        <w:rPr>
          <w:rtl w:val="0"/>
        </w:rPr>
      </w:r>
    </w:p>
    <w:p w:rsidR="00000000" w:rsidDel="00000000" w:rsidP="00000000" w:rsidRDefault="00000000" w:rsidRPr="00000000" w14:paraId="0000038F">
      <w:pPr>
        <w:rPr>
          <w:sz w:val="26"/>
          <w:szCs w:val="26"/>
        </w:rPr>
      </w:pPr>
      <w:r w:rsidDel="00000000" w:rsidR="00000000" w:rsidRPr="00000000">
        <w:rPr>
          <w:sz w:val="26"/>
          <w:szCs w:val="26"/>
          <w:rtl w:val="0"/>
        </w:rPr>
        <w:t xml:space="preserve">Tính toán thực hành SageMath: Lấy file trong thư mục của lớp SageMathHashFunctions….</w:t>
      </w:r>
    </w:p>
    <w:p w:rsidR="00000000" w:rsidDel="00000000" w:rsidP="00000000" w:rsidRDefault="00000000" w:rsidRPr="00000000" w14:paraId="00000390">
      <w:pPr>
        <w:rPr>
          <w:sz w:val="26"/>
          <w:szCs w:val="26"/>
        </w:rPr>
      </w:pPr>
      <w:r w:rsidDel="00000000" w:rsidR="00000000" w:rsidRPr="00000000">
        <w:rPr>
          <w:rtl w:val="0"/>
        </w:rPr>
      </w:r>
    </w:p>
    <w:p w:rsidR="00000000" w:rsidDel="00000000" w:rsidP="00000000" w:rsidRDefault="00000000" w:rsidRPr="00000000" w14:paraId="00000391">
      <w:pPr>
        <w:rPr>
          <w:sz w:val="26"/>
          <w:szCs w:val="26"/>
        </w:rPr>
      </w:pPr>
      <w:r w:rsidDel="00000000" w:rsidR="00000000" w:rsidRPr="00000000">
        <w:rPr>
          <w:rtl w:val="0"/>
        </w:rPr>
      </w:r>
    </w:p>
    <w:p w:rsidR="00000000" w:rsidDel="00000000" w:rsidP="00000000" w:rsidRDefault="00000000" w:rsidRPr="00000000" w14:paraId="00000392">
      <w:pPr>
        <w:rPr>
          <w:sz w:val="26"/>
          <w:szCs w:val="26"/>
        </w:rPr>
      </w:pPr>
      <w:r w:rsidDel="00000000" w:rsidR="00000000" w:rsidRPr="00000000">
        <w:rPr>
          <w:sz w:val="26"/>
          <w:szCs w:val="26"/>
          <w:rtl w:val="0"/>
        </w:rPr>
        <w:t xml:space="preserve">Giới thiệu 2 nguồn (thư viện hàm băm &amp; thư viện các hệ mã):</w:t>
      </w:r>
    </w:p>
    <w:p w:rsidR="00000000" w:rsidDel="00000000" w:rsidP="00000000" w:rsidRDefault="00000000" w:rsidRPr="00000000" w14:paraId="00000393">
      <w:pPr>
        <w:rPr>
          <w:sz w:val="26"/>
          <w:szCs w:val="26"/>
        </w:rPr>
      </w:pPr>
      <w:r w:rsidDel="00000000" w:rsidR="00000000" w:rsidRPr="00000000">
        <w:rPr>
          <w:rtl w:val="0"/>
        </w:rPr>
      </w:r>
    </w:p>
    <w:p w:rsidR="00000000" w:rsidDel="00000000" w:rsidP="00000000" w:rsidRDefault="00000000" w:rsidRPr="00000000" w14:paraId="00000394">
      <w:pPr>
        <w:rPr>
          <w:sz w:val="26"/>
          <w:szCs w:val="26"/>
        </w:rPr>
      </w:pPr>
      <w:r w:rsidDel="00000000" w:rsidR="00000000" w:rsidRPr="00000000">
        <w:rPr>
          <w:rtl w:val="0"/>
        </w:rPr>
      </w:r>
    </w:p>
    <w:p w:rsidR="00000000" w:rsidDel="00000000" w:rsidP="00000000" w:rsidRDefault="00000000" w:rsidRPr="00000000" w14:paraId="00000395">
      <w:pPr>
        <w:numPr>
          <w:ilvl w:val="0"/>
          <w:numId w:val="38"/>
        </w:numPr>
        <w:ind w:left="720" w:hanging="360"/>
        <w:rPr>
          <w:sz w:val="26"/>
          <w:szCs w:val="26"/>
          <w:u w:val="none"/>
        </w:rPr>
      </w:pPr>
      <w:r w:rsidDel="00000000" w:rsidR="00000000" w:rsidRPr="00000000">
        <w:rPr>
          <w:sz w:val="26"/>
          <w:szCs w:val="26"/>
          <w:rtl w:val="0"/>
        </w:rPr>
        <w:t xml:space="preserve">Thư viện Python "hashlib": </w:t>
      </w:r>
      <w:hyperlink r:id="rId12">
        <w:r w:rsidDel="00000000" w:rsidR="00000000" w:rsidRPr="00000000">
          <w:rPr>
            <w:color w:val="1155cc"/>
            <w:sz w:val="26"/>
            <w:szCs w:val="26"/>
            <w:u w:val="single"/>
            <w:rtl w:val="0"/>
          </w:rPr>
          <w:t xml:space="preserve">https://docs.python.org/3/library/hashlib.html</w:t>
        </w:r>
      </w:hyperlink>
      <w:r w:rsidDel="00000000" w:rsidR="00000000" w:rsidRPr="00000000">
        <w:rPr>
          <w:rtl w:val="0"/>
        </w:rPr>
      </w:r>
    </w:p>
    <w:p w:rsidR="00000000" w:rsidDel="00000000" w:rsidP="00000000" w:rsidRDefault="00000000" w:rsidRPr="00000000" w14:paraId="00000396">
      <w:pPr>
        <w:rPr>
          <w:sz w:val="26"/>
          <w:szCs w:val="26"/>
        </w:rPr>
      </w:pPr>
      <w:r w:rsidDel="00000000" w:rsidR="00000000" w:rsidRPr="00000000">
        <w:rPr>
          <w:sz w:val="26"/>
          <w:szCs w:val="26"/>
          <w:rtl w:val="0"/>
        </w:rPr>
        <w:t xml:space="preserve">Thư viện này bao gồm nhiều thuật toán băm và thông báo an toàn khác nhau. Bao gồm các thuật toán băm an toàn FIPS SHA1, SHA224, SHA256, SHA384 và SHA512 (được định nghĩa trong FIPS 180-2) cũng như thuật toán MD5 của RSA (được xác định trong Internet RFC 1321). </w:t>
      </w:r>
    </w:p>
    <w:p w:rsidR="00000000" w:rsidDel="00000000" w:rsidP="00000000" w:rsidRDefault="00000000" w:rsidRPr="00000000" w14:paraId="00000397">
      <w:pPr>
        <w:rPr>
          <w:sz w:val="26"/>
          <w:szCs w:val="26"/>
        </w:rPr>
      </w:pPr>
      <w:r w:rsidDel="00000000" w:rsidR="00000000" w:rsidRPr="00000000">
        <w:rPr>
          <w:rtl w:val="0"/>
        </w:rPr>
      </w:r>
    </w:p>
    <w:p w:rsidR="00000000" w:rsidDel="00000000" w:rsidP="00000000" w:rsidRDefault="00000000" w:rsidRPr="00000000" w14:paraId="00000398">
      <w:pPr>
        <w:rPr>
          <w:sz w:val="26"/>
          <w:szCs w:val="26"/>
        </w:rPr>
      </w:pPr>
      <w:r w:rsidDel="00000000" w:rsidR="00000000" w:rsidRPr="00000000">
        <w:rPr>
          <w:sz w:val="26"/>
          <w:szCs w:val="26"/>
          <w:rtl w:val="0"/>
        </w:rPr>
        <w:t xml:space="preserve">Các thuật ngữ “băm an toàn” (secure hash) và “phân tích thông điệp” (message digest) có thể hoán đổi cho nhau. Các thuật toán cũ hơn được gọi là phân tích thông điệp. Thuật ngữ hiện đại là băm an toàn.</w:t>
      </w:r>
    </w:p>
    <w:p w:rsidR="00000000" w:rsidDel="00000000" w:rsidP="00000000" w:rsidRDefault="00000000" w:rsidRPr="00000000" w14:paraId="00000399">
      <w:pPr>
        <w:rPr>
          <w:sz w:val="26"/>
          <w:szCs w:val="26"/>
        </w:rPr>
      </w:pPr>
      <w:r w:rsidDel="00000000" w:rsidR="00000000" w:rsidRPr="00000000">
        <w:rPr>
          <w:rtl w:val="0"/>
        </w:rPr>
      </w:r>
    </w:p>
    <w:p w:rsidR="00000000" w:rsidDel="00000000" w:rsidP="00000000" w:rsidRDefault="00000000" w:rsidRPr="00000000" w14:paraId="0000039A">
      <w:pPr>
        <w:rPr>
          <w:sz w:val="26"/>
          <w:szCs w:val="26"/>
        </w:rPr>
      </w:pPr>
      <w:r w:rsidDel="00000000" w:rsidR="00000000" w:rsidRPr="00000000">
        <w:rPr>
          <w:sz w:val="26"/>
          <w:szCs w:val="26"/>
          <w:rtl w:val="0"/>
        </w:rPr>
        <w:t xml:space="preserve">Ví dụ: SHA255 băm thông điệp "Hello Vietnam" thành </w:t>
      </w:r>
    </w:p>
    <w:p w:rsidR="00000000" w:rsidDel="00000000" w:rsidP="00000000" w:rsidRDefault="00000000" w:rsidRPr="00000000" w14:paraId="0000039B">
      <w:pPr>
        <w:rPr>
          <w:sz w:val="26"/>
          <w:szCs w:val="26"/>
        </w:rPr>
      </w:pPr>
      <w:r w:rsidDel="00000000" w:rsidR="00000000" w:rsidRPr="00000000">
        <w:rPr>
          <w:sz w:val="26"/>
          <w:szCs w:val="26"/>
          <w:rtl w:val="0"/>
        </w:rPr>
        <w:t xml:space="preserve">b3cd875241a6fdbef567f2ef429f15f56a60679cacf2c47f6c7463f736c82fe0</w:t>
      </w:r>
    </w:p>
    <w:p w:rsidR="00000000" w:rsidDel="00000000" w:rsidP="00000000" w:rsidRDefault="00000000" w:rsidRPr="00000000" w14:paraId="0000039C">
      <w:pPr>
        <w:rPr>
          <w:sz w:val="26"/>
          <w:szCs w:val="26"/>
        </w:rPr>
      </w:pPr>
      <w:r w:rsidDel="00000000" w:rsidR="00000000" w:rsidRPr="00000000">
        <w:rPr>
          <w:rtl w:val="0"/>
        </w:rPr>
      </w:r>
    </w:p>
    <w:p w:rsidR="00000000" w:rsidDel="00000000" w:rsidP="00000000" w:rsidRDefault="00000000" w:rsidRPr="00000000" w14:paraId="0000039D">
      <w:pPr>
        <w:numPr>
          <w:ilvl w:val="0"/>
          <w:numId w:val="38"/>
        </w:numPr>
        <w:ind w:left="720" w:hanging="360"/>
        <w:rPr>
          <w:sz w:val="26"/>
          <w:szCs w:val="26"/>
        </w:rPr>
      </w:pPr>
      <w:r w:rsidDel="00000000" w:rsidR="00000000" w:rsidRPr="00000000">
        <w:rPr>
          <w:sz w:val="26"/>
          <w:szCs w:val="26"/>
          <w:rtl w:val="0"/>
        </w:rPr>
        <w:t xml:space="preserve">Thư viện về các hệ mật mã có sẵn trong SageMath.</w:t>
      </w:r>
    </w:p>
    <w:p w:rsidR="00000000" w:rsidDel="00000000" w:rsidP="00000000" w:rsidRDefault="00000000" w:rsidRPr="00000000" w14:paraId="0000039E">
      <w:pPr>
        <w:ind w:left="720" w:firstLine="0"/>
        <w:rPr>
          <w:sz w:val="26"/>
          <w:szCs w:val="26"/>
        </w:rPr>
      </w:pPr>
      <w:r w:rsidDel="00000000" w:rsidR="00000000" w:rsidRPr="00000000">
        <w:rPr>
          <w:rtl w:val="0"/>
        </w:rPr>
      </w:r>
    </w:p>
    <w:p w:rsidR="00000000" w:rsidDel="00000000" w:rsidP="00000000" w:rsidRDefault="00000000" w:rsidRPr="00000000" w14:paraId="0000039F">
      <w:pPr>
        <w:ind w:left="720" w:firstLine="0"/>
        <w:rPr>
          <w:sz w:val="26"/>
          <w:szCs w:val="26"/>
        </w:rPr>
      </w:pPr>
      <w:r w:rsidDel="00000000" w:rsidR="00000000" w:rsidRPr="00000000">
        <w:rPr>
          <w:sz w:val="26"/>
          <w:szCs w:val="26"/>
          <w:rtl w:val="0"/>
        </w:rPr>
        <w:t xml:space="preserve">Nguồn: </w:t>
      </w:r>
    </w:p>
    <w:p w:rsidR="00000000" w:rsidDel="00000000" w:rsidP="00000000" w:rsidRDefault="00000000" w:rsidRPr="00000000" w14:paraId="000003A0">
      <w:pPr>
        <w:ind w:left="720" w:firstLine="0"/>
        <w:rPr>
          <w:sz w:val="26"/>
          <w:szCs w:val="26"/>
        </w:rPr>
      </w:pPr>
      <w:r w:rsidDel="00000000" w:rsidR="00000000" w:rsidRPr="00000000">
        <w:rPr>
          <w:sz w:val="26"/>
          <w:szCs w:val="26"/>
          <w:rtl w:val="0"/>
        </w:rPr>
        <w:t xml:space="preserve">https://doc.sagemath.org/html/en/reference/cryptography/index.html</w:t>
      </w:r>
    </w:p>
    <w:p w:rsidR="00000000" w:rsidDel="00000000" w:rsidP="00000000" w:rsidRDefault="00000000" w:rsidRPr="00000000" w14:paraId="000003A1">
      <w:pPr>
        <w:ind w:left="720" w:firstLine="0"/>
        <w:rPr>
          <w:sz w:val="26"/>
          <w:szCs w:val="26"/>
        </w:rPr>
      </w:pPr>
      <w:r w:rsidDel="00000000" w:rsidR="00000000" w:rsidRPr="00000000">
        <w:rPr>
          <w:rtl w:val="0"/>
        </w:rPr>
      </w:r>
    </w:p>
    <w:p w:rsidR="00000000" w:rsidDel="00000000" w:rsidP="00000000" w:rsidRDefault="00000000" w:rsidRPr="00000000" w14:paraId="000003A2">
      <w:pPr>
        <w:ind w:left="720" w:firstLine="0"/>
        <w:rPr>
          <w:sz w:val="26"/>
          <w:szCs w:val="26"/>
        </w:rPr>
      </w:pPr>
      <w:r w:rsidDel="00000000" w:rsidR="00000000" w:rsidRPr="00000000">
        <w:rPr>
          <w:sz w:val="26"/>
          <w:szCs w:val="26"/>
          <w:rtl w:val="0"/>
        </w:rPr>
        <w:t xml:space="preserve">Hãy tính toán thực hành một vài hệ mã cổ điển: </w:t>
      </w:r>
    </w:p>
    <w:p w:rsidR="00000000" w:rsidDel="00000000" w:rsidP="00000000" w:rsidRDefault="00000000" w:rsidRPr="00000000" w14:paraId="000003A3">
      <w:pPr>
        <w:ind w:left="720" w:firstLine="0"/>
        <w:rPr>
          <w:sz w:val="26"/>
          <w:szCs w:val="26"/>
        </w:rPr>
      </w:pPr>
      <w:r w:rsidDel="00000000" w:rsidR="00000000" w:rsidRPr="00000000">
        <w:rPr>
          <w:sz w:val="26"/>
          <w:szCs w:val="26"/>
          <w:rtl w:val="0"/>
        </w:rPr>
        <w:t xml:space="preserve">https://doc.sagemath.org/html/en/reference/cryptography/sage/crypto/classical.html</w:t>
      </w:r>
    </w:p>
    <w:p w:rsidR="00000000" w:rsidDel="00000000" w:rsidP="00000000" w:rsidRDefault="00000000" w:rsidRPr="00000000" w14:paraId="000003A4">
      <w:pPr>
        <w:ind w:left="720" w:firstLine="0"/>
        <w:rPr>
          <w:sz w:val="26"/>
          <w:szCs w:val="26"/>
        </w:rPr>
      </w:pPr>
      <w:r w:rsidDel="00000000" w:rsidR="00000000" w:rsidRPr="00000000">
        <w:rPr>
          <w:rtl w:val="0"/>
        </w:rPr>
      </w:r>
    </w:p>
    <w:p w:rsidR="00000000" w:rsidDel="00000000" w:rsidP="00000000" w:rsidRDefault="00000000" w:rsidRPr="00000000" w14:paraId="000003A5">
      <w:pPr>
        <w:ind w:left="720" w:firstLine="0"/>
        <w:rPr>
          <w:sz w:val="26"/>
          <w:szCs w:val="26"/>
        </w:rPr>
      </w:pPr>
      <w:r w:rsidDel="00000000" w:rsidR="00000000" w:rsidRPr="00000000">
        <w:rPr>
          <w:sz w:val="26"/>
          <w:szCs w:val="26"/>
          <w:rtl w:val="0"/>
        </w:rPr>
        <w:t xml:space="preserve">Mỗi hệ mã tính ít nhất 1 ví dụ khác trong HELP.</w:t>
      </w:r>
    </w:p>
    <w:p w:rsidR="00000000" w:rsidDel="00000000" w:rsidP="00000000" w:rsidRDefault="00000000" w:rsidRPr="00000000" w14:paraId="000003A6">
      <w:pPr>
        <w:ind w:left="720" w:firstLine="0"/>
        <w:rPr>
          <w:sz w:val="26"/>
          <w:szCs w:val="26"/>
        </w:rPr>
      </w:pPr>
      <w:r w:rsidDel="00000000" w:rsidR="00000000" w:rsidRPr="00000000">
        <w:rPr>
          <w:rtl w:val="0"/>
        </w:rPr>
      </w:r>
    </w:p>
    <w:p w:rsidR="00000000" w:rsidDel="00000000" w:rsidP="00000000" w:rsidRDefault="00000000" w:rsidRPr="00000000" w14:paraId="000003A7">
      <w:pPr>
        <w:ind w:left="720" w:firstLine="0"/>
        <w:rPr>
          <w:sz w:val="26"/>
          <w:szCs w:val="26"/>
        </w:rPr>
      </w:pPr>
      <w:r w:rsidDel="00000000" w:rsidR="00000000" w:rsidRPr="00000000">
        <w:rPr>
          <w:sz w:val="26"/>
          <w:szCs w:val="26"/>
          <w:rtl w:val="0"/>
        </w:rPr>
        <w:t xml:space="preserve">1. shift cipher (Mã dịch chuyển)</w:t>
      </w:r>
    </w:p>
    <w:p w:rsidR="00000000" w:rsidDel="00000000" w:rsidP="00000000" w:rsidRDefault="00000000" w:rsidRPr="00000000" w14:paraId="000003A8">
      <w:pPr>
        <w:ind w:left="720" w:firstLine="0"/>
        <w:rPr>
          <w:sz w:val="26"/>
          <w:szCs w:val="26"/>
        </w:rPr>
      </w:pPr>
      <w:r w:rsidDel="00000000" w:rsidR="00000000" w:rsidRPr="00000000">
        <w:rPr>
          <w:sz w:val="26"/>
          <w:szCs w:val="26"/>
          <w:rtl w:val="0"/>
        </w:rPr>
        <w:t xml:space="preserve">2. substitution cipher (Mã thay thế); see SubstitutionCryptosystem</w:t>
      </w:r>
    </w:p>
    <w:p w:rsidR="00000000" w:rsidDel="00000000" w:rsidP="00000000" w:rsidRDefault="00000000" w:rsidRPr="00000000" w14:paraId="000003A9">
      <w:pPr>
        <w:ind w:left="720" w:firstLine="0"/>
        <w:rPr>
          <w:sz w:val="26"/>
          <w:szCs w:val="26"/>
        </w:rPr>
      </w:pPr>
      <w:r w:rsidDel="00000000" w:rsidR="00000000" w:rsidRPr="00000000">
        <w:rPr>
          <w:sz w:val="26"/>
          <w:szCs w:val="26"/>
          <w:rtl w:val="0"/>
        </w:rPr>
        <w:t xml:space="preserve">3. transposition cipher (Mã chuyển vị); see TranspositionCryptosystem</w:t>
      </w:r>
    </w:p>
    <w:p w:rsidR="00000000" w:rsidDel="00000000" w:rsidP="00000000" w:rsidRDefault="00000000" w:rsidRPr="00000000" w14:paraId="000003AA">
      <w:pPr>
        <w:ind w:left="720" w:firstLine="0"/>
        <w:rPr>
          <w:sz w:val="26"/>
          <w:szCs w:val="26"/>
        </w:rPr>
      </w:pPr>
      <w:r w:rsidDel="00000000" w:rsidR="00000000" w:rsidRPr="00000000">
        <w:rPr>
          <w:sz w:val="26"/>
          <w:szCs w:val="26"/>
          <w:rtl w:val="0"/>
        </w:rPr>
        <w:t xml:space="preserve">4. affine cipher (Mã affine); see AffineCryptosystem</w:t>
      </w:r>
    </w:p>
    <w:p w:rsidR="00000000" w:rsidDel="00000000" w:rsidP="00000000" w:rsidRDefault="00000000" w:rsidRPr="00000000" w14:paraId="000003AB">
      <w:pPr>
        <w:ind w:left="720" w:firstLine="0"/>
        <w:rPr>
          <w:sz w:val="26"/>
          <w:szCs w:val="26"/>
        </w:rPr>
      </w:pPr>
      <w:r w:rsidDel="00000000" w:rsidR="00000000" w:rsidRPr="00000000">
        <w:rPr>
          <w:sz w:val="26"/>
          <w:szCs w:val="26"/>
          <w:rtl w:val="0"/>
        </w:rPr>
        <w:t xml:space="preserve">5. Hill or matrix cipher (Mã Hill); see HillCryptosystem</w:t>
      </w:r>
    </w:p>
    <w:p w:rsidR="00000000" w:rsidDel="00000000" w:rsidP="00000000" w:rsidRDefault="00000000" w:rsidRPr="00000000" w14:paraId="000003AC">
      <w:pPr>
        <w:ind w:left="720" w:firstLine="0"/>
        <w:rPr>
          <w:sz w:val="26"/>
          <w:szCs w:val="26"/>
        </w:rPr>
      </w:pPr>
      <w:r w:rsidDel="00000000" w:rsidR="00000000" w:rsidRPr="00000000">
        <w:rPr>
          <w:sz w:val="26"/>
          <w:szCs w:val="26"/>
          <w:rtl w:val="0"/>
        </w:rPr>
        <w:t xml:space="preserve">6. Vigenere cipher (Mã Vigenere); see VigenereCryptosystem</w:t>
      </w:r>
    </w:p>
    <w:p w:rsidR="00000000" w:rsidDel="00000000" w:rsidP="00000000" w:rsidRDefault="00000000" w:rsidRPr="00000000" w14:paraId="000003AD">
      <w:pPr>
        <w:ind w:left="720" w:firstLine="0"/>
        <w:rPr>
          <w:sz w:val="26"/>
          <w:szCs w:val="26"/>
        </w:rPr>
      </w:pPr>
      <w:r w:rsidDel="00000000" w:rsidR="00000000" w:rsidRPr="00000000">
        <w:rPr>
          <w:rtl w:val="0"/>
        </w:rPr>
      </w:r>
    </w:p>
    <w:p w:rsidR="00000000" w:rsidDel="00000000" w:rsidP="00000000" w:rsidRDefault="00000000" w:rsidRPr="00000000" w14:paraId="000003AE">
      <w:pPr>
        <w:rPr>
          <w:sz w:val="26"/>
          <w:szCs w:val="26"/>
        </w:rPr>
      </w:pPr>
      <w:r w:rsidDel="00000000" w:rsidR="00000000" w:rsidRPr="00000000">
        <w:rPr>
          <w:rtl w:val="0"/>
        </w:rPr>
      </w:r>
    </w:p>
    <w:p w:rsidR="00000000" w:rsidDel="00000000" w:rsidP="00000000" w:rsidRDefault="00000000" w:rsidRPr="00000000" w14:paraId="000003AF">
      <w:pPr>
        <w:rPr>
          <w:sz w:val="26"/>
          <w:szCs w:val="26"/>
        </w:rPr>
      </w:pPr>
      <w:r w:rsidDel="00000000" w:rsidR="00000000" w:rsidRPr="00000000">
        <w:rPr>
          <w:sz w:val="26"/>
          <w:szCs w:val="26"/>
          <w:rtl w:val="0"/>
        </w:rPr>
        <w:t xml:space="preserve">Kiểm tra 30 phút (7:25-7:55)</w:t>
      </w:r>
    </w:p>
    <w:p w:rsidR="00000000" w:rsidDel="00000000" w:rsidP="00000000" w:rsidRDefault="00000000" w:rsidRPr="00000000" w14:paraId="000003B0">
      <w:pPr>
        <w:rPr>
          <w:sz w:val="26"/>
          <w:szCs w:val="26"/>
        </w:rPr>
      </w:pPr>
      <w:r w:rsidDel="00000000" w:rsidR="00000000" w:rsidRPr="00000000">
        <w:rPr>
          <w:rtl w:val="0"/>
        </w:rPr>
      </w:r>
    </w:p>
    <w:p w:rsidR="00000000" w:rsidDel="00000000" w:rsidP="00000000" w:rsidRDefault="00000000" w:rsidRPr="00000000" w14:paraId="000003B1">
      <w:pPr>
        <w:rPr>
          <w:sz w:val="26"/>
          <w:szCs w:val="26"/>
        </w:rPr>
      </w:pPr>
      <w:r w:rsidDel="00000000" w:rsidR="00000000" w:rsidRPr="00000000">
        <w:rPr>
          <w:sz w:val="26"/>
          <w:szCs w:val="26"/>
          <w:rtl w:val="0"/>
        </w:rPr>
        <w:t xml:space="preserve">Gia hạn thời gian: đến 9:00.</w:t>
      </w:r>
    </w:p>
    <w:p w:rsidR="00000000" w:rsidDel="00000000" w:rsidP="00000000" w:rsidRDefault="00000000" w:rsidRPr="00000000" w14:paraId="000003B2">
      <w:pPr>
        <w:rPr>
          <w:sz w:val="26"/>
          <w:szCs w:val="26"/>
        </w:rPr>
      </w:pPr>
      <w:r w:rsidDel="00000000" w:rsidR="00000000" w:rsidRPr="00000000">
        <w:rPr>
          <w:rtl w:val="0"/>
        </w:rPr>
      </w:r>
    </w:p>
    <w:p w:rsidR="00000000" w:rsidDel="00000000" w:rsidP="00000000" w:rsidRDefault="00000000" w:rsidRPr="00000000" w14:paraId="000003B3">
      <w:pPr>
        <w:rPr>
          <w:sz w:val="26"/>
          <w:szCs w:val="26"/>
        </w:rPr>
      </w:pPr>
      <w:r w:rsidDel="00000000" w:rsidR="00000000" w:rsidRPr="00000000">
        <w:rPr>
          <w:rtl w:val="0"/>
        </w:rPr>
      </w:r>
    </w:p>
    <w:p w:rsidR="00000000" w:rsidDel="00000000" w:rsidP="00000000" w:rsidRDefault="00000000" w:rsidRPr="00000000" w14:paraId="000003B4">
      <w:pPr>
        <w:rPr>
          <w:sz w:val="26"/>
          <w:szCs w:val="26"/>
        </w:rPr>
      </w:pPr>
      <w:r w:rsidDel="00000000" w:rsidR="00000000" w:rsidRPr="00000000">
        <w:rPr>
          <w:b w:val="1"/>
          <w:sz w:val="26"/>
          <w:szCs w:val="26"/>
          <w:rtl w:val="0"/>
        </w:rPr>
        <w:t xml:space="preserve">Ngày 13/10/2021 (Tuần 5, Thứ 4), GV: Võ Tùng Linh</w:t>
      </w:r>
      <w:r w:rsidDel="00000000" w:rsidR="00000000" w:rsidRPr="00000000">
        <w:rPr>
          <w:rtl w:val="0"/>
        </w:rPr>
      </w:r>
    </w:p>
    <w:p w:rsidR="00000000" w:rsidDel="00000000" w:rsidP="00000000" w:rsidRDefault="00000000" w:rsidRPr="00000000" w14:paraId="000003B5">
      <w:pPr>
        <w:rPr>
          <w:sz w:val="26"/>
          <w:szCs w:val="26"/>
        </w:rPr>
      </w:pPr>
      <w:r w:rsidDel="00000000" w:rsidR="00000000" w:rsidRPr="00000000">
        <w:rPr>
          <w:rtl w:val="0"/>
        </w:rPr>
      </w:r>
    </w:p>
    <w:p w:rsidR="00000000" w:rsidDel="00000000" w:rsidP="00000000" w:rsidRDefault="00000000" w:rsidRPr="00000000" w14:paraId="000003B6">
      <w:pPr>
        <w:rPr>
          <w:b w:val="1"/>
          <w:sz w:val="26"/>
          <w:szCs w:val="26"/>
        </w:rPr>
      </w:pPr>
      <w:r w:rsidDel="00000000" w:rsidR="00000000" w:rsidRPr="00000000">
        <w:rPr>
          <w:b w:val="1"/>
          <w:sz w:val="26"/>
          <w:szCs w:val="26"/>
          <w:rtl w:val="0"/>
        </w:rPr>
        <w:t xml:space="preserve">Hàm băm SHA-512 (tiếp theo):</w:t>
      </w:r>
    </w:p>
    <w:p w:rsidR="00000000" w:rsidDel="00000000" w:rsidP="00000000" w:rsidRDefault="00000000" w:rsidRPr="00000000" w14:paraId="000003B7">
      <w:pPr>
        <w:rPr>
          <w:sz w:val="26"/>
          <w:szCs w:val="26"/>
        </w:rPr>
      </w:pPr>
      <w:r w:rsidDel="00000000" w:rsidR="00000000" w:rsidRPr="00000000">
        <w:rPr>
          <w:rtl w:val="0"/>
        </w:rPr>
      </w:r>
    </w:p>
    <w:p w:rsidR="00000000" w:rsidDel="00000000" w:rsidP="00000000" w:rsidRDefault="00000000" w:rsidRPr="00000000" w14:paraId="000003B8">
      <w:pPr>
        <w:rPr>
          <w:sz w:val="26"/>
          <w:szCs w:val="26"/>
        </w:rPr>
      </w:pPr>
      <w:r w:rsidDel="00000000" w:rsidR="00000000" w:rsidRPr="00000000">
        <w:rPr>
          <w:sz w:val="26"/>
          <w:szCs w:val="26"/>
          <w:rtl w:val="0"/>
        </w:rPr>
        <w:t xml:space="preserve">Sau khi đã xử lý thông điệp cần băm (sau Bước 1 và Bước 2), các tính toán chính trong mô tả hàm băm SHA-512 có thể được viết dưới dạng công thức:</w:t>
      </w:r>
    </w:p>
    <w:p w:rsidR="00000000" w:rsidDel="00000000" w:rsidP="00000000" w:rsidRDefault="00000000" w:rsidRPr="00000000" w14:paraId="000003B9">
      <w:pPr>
        <w:numPr>
          <w:ilvl w:val="0"/>
          <w:numId w:val="17"/>
        </w:numPr>
        <w:ind w:left="720" w:hanging="360"/>
        <w:rPr>
          <w:sz w:val="26"/>
          <w:szCs w:val="26"/>
          <w:u w:val="none"/>
        </w:rPr>
      </w:pPr>
      <w:r w:rsidDel="00000000" w:rsidR="00000000" w:rsidRPr="00000000">
        <w:rPr>
          <w:sz w:val="26"/>
          <w:szCs w:val="26"/>
          <w:rtl w:val="0"/>
        </w:rPr>
        <w:t xml:space="preserve">IV = H_0</w:t>
      </w:r>
    </w:p>
    <w:p w:rsidR="00000000" w:rsidDel="00000000" w:rsidP="00000000" w:rsidRDefault="00000000" w:rsidRPr="00000000" w14:paraId="000003BA">
      <w:pPr>
        <w:numPr>
          <w:ilvl w:val="0"/>
          <w:numId w:val="17"/>
        </w:numPr>
        <w:ind w:left="720" w:hanging="360"/>
        <w:rPr>
          <w:sz w:val="26"/>
          <w:szCs w:val="26"/>
          <w:u w:val="none"/>
        </w:rPr>
      </w:pPr>
      <w:r w:rsidDel="00000000" w:rsidR="00000000" w:rsidRPr="00000000">
        <w:rPr>
          <w:sz w:val="26"/>
          <w:szCs w:val="26"/>
          <w:rtl w:val="0"/>
        </w:rPr>
        <w:t xml:space="preserve">H_i = SUM_64(H_{i-1}, abcdefgh_i), 1 &lt;= i &lt;= N</w:t>
      </w:r>
    </w:p>
    <w:p w:rsidR="00000000" w:rsidDel="00000000" w:rsidP="00000000" w:rsidRDefault="00000000" w:rsidRPr="00000000" w14:paraId="000003BB">
      <w:pPr>
        <w:numPr>
          <w:ilvl w:val="0"/>
          <w:numId w:val="17"/>
        </w:numPr>
        <w:ind w:left="720" w:hanging="360"/>
        <w:rPr>
          <w:sz w:val="26"/>
          <w:szCs w:val="26"/>
          <w:u w:val="none"/>
        </w:rPr>
      </w:pPr>
      <w:r w:rsidDel="00000000" w:rsidR="00000000" w:rsidRPr="00000000">
        <w:rPr>
          <w:sz w:val="26"/>
          <w:szCs w:val="26"/>
          <w:rtl w:val="0"/>
        </w:rPr>
        <w:t xml:space="preserve">H(M) = H_N</w:t>
      </w:r>
    </w:p>
    <w:p w:rsidR="00000000" w:rsidDel="00000000" w:rsidP="00000000" w:rsidRDefault="00000000" w:rsidRPr="00000000" w14:paraId="000003BC">
      <w:pPr>
        <w:ind w:left="0" w:firstLine="0"/>
        <w:rPr>
          <w:sz w:val="26"/>
          <w:szCs w:val="26"/>
        </w:rPr>
      </w:pPr>
      <w:r w:rsidDel="00000000" w:rsidR="00000000" w:rsidRPr="00000000">
        <w:rPr>
          <w:sz w:val="26"/>
          <w:szCs w:val="26"/>
          <w:rtl w:val="0"/>
        </w:rPr>
        <w:t xml:space="preserve">Trong đó:</w:t>
      </w:r>
    </w:p>
    <w:p w:rsidR="00000000" w:rsidDel="00000000" w:rsidP="00000000" w:rsidRDefault="00000000" w:rsidRPr="00000000" w14:paraId="000003BD">
      <w:pPr>
        <w:numPr>
          <w:ilvl w:val="0"/>
          <w:numId w:val="25"/>
        </w:numPr>
        <w:ind w:left="720" w:hanging="360"/>
        <w:rPr>
          <w:sz w:val="26"/>
          <w:szCs w:val="26"/>
          <w:u w:val="none"/>
        </w:rPr>
      </w:pPr>
      <w:r w:rsidDel="00000000" w:rsidR="00000000" w:rsidRPr="00000000">
        <w:rPr>
          <w:sz w:val="26"/>
          <w:szCs w:val="26"/>
          <w:rtl w:val="0"/>
        </w:rPr>
        <w:t xml:space="preserve">IV: là giá trị khởi tạo ban đầu cho bộ đệm abcdefgh (Bước 3).</w:t>
      </w:r>
    </w:p>
    <w:p w:rsidR="00000000" w:rsidDel="00000000" w:rsidP="00000000" w:rsidRDefault="00000000" w:rsidRPr="00000000" w14:paraId="000003BE">
      <w:pPr>
        <w:numPr>
          <w:ilvl w:val="0"/>
          <w:numId w:val="25"/>
        </w:numPr>
        <w:ind w:left="720" w:hanging="360"/>
        <w:rPr>
          <w:sz w:val="26"/>
          <w:szCs w:val="26"/>
          <w:u w:val="none"/>
        </w:rPr>
      </w:pPr>
      <w:r w:rsidDel="00000000" w:rsidR="00000000" w:rsidRPr="00000000">
        <w:rPr>
          <w:sz w:val="26"/>
          <w:szCs w:val="26"/>
          <w:rtl w:val="0"/>
        </w:rPr>
        <w:t xml:space="preserve">abcdeefgh_i: đầu ra của vòng cuối cùng của hàm nén (hàm vòng) F khi xử lý một khối thông điệp 1024-bit.</w:t>
      </w:r>
    </w:p>
    <w:p w:rsidR="00000000" w:rsidDel="00000000" w:rsidP="00000000" w:rsidRDefault="00000000" w:rsidRPr="00000000" w14:paraId="000003BF">
      <w:pPr>
        <w:numPr>
          <w:ilvl w:val="0"/>
          <w:numId w:val="25"/>
        </w:numPr>
        <w:ind w:left="720" w:hanging="360"/>
        <w:rPr>
          <w:sz w:val="26"/>
          <w:szCs w:val="26"/>
          <w:u w:val="none"/>
        </w:rPr>
      </w:pPr>
      <w:r w:rsidDel="00000000" w:rsidR="00000000" w:rsidRPr="00000000">
        <w:rPr>
          <w:sz w:val="26"/>
          <w:szCs w:val="26"/>
          <w:rtl w:val="0"/>
        </w:rPr>
        <w:t xml:space="preserve">N: số khối thông điệp con được chia từ khối thông điệp ban đầu sau khi đã đệm.</w:t>
      </w:r>
    </w:p>
    <w:p w:rsidR="00000000" w:rsidDel="00000000" w:rsidP="00000000" w:rsidRDefault="00000000" w:rsidRPr="00000000" w14:paraId="000003C0">
      <w:pPr>
        <w:numPr>
          <w:ilvl w:val="0"/>
          <w:numId w:val="25"/>
        </w:numPr>
        <w:ind w:left="720" w:hanging="360"/>
        <w:rPr>
          <w:sz w:val="26"/>
          <w:szCs w:val="26"/>
          <w:u w:val="none"/>
        </w:rPr>
      </w:pPr>
      <w:r w:rsidDel="00000000" w:rsidR="00000000" w:rsidRPr="00000000">
        <w:rPr>
          <w:sz w:val="26"/>
          <w:szCs w:val="26"/>
          <w:rtl w:val="0"/>
        </w:rPr>
        <w:t xml:space="preserve">SUM_64: Phép cộng theo modulo 2^64 thực hiện một cách độc lập trên từng cặp word tương ứng của các đầu vào. </w:t>
      </w:r>
    </w:p>
    <w:p w:rsidR="00000000" w:rsidDel="00000000" w:rsidP="00000000" w:rsidRDefault="00000000" w:rsidRPr="00000000" w14:paraId="000003C1">
      <w:pPr>
        <w:numPr>
          <w:ilvl w:val="0"/>
          <w:numId w:val="25"/>
        </w:numPr>
        <w:ind w:left="720" w:hanging="360"/>
        <w:rPr>
          <w:sz w:val="26"/>
          <w:szCs w:val="26"/>
          <w:u w:val="none"/>
        </w:rPr>
      </w:pPr>
      <w:r w:rsidDel="00000000" w:rsidR="00000000" w:rsidRPr="00000000">
        <w:rPr>
          <w:sz w:val="26"/>
          <w:szCs w:val="26"/>
          <w:rtl w:val="0"/>
        </w:rPr>
        <w:t xml:space="preserve">H(M): Giá trị băm mà ta cần tính.  </w:t>
      </w:r>
    </w:p>
    <w:p w:rsidR="00000000" w:rsidDel="00000000" w:rsidP="00000000" w:rsidRDefault="00000000" w:rsidRPr="00000000" w14:paraId="000003C2">
      <w:pPr>
        <w:rPr>
          <w:sz w:val="26"/>
          <w:szCs w:val="26"/>
        </w:rPr>
      </w:pPr>
      <w:r w:rsidDel="00000000" w:rsidR="00000000" w:rsidRPr="00000000">
        <w:rPr>
          <w:rtl w:val="0"/>
        </w:rPr>
      </w:r>
    </w:p>
    <w:p w:rsidR="00000000" w:rsidDel="00000000" w:rsidP="00000000" w:rsidRDefault="00000000" w:rsidRPr="00000000" w14:paraId="000003C3">
      <w:pPr>
        <w:rPr>
          <w:sz w:val="26"/>
          <w:szCs w:val="26"/>
        </w:rPr>
      </w:pPr>
      <w:r w:rsidDel="00000000" w:rsidR="00000000" w:rsidRPr="00000000">
        <w:rPr>
          <w:b w:val="1"/>
          <w:sz w:val="26"/>
          <w:szCs w:val="26"/>
          <w:rtl w:val="0"/>
        </w:rPr>
        <w:t xml:space="preserve">Chi tiết về Hàm nén (Hàm vòng) F:</w:t>
      </w:r>
      <w:r w:rsidDel="00000000" w:rsidR="00000000" w:rsidRPr="00000000">
        <w:rPr>
          <w:sz w:val="26"/>
          <w:szCs w:val="26"/>
          <w:rtl w:val="0"/>
        </w:rPr>
        <w:t xml:space="preserve"> </w:t>
      </w:r>
    </w:p>
    <w:p w:rsidR="00000000" w:rsidDel="00000000" w:rsidP="00000000" w:rsidRDefault="00000000" w:rsidRPr="00000000" w14:paraId="000003C4">
      <w:pPr>
        <w:numPr>
          <w:ilvl w:val="0"/>
          <w:numId w:val="11"/>
        </w:numPr>
        <w:ind w:left="720" w:hanging="360"/>
        <w:rPr>
          <w:sz w:val="26"/>
          <w:szCs w:val="26"/>
          <w:u w:val="none"/>
        </w:rPr>
      </w:pPr>
      <w:r w:rsidDel="00000000" w:rsidR="00000000" w:rsidRPr="00000000">
        <w:rPr>
          <w:sz w:val="26"/>
          <w:szCs w:val="26"/>
          <w:rtl w:val="0"/>
        </w:rPr>
        <w:t xml:space="preserve">Vòng thứ t có 3 đầu vào: bộ đệm 512-bit abcdefgh_t, một word W_t, và hằng số K_t; Đầu ra sẽ là trạng thái mới cho bộ đệm 512-bit, abcdefgh_{t+1}; 0 &lt;= t &lt;= 79.</w:t>
      </w:r>
    </w:p>
    <w:p w:rsidR="00000000" w:rsidDel="00000000" w:rsidP="00000000" w:rsidRDefault="00000000" w:rsidRPr="00000000" w14:paraId="000003C5">
      <w:pPr>
        <w:numPr>
          <w:ilvl w:val="0"/>
          <w:numId w:val="11"/>
        </w:numPr>
        <w:ind w:left="720" w:hanging="360"/>
        <w:rPr>
          <w:sz w:val="26"/>
          <w:szCs w:val="26"/>
          <w:u w:val="none"/>
        </w:rPr>
      </w:pPr>
      <w:r w:rsidDel="00000000" w:rsidR="00000000" w:rsidRPr="00000000">
        <w:rPr>
          <w:sz w:val="26"/>
          <w:szCs w:val="26"/>
          <w:rtl w:val="0"/>
        </w:rPr>
        <w:t xml:space="preserve">Công thức tính toán: xem trong tài liệu. (Ký tự a, b, c, d, e, f, g, h bên trái là thể hiện giá trị trạng thái mới, còn bên phải là giá trị ta đang xử lý.)</w:t>
      </w:r>
    </w:p>
    <w:p w:rsidR="00000000" w:rsidDel="00000000" w:rsidP="00000000" w:rsidRDefault="00000000" w:rsidRPr="00000000" w14:paraId="000003C6">
      <w:pPr>
        <w:numPr>
          <w:ilvl w:val="0"/>
          <w:numId w:val="11"/>
        </w:numPr>
        <w:ind w:left="720" w:hanging="360"/>
        <w:rPr>
          <w:sz w:val="26"/>
          <w:szCs w:val="26"/>
          <w:u w:val="none"/>
        </w:rPr>
      </w:pPr>
      <w:r w:rsidDel="00000000" w:rsidR="00000000" w:rsidRPr="00000000">
        <w:rPr>
          <w:sz w:val="26"/>
          <w:szCs w:val="26"/>
          <w:rtl w:val="0"/>
        </w:rPr>
        <w:t xml:space="preserve">ch(e, f, g) = (e AND f) ++ (NOT e AND g); hàm này được gọi là hàm điều kiện </w:t>
      </w:r>
    </w:p>
    <w:p w:rsidR="00000000" w:rsidDel="00000000" w:rsidP="00000000" w:rsidRDefault="00000000" w:rsidRPr="00000000" w14:paraId="000003C7">
      <w:pPr>
        <w:numPr>
          <w:ilvl w:val="0"/>
          <w:numId w:val="11"/>
        </w:numPr>
        <w:ind w:left="720" w:hanging="360"/>
        <w:rPr>
          <w:sz w:val="26"/>
          <w:szCs w:val="26"/>
          <w:u w:val="none"/>
        </w:rPr>
      </w:pPr>
      <w:r w:rsidDel="00000000" w:rsidR="00000000" w:rsidRPr="00000000">
        <w:rPr>
          <w:sz w:val="26"/>
          <w:szCs w:val="26"/>
          <w:rtl w:val="0"/>
        </w:rPr>
        <w:t xml:space="preserve">+ : phép cộng modulo 2^64 bit.</w:t>
      </w:r>
    </w:p>
    <w:p w:rsidR="00000000" w:rsidDel="00000000" w:rsidP="00000000" w:rsidRDefault="00000000" w:rsidRPr="00000000" w14:paraId="000003C8">
      <w:pPr>
        <w:numPr>
          <w:ilvl w:val="0"/>
          <w:numId w:val="11"/>
        </w:numPr>
        <w:ind w:left="720" w:hanging="360"/>
        <w:rPr>
          <w:sz w:val="26"/>
          <w:szCs w:val="26"/>
          <w:u w:val="none"/>
        </w:rPr>
      </w:pPr>
      <w:r w:rsidDel="00000000" w:rsidR="00000000" w:rsidRPr="00000000">
        <w:rPr>
          <w:sz w:val="26"/>
          <w:szCs w:val="26"/>
          <w:rtl w:val="0"/>
        </w:rPr>
        <w:t xml:space="preserve">++ : phép cộng XOR.</w:t>
      </w:r>
    </w:p>
    <w:p w:rsidR="00000000" w:rsidDel="00000000" w:rsidP="00000000" w:rsidRDefault="00000000" w:rsidRPr="00000000" w14:paraId="000003C9">
      <w:pPr>
        <w:numPr>
          <w:ilvl w:val="0"/>
          <w:numId w:val="11"/>
        </w:numPr>
        <w:ind w:left="720" w:hanging="360"/>
        <w:rPr>
          <w:sz w:val="26"/>
          <w:szCs w:val="26"/>
          <w:u w:val="none"/>
        </w:rPr>
      </w:pPr>
      <w:r w:rsidDel="00000000" w:rsidR="00000000" w:rsidRPr="00000000">
        <w:rPr>
          <w:sz w:val="26"/>
          <w:szCs w:val="26"/>
          <w:rtl w:val="0"/>
        </w:rPr>
        <w:t xml:space="preserve">Maj(a, b, c) = (a AND b) ++ (a AND c) ++ (b AND c).</w:t>
      </w:r>
    </w:p>
    <w:p w:rsidR="00000000" w:rsidDel="00000000" w:rsidP="00000000" w:rsidRDefault="00000000" w:rsidRPr="00000000" w14:paraId="000003CA">
      <w:pPr>
        <w:numPr>
          <w:ilvl w:val="0"/>
          <w:numId w:val="11"/>
        </w:numPr>
        <w:ind w:left="720" w:hanging="360"/>
        <w:rPr>
          <w:sz w:val="26"/>
          <w:szCs w:val="26"/>
          <w:u w:val="none"/>
        </w:rPr>
      </w:pPr>
      <w:r w:rsidDel="00000000" w:rsidR="00000000" w:rsidRPr="00000000">
        <w:rPr>
          <w:sz w:val="26"/>
          <w:szCs w:val="26"/>
          <w:rtl w:val="0"/>
        </w:rPr>
        <w:t xml:space="preserve">ROTR^n(x): Phép dịch vòng phải n-bit với đối số x. (x = 1001111, n = 2 ⇒ ROTR^2(x) =   1110011.)</w:t>
      </w:r>
    </w:p>
    <w:p w:rsidR="00000000" w:rsidDel="00000000" w:rsidP="00000000" w:rsidRDefault="00000000" w:rsidRPr="00000000" w14:paraId="000003CB">
      <w:pPr>
        <w:numPr>
          <w:ilvl w:val="0"/>
          <w:numId w:val="11"/>
        </w:numPr>
        <w:ind w:left="720" w:hanging="360"/>
        <w:rPr>
          <w:sz w:val="26"/>
          <w:szCs w:val="26"/>
          <w:u w:val="none"/>
        </w:rPr>
      </w:pPr>
      <w:r w:rsidDel="00000000" w:rsidR="00000000" w:rsidRPr="00000000">
        <w:rPr>
          <w:sz w:val="26"/>
          <w:szCs w:val="26"/>
          <w:rtl w:val="0"/>
        </w:rPr>
        <w:t xml:space="preserve">W_t : một word 64-bit nhận được khối thông điệp M_i với giá trị i: 1 &lt;= i &lt;= N.</w:t>
      </w:r>
    </w:p>
    <w:p w:rsidR="00000000" w:rsidDel="00000000" w:rsidP="00000000" w:rsidRDefault="00000000" w:rsidRPr="00000000" w14:paraId="000003CC">
      <w:pPr>
        <w:numPr>
          <w:ilvl w:val="0"/>
          <w:numId w:val="11"/>
        </w:numPr>
        <w:ind w:left="720" w:hanging="360"/>
        <w:rPr>
          <w:sz w:val="26"/>
          <w:szCs w:val="26"/>
          <w:u w:val="none"/>
        </w:rPr>
      </w:pPr>
      <w:r w:rsidDel="00000000" w:rsidR="00000000" w:rsidRPr="00000000">
        <w:rPr>
          <w:sz w:val="26"/>
          <w:szCs w:val="26"/>
          <w:rtl w:val="0"/>
        </w:rPr>
        <w:t xml:space="preserve">K_t: hằng số 64-bit.</w:t>
      </w:r>
    </w:p>
    <w:p w:rsidR="00000000" w:rsidDel="00000000" w:rsidP="00000000" w:rsidRDefault="00000000" w:rsidRPr="00000000" w14:paraId="000003CD">
      <w:pPr>
        <w:ind w:left="720" w:firstLine="0"/>
        <w:rPr>
          <w:sz w:val="26"/>
          <w:szCs w:val="26"/>
        </w:rPr>
      </w:pPr>
      <w:r w:rsidDel="00000000" w:rsidR="00000000" w:rsidRPr="00000000">
        <w:rPr>
          <w:rtl w:val="0"/>
        </w:rPr>
      </w:r>
    </w:p>
    <w:p w:rsidR="00000000" w:rsidDel="00000000" w:rsidP="00000000" w:rsidRDefault="00000000" w:rsidRPr="00000000" w14:paraId="000003CE">
      <w:pPr>
        <w:ind w:left="0" w:firstLine="0"/>
        <w:rPr>
          <w:sz w:val="26"/>
          <w:szCs w:val="26"/>
        </w:rPr>
      </w:pPr>
      <w:r w:rsidDel="00000000" w:rsidR="00000000" w:rsidRPr="00000000">
        <w:rPr>
          <w:b w:val="1"/>
          <w:sz w:val="26"/>
          <w:szCs w:val="26"/>
          <w:rtl w:val="0"/>
        </w:rPr>
        <w:t xml:space="preserve">Lược đồ thông điệp:</w:t>
      </w:r>
      <w:r w:rsidDel="00000000" w:rsidR="00000000" w:rsidRPr="00000000">
        <w:rPr>
          <w:sz w:val="26"/>
          <w:szCs w:val="26"/>
          <w:rtl w:val="0"/>
        </w:rPr>
        <w:t xml:space="preserve"> Từ 1 khối thông điệp M_i 1024-bit, cho ta 80 word, mỗi word 64 bit:</w:t>
      </w:r>
    </w:p>
    <w:p w:rsidR="00000000" w:rsidDel="00000000" w:rsidP="00000000" w:rsidRDefault="00000000" w:rsidRPr="00000000" w14:paraId="000003CF">
      <w:pPr>
        <w:numPr>
          <w:ilvl w:val="0"/>
          <w:numId w:val="74"/>
        </w:numPr>
        <w:ind w:left="720" w:hanging="360"/>
        <w:rPr>
          <w:sz w:val="26"/>
          <w:szCs w:val="26"/>
          <w:u w:val="none"/>
        </w:rPr>
      </w:pPr>
      <w:r w:rsidDel="00000000" w:rsidR="00000000" w:rsidRPr="00000000">
        <w:rPr>
          <w:sz w:val="26"/>
          <w:szCs w:val="26"/>
          <w:rtl w:val="0"/>
        </w:rPr>
        <w:t xml:space="preserve">16 word đầu tiên (W_0, …, W_15) nhận được trực từ khối thông điệp M_i 1024-bit, 16 x 64 = 1024. </w:t>
      </w:r>
    </w:p>
    <w:p w:rsidR="00000000" w:rsidDel="00000000" w:rsidP="00000000" w:rsidRDefault="00000000" w:rsidRPr="00000000" w14:paraId="000003D0">
      <w:pPr>
        <w:numPr>
          <w:ilvl w:val="0"/>
          <w:numId w:val="74"/>
        </w:numPr>
        <w:ind w:left="720" w:hanging="360"/>
        <w:rPr>
          <w:sz w:val="26"/>
          <w:szCs w:val="26"/>
          <w:u w:val="none"/>
        </w:rPr>
      </w:pPr>
      <w:r w:rsidDel="00000000" w:rsidR="00000000" w:rsidRPr="00000000">
        <w:rPr>
          <w:sz w:val="26"/>
          <w:szCs w:val="26"/>
          <w:rtl w:val="0"/>
        </w:rPr>
        <w:t xml:space="preserve">64 word tiếp theo nhận được qua công thức (xem tài liệu):</w:t>
      </w:r>
    </w:p>
    <w:p w:rsidR="00000000" w:rsidDel="00000000" w:rsidP="00000000" w:rsidRDefault="00000000" w:rsidRPr="00000000" w14:paraId="000003D1">
      <w:pPr>
        <w:numPr>
          <w:ilvl w:val="0"/>
          <w:numId w:val="74"/>
        </w:numPr>
        <w:ind w:left="720" w:hanging="360"/>
        <w:rPr>
          <w:sz w:val="26"/>
          <w:szCs w:val="26"/>
          <w:u w:val="none"/>
        </w:rPr>
      </w:pPr>
      <w:r w:rsidDel="00000000" w:rsidR="00000000" w:rsidRPr="00000000">
        <w:rPr>
          <w:sz w:val="26"/>
          <w:szCs w:val="26"/>
          <w:rtl w:val="0"/>
        </w:rPr>
        <w:t xml:space="preserve">SHR^n(x): Phép dịch phải đối số x đi n bit, đệm các bit 0 vào bên trái. (x = 1001111; n = 2 ⇒ SHR^2(x) = 0010011.)</w:t>
      </w:r>
    </w:p>
    <w:p w:rsidR="00000000" w:rsidDel="00000000" w:rsidP="00000000" w:rsidRDefault="00000000" w:rsidRPr="00000000" w14:paraId="000003D2">
      <w:pPr>
        <w:numPr>
          <w:ilvl w:val="0"/>
          <w:numId w:val="74"/>
        </w:numPr>
        <w:ind w:left="720" w:hanging="360"/>
        <w:rPr>
          <w:sz w:val="26"/>
          <w:szCs w:val="26"/>
          <w:u w:val="none"/>
        </w:rPr>
      </w:pPr>
      <w:r w:rsidDel="00000000" w:rsidR="00000000" w:rsidRPr="00000000">
        <w:rPr>
          <w:sz w:val="26"/>
          <w:szCs w:val="26"/>
          <w:rtl w:val="0"/>
        </w:rPr>
        <w:t xml:space="preserve">+ : Phép cộng modulo 2^64.</w:t>
      </w:r>
    </w:p>
    <w:p w:rsidR="00000000" w:rsidDel="00000000" w:rsidP="00000000" w:rsidRDefault="00000000" w:rsidRPr="00000000" w14:paraId="000003D3">
      <w:pPr>
        <w:ind w:left="0" w:firstLine="0"/>
        <w:rPr>
          <w:sz w:val="26"/>
          <w:szCs w:val="26"/>
        </w:rPr>
      </w:pPr>
      <w:r w:rsidDel="00000000" w:rsidR="00000000" w:rsidRPr="00000000">
        <w:rPr>
          <w:rtl w:val="0"/>
        </w:rPr>
      </w:r>
    </w:p>
    <w:p w:rsidR="00000000" w:rsidDel="00000000" w:rsidP="00000000" w:rsidRDefault="00000000" w:rsidRPr="00000000" w14:paraId="000003D4">
      <w:pPr>
        <w:ind w:left="0" w:firstLine="0"/>
        <w:rPr>
          <w:sz w:val="26"/>
          <w:szCs w:val="26"/>
        </w:rPr>
      </w:pPr>
      <w:r w:rsidDel="00000000" w:rsidR="00000000" w:rsidRPr="00000000">
        <w:rPr>
          <w:b w:val="1"/>
          <w:sz w:val="26"/>
          <w:szCs w:val="26"/>
          <w:rtl w:val="0"/>
        </w:rPr>
        <w:t xml:space="preserve">Các hằng số K_t:</w:t>
      </w:r>
      <w:r w:rsidDel="00000000" w:rsidR="00000000" w:rsidRPr="00000000">
        <w:rPr>
          <w:sz w:val="26"/>
          <w:szCs w:val="26"/>
          <w:rtl w:val="0"/>
        </w:rPr>
        <w:t xml:space="preserve"> Mỗi K_t sẽ là 64 bit đầu tiên trong biểu diễn phần thập phân của căn bậc 3 của 80 số nguyên tố đầu tiên. Việc đưa thêm hằng số K_t chỉ là để tăng thêm “tính ngẫu nhiên” cho quá trình tính toán và đầu ra.</w:t>
      </w:r>
    </w:p>
    <w:p w:rsidR="00000000" w:rsidDel="00000000" w:rsidP="00000000" w:rsidRDefault="00000000" w:rsidRPr="00000000" w14:paraId="000003D5">
      <w:pPr>
        <w:ind w:left="0" w:firstLine="0"/>
        <w:rPr>
          <w:sz w:val="26"/>
          <w:szCs w:val="26"/>
        </w:rPr>
      </w:pPr>
      <w:r w:rsidDel="00000000" w:rsidR="00000000" w:rsidRPr="00000000">
        <w:rPr>
          <w:rtl w:val="0"/>
        </w:rPr>
      </w:r>
    </w:p>
    <w:p w:rsidR="00000000" w:rsidDel="00000000" w:rsidP="00000000" w:rsidRDefault="00000000" w:rsidRPr="00000000" w14:paraId="000003D6">
      <w:pPr>
        <w:ind w:left="0" w:firstLine="0"/>
        <w:rPr>
          <w:sz w:val="26"/>
          <w:szCs w:val="26"/>
        </w:rPr>
      </w:pPr>
      <w:r w:rsidDel="00000000" w:rsidR="00000000" w:rsidRPr="00000000">
        <w:rPr>
          <w:b w:val="1"/>
          <w:sz w:val="26"/>
          <w:szCs w:val="26"/>
          <w:rtl w:val="0"/>
        </w:rPr>
        <w:t xml:space="preserve">BTVN:</w:t>
      </w:r>
      <w:r w:rsidDel="00000000" w:rsidR="00000000" w:rsidRPr="00000000">
        <w:rPr>
          <w:sz w:val="26"/>
          <w:szCs w:val="26"/>
          <w:rtl w:val="0"/>
        </w:rPr>
        <w:t xml:space="preserve"> Các bạn xem mô tả hàm băm SHA-512 dưới dạng thuật toán trong tài liệu, Hình 11.13 trang 363.</w:t>
      </w:r>
    </w:p>
    <w:p w:rsidR="00000000" w:rsidDel="00000000" w:rsidP="00000000" w:rsidRDefault="00000000" w:rsidRPr="00000000" w14:paraId="000003D7">
      <w:pPr>
        <w:ind w:left="0" w:firstLine="0"/>
        <w:rPr>
          <w:sz w:val="26"/>
          <w:szCs w:val="26"/>
        </w:rPr>
      </w:pPr>
      <w:r w:rsidDel="00000000" w:rsidR="00000000" w:rsidRPr="00000000">
        <w:rPr>
          <w:rtl w:val="0"/>
        </w:rPr>
      </w:r>
    </w:p>
    <w:p w:rsidR="00000000" w:rsidDel="00000000" w:rsidP="00000000" w:rsidRDefault="00000000" w:rsidRPr="00000000" w14:paraId="000003D8">
      <w:pPr>
        <w:ind w:left="0" w:firstLine="0"/>
        <w:rPr>
          <w:sz w:val="26"/>
          <w:szCs w:val="26"/>
        </w:rPr>
      </w:pPr>
      <w:r w:rsidDel="00000000" w:rsidR="00000000" w:rsidRPr="00000000">
        <w:rPr>
          <w:b w:val="1"/>
          <w:sz w:val="26"/>
          <w:szCs w:val="26"/>
          <w:rtl w:val="0"/>
        </w:rPr>
        <w:t xml:space="preserve">Đánh giá độ an toàn của hàm băm SHA-512:</w:t>
      </w:r>
      <w:r w:rsidDel="00000000" w:rsidR="00000000" w:rsidRPr="00000000">
        <w:rPr>
          <w:sz w:val="26"/>
          <w:szCs w:val="26"/>
          <w:rtl w:val="0"/>
        </w:rPr>
        <w:t xml:space="preserve"> Cho đến nay hàm băm SHA-512 vẫn được xem là một trong những hàm băm an toàn nhất và được sử dụng rộng rãi trong thực tế. Hàm băm SHA-512 đảm bảo được các tính chất: kháng tiền ảnh, kháng va chạm, kháng tiền ảnh thứ 2, hiệu quả trong tính toán, đầu ra của nó đảm bảo được tính ngẫu nhiên.</w:t>
      </w:r>
    </w:p>
    <w:p w:rsidR="00000000" w:rsidDel="00000000" w:rsidP="00000000" w:rsidRDefault="00000000" w:rsidRPr="00000000" w14:paraId="000003D9">
      <w:pPr>
        <w:ind w:left="0" w:firstLine="0"/>
        <w:rPr>
          <w:sz w:val="26"/>
          <w:szCs w:val="26"/>
        </w:rPr>
      </w:pPr>
      <w:r w:rsidDel="00000000" w:rsidR="00000000" w:rsidRPr="00000000">
        <w:rPr>
          <w:rtl w:val="0"/>
        </w:rPr>
      </w:r>
    </w:p>
    <w:p w:rsidR="00000000" w:rsidDel="00000000" w:rsidP="00000000" w:rsidRDefault="00000000" w:rsidRPr="00000000" w14:paraId="000003DA">
      <w:pPr>
        <w:ind w:left="0" w:firstLine="0"/>
        <w:rPr>
          <w:sz w:val="26"/>
          <w:szCs w:val="26"/>
        </w:rPr>
      </w:pPr>
      <w:r w:rsidDel="00000000" w:rsidR="00000000" w:rsidRPr="00000000">
        <w:rPr>
          <w:rtl w:val="0"/>
        </w:rPr>
      </w:r>
    </w:p>
    <w:p w:rsidR="00000000" w:rsidDel="00000000" w:rsidP="00000000" w:rsidRDefault="00000000" w:rsidRPr="00000000" w14:paraId="000003DB">
      <w:pPr>
        <w:ind w:left="0" w:firstLine="0"/>
        <w:rPr>
          <w:sz w:val="26"/>
          <w:szCs w:val="26"/>
        </w:rPr>
      </w:pPr>
      <w:r w:rsidDel="00000000" w:rsidR="00000000" w:rsidRPr="00000000">
        <w:rPr>
          <w:b w:val="1"/>
          <w:sz w:val="26"/>
          <w:szCs w:val="26"/>
          <w:rtl w:val="0"/>
        </w:rPr>
        <w:t xml:space="preserve">Ngày 19/10/2021 (Tuần 6, Thứ 3), GV: Võ Tùng Linh</w:t>
      </w:r>
      <w:r w:rsidDel="00000000" w:rsidR="00000000" w:rsidRPr="00000000">
        <w:rPr>
          <w:rtl w:val="0"/>
        </w:rPr>
      </w:r>
    </w:p>
    <w:p w:rsidR="00000000" w:rsidDel="00000000" w:rsidP="00000000" w:rsidRDefault="00000000" w:rsidRPr="00000000" w14:paraId="000003DC">
      <w:pPr>
        <w:ind w:left="0" w:firstLine="0"/>
        <w:rPr>
          <w:sz w:val="26"/>
          <w:szCs w:val="26"/>
        </w:rPr>
      </w:pPr>
      <w:r w:rsidDel="00000000" w:rsidR="00000000" w:rsidRPr="00000000">
        <w:rPr>
          <w:rtl w:val="0"/>
        </w:rPr>
      </w:r>
    </w:p>
    <w:p w:rsidR="00000000" w:rsidDel="00000000" w:rsidP="00000000" w:rsidRDefault="00000000" w:rsidRPr="00000000" w14:paraId="000003DD">
      <w:pPr>
        <w:ind w:left="0" w:firstLine="0"/>
        <w:rPr>
          <w:sz w:val="26"/>
          <w:szCs w:val="26"/>
        </w:rPr>
      </w:pPr>
      <w:r w:rsidDel="00000000" w:rsidR="00000000" w:rsidRPr="00000000">
        <w:rPr>
          <w:b w:val="1"/>
          <w:sz w:val="26"/>
          <w:szCs w:val="26"/>
          <w:rtl w:val="0"/>
        </w:rPr>
        <w:t xml:space="preserve">Chữ ký số (Chữ ký điện tử, Digital Signatures)</w:t>
      </w:r>
      <w:r w:rsidDel="00000000" w:rsidR="00000000" w:rsidRPr="00000000">
        <w:rPr>
          <w:rtl w:val="0"/>
        </w:rPr>
      </w:r>
    </w:p>
    <w:p w:rsidR="00000000" w:rsidDel="00000000" w:rsidP="00000000" w:rsidRDefault="00000000" w:rsidRPr="00000000" w14:paraId="000003DE">
      <w:pPr>
        <w:ind w:left="0" w:firstLine="0"/>
        <w:rPr>
          <w:sz w:val="26"/>
          <w:szCs w:val="26"/>
        </w:rPr>
      </w:pPr>
      <w:r w:rsidDel="00000000" w:rsidR="00000000" w:rsidRPr="00000000">
        <w:rPr>
          <w:rtl w:val="0"/>
        </w:rPr>
      </w:r>
    </w:p>
    <w:p w:rsidR="00000000" w:rsidDel="00000000" w:rsidP="00000000" w:rsidRDefault="00000000" w:rsidRPr="00000000" w14:paraId="000003DF">
      <w:pPr>
        <w:ind w:left="0" w:firstLine="0"/>
        <w:rPr>
          <w:sz w:val="26"/>
          <w:szCs w:val="26"/>
        </w:rPr>
      </w:pPr>
      <w:r w:rsidDel="00000000" w:rsidR="00000000" w:rsidRPr="00000000">
        <w:rPr>
          <w:sz w:val="26"/>
          <w:szCs w:val="26"/>
          <w:rtl w:val="0"/>
        </w:rPr>
        <w:t xml:space="preserve">Tài liệu: Chương 13 trong sách của Stallings.</w:t>
      </w:r>
    </w:p>
    <w:p w:rsidR="00000000" w:rsidDel="00000000" w:rsidP="00000000" w:rsidRDefault="00000000" w:rsidRPr="00000000" w14:paraId="000003E0">
      <w:pPr>
        <w:ind w:left="0" w:firstLine="0"/>
        <w:rPr>
          <w:sz w:val="26"/>
          <w:szCs w:val="26"/>
        </w:rPr>
      </w:pPr>
      <w:r w:rsidDel="00000000" w:rsidR="00000000" w:rsidRPr="00000000">
        <w:rPr>
          <w:rtl w:val="0"/>
        </w:rPr>
      </w:r>
    </w:p>
    <w:p w:rsidR="00000000" w:rsidDel="00000000" w:rsidP="00000000" w:rsidRDefault="00000000" w:rsidRPr="00000000" w14:paraId="000003E1">
      <w:pPr>
        <w:ind w:left="0" w:firstLine="0"/>
        <w:rPr>
          <w:sz w:val="26"/>
          <w:szCs w:val="26"/>
        </w:rPr>
      </w:pPr>
      <w:r w:rsidDel="00000000" w:rsidR="00000000" w:rsidRPr="00000000">
        <w:rPr>
          <w:sz w:val="26"/>
          <w:szCs w:val="26"/>
          <w:rtl w:val="0"/>
        </w:rPr>
        <w:t xml:space="preserve">Lược đồ (Sơ đồ - scheme) chữ ký số là một giao thức, thuật toán hoặc là một quy trình cho đầu ra có hiệu quả tương tự như là chữ ký viết tay. “Đầu ra” = chữ ký số:</w:t>
      </w:r>
    </w:p>
    <w:p w:rsidR="00000000" w:rsidDel="00000000" w:rsidP="00000000" w:rsidRDefault="00000000" w:rsidRPr="00000000" w14:paraId="000003E2">
      <w:pPr>
        <w:numPr>
          <w:ilvl w:val="0"/>
          <w:numId w:val="66"/>
        </w:numPr>
        <w:ind w:left="720" w:hanging="360"/>
        <w:rPr>
          <w:sz w:val="26"/>
          <w:szCs w:val="26"/>
          <w:u w:val="none"/>
        </w:rPr>
      </w:pPr>
      <w:r w:rsidDel="00000000" w:rsidR="00000000" w:rsidRPr="00000000">
        <w:rPr>
          <w:sz w:val="26"/>
          <w:szCs w:val="26"/>
          <w:rtl w:val="0"/>
        </w:rPr>
        <w:t xml:space="preserve">Chữ ký số là dấu hiệu mà chỉ có người gửi mới có thể tạo ra được, nhưng những người khác đều có thể nhận biết được hoặc xác minh được hoặc kiểm tra được chữ ký đấy chính là của người gửi.  </w:t>
      </w:r>
    </w:p>
    <w:p w:rsidR="00000000" w:rsidDel="00000000" w:rsidP="00000000" w:rsidRDefault="00000000" w:rsidRPr="00000000" w14:paraId="000003E3">
      <w:pPr>
        <w:numPr>
          <w:ilvl w:val="0"/>
          <w:numId w:val="66"/>
        </w:numPr>
        <w:ind w:left="720" w:hanging="360"/>
        <w:rPr>
          <w:sz w:val="26"/>
          <w:szCs w:val="26"/>
          <w:u w:val="none"/>
        </w:rPr>
      </w:pPr>
      <w:r w:rsidDel="00000000" w:rsidR="00000000" w:rsidRPr="00000000">
        <w:rPr>
          <w:sz w:val="26"/>
          <w:szCs w:val="26"/>
          <w:rtl w:val="0"/>
        </w:rPr>
        <w:t xml:space="preserve">Cũng như chữ ký tay, chữ ký số cũng được sử dụng để xác nhận thông báo.</w:t>
      </w:r>
    </w:p>
    <w:p w:rsidR="00000000" w:rsidDel="00000000" w:rsidP="00000000" w:rsidRDefault="00000000" w:rsidRPr="00000000" w14:paraId="000003E4">
      <w:pPr>
        <w:ind w:left="0" w:firstLine="0"/>
        <w:rPr>
          <w:sz w:val="26"/>
          <w:szCs w:val="26"/>
        </w:rPr>
      </w:pPr>
      <w:r w:rsidDel="00000000" w:rsidR="00000000" w:rsidRPr="00000000">
        <w:rPr>
          <w:sz w:val="26"/>
          <w:szCs w:val="26"/>
          <w:rtl w:val="0"/>
        </w:rPr>
        <w:t xml:space="preserve">Chữ ký số cần phải thoả mãn những yêu cầu gì:</w:t>
      </w:r>
    </w:p>
    <w:p w:rsidR="00000000" w:rsidDel="00000000" w:rsidP="00000000" w:rsidRDefault="00000000" w:rsidRPr="00000000" w14:paraId="000003E5">
      <w:pPr>
        <w:numPr>
          <w:ilvl w:val="0"/>
          <w:numId w:val="67"/>
        </w:numPr>
        <w:ind w:left="720" w:hanging="360"/>
        <w:rPr>
          <w:sz w:val="26"/>
          <w:szCs w:val="26"/>
          <w:u w:val="none"/>
        </w:rPr>
      </w:pPr>
      <w:r w:rsidDel="00000000" w:rsidR="00000000" w:rsidRPr="00000000">
        <w:rPr>
          <w:sz w:val="26"/>
          <w:szCs w:val="26"/>
          <w:rtl w:val="0"/>
        </w:rPr>
        <w:t xml:space="preserve">Không thể giả mạo được: Nếu người ký P ký một thông điệp M bằng chữ ký số S(M, P) thì cặp thông điệp, chữ ký số (M, S(M, P)) không thể bị giả mạo bởi bất kỳ một ai khác ngoài P.</w:t>
      </w:r>
    </w:p>
    <w:p w:rsidR="00000000" w:rsidDel="00000000" w:rsidP="00000000" w:rsidRDefault="00000000" w:rsidRPr="00000000" w14:paraId="000003E6">
      <w:pPr>
        <w:numPr>
          <w:ilvl w:val="0"/>
          <w:numId w:val="67"/>
        </w:numPr>
        <w:ind w:left="720" w:hanging="360"/>
        <w:rPr>
          <w:sz w:val="26"/>
          <w:szCs w:val="26"/>
          <w:u w:val="none"/>
        </w:rPr>
      </w:pPr>
      <w:r w:rsidDel="00000000" w:rsidR="00000000" w:rsidRPr="00000000">
        <w:rPr>
          <w:sz w:val="26"/>
          <w:szCs w:val="26"/>
          <w:rtl w:val="0"/>
        </w:rPr>
        <w:t xml:space="preserve">Xác thực: </w:t>
      </w:r>
    </w:p>
    <w:p w:rsidR="00000000" w:rsidDel="00000000" w:rsidP="00000000" w:rsidRDefault="00000000" w:rsidRPr="00000000" w14:paraId="000003E7">
      <w:pPr>
        <w:numPr>
          <w:ilvl w:val="0"/>
          <w:numId w:val="67"/>
        </w:numPr>
        <w:ind w:left="720" w:hanging="360"/>
        <w:rPr>
          <w:sz w:val="26"/>
          <w:szCs w:val="26"/>
          <w:u w:val="none"/>
        </w:rPr>
      </w:pPr>
      <w:r w:rsidDel="00000000" w:rsidR="00000000" w:rsidRPr="00000000">
        <w:rPr>
          <w:sz w:val="26"/>
          <w:szCs w:val="26"/>
          <w:rtl w:val="0"/>
        </w:rPr>
        <w:t xml:space="preserve">Không thể thay đổi: </w:t>
      </w:r>
    </w:p>
    <w:p w:rsidR="00000000" w:rsidDel="00000000" w:rsidP="00000000" w:rsidRDefault="00000000" w:rsidRPr="00000000" w14:paraId="000003E8">
      <w:pPr>
        <w:numPr>
          <w:ilvl w:val="0"/>
          <w:numId w:val="67"/>
        </w:numPr>
        <w:ind w:left="720" w:hanging="360"/>
        <w:rPr>
          <w:sz w:val="26"/>
          <w:szCs w:val="26"/>
          <w:u w:val="none"/>
        </w:rPr>
      </w:pPr>
      <w:r w:rsidDel="00000000" w:rsidR="00000000" w:rsidRPr="00000000">
        <w:rPr>
          <w:sz w:val="26"/>
          <w:szCs w:val="26"/>
          <w:rtl w:val="0"/>
        </w:rPr>
        <w:t xml:space="preserve">Không thể sử dụng lại: </w:t>
      </w:r>
    </w:p>
    <w:p w:rsidR="00000000" w:rsidDel="00000000" w:rsidP="00000000" w:rsidRDefault="00000000" w:rsidRPr="00000000" w14:paraId="000003E9">
      <w:pPr>
        <w:rPr>
          <w:sz w:val="26"/>
          <w:szCs w:val="26"/>
        </w:rPr>
      </w:pPr>
      <w:r w:rsidDel="00000000" w:rsidR="00000000" w:rsidRPr="00000000">
        <w:rPr>
          <w:rtl w:val="0"/>
        </w:rPr>
      </w:r>
    </w:p>
    <w:p w:rsidR="00000000" w:rsidDel="00000000" w:rsidP="00000000" w:rsidRDefault="00000000" w:rsidRPr="00000000" w14:paraId="000003EA">
      <w:pPr>
        <w:rPr>
          <w:sz w:val="26"/>
          <w:szCs w:val="26"/>
        </w:rPr>
      </w:pPr>
      <w:r w:rsidDel="00000000" w:rsidR="00000000" w:rsidRPr="00000000">
        <w:rPr>
          <w:rtl w:val="0"/>
        </w:rPr>
      </w:r>
    </w:p>
    <w:p w:rsidR="00000000" w:rsidDel="00000000" w:rsidP="00000000" w:rsidRDefault="00000000" w:rsidRPr="00000000" w14:paraId="000003EB">
      <w:pPr>
        <w:rPr>
          <w:sz w:val="26"/>
          <w:szCs w:val="26"/>
        </w:rPr>
      </w:pPr>
      <w:r w:rsidDel="00000000" w:rsidR="00000000" w:rsidRPr="00000000">
        <w:rPr>
          <w:rtl w:val="0"/>
        </w:rPr>
      </w:r>
    </w:p>
    <w:p w:rsidR="00000000" w:rsidDel="00000000" w:rsidP="00000000" w:rsidRDefault="00000000" w:rsidRPr="00000000" w14:paraId="000003EC">
      <w:pPr>
        <w:rPr>
          <w:sz w:val="26"/>
          <w:szCs w:val="26"/>
        </w:rPr>
      </w:pPr>
      <w:r w:rsidDel="00000000" w:rsidR="00000000" w:rsidRPr="00000000">
        <w:rPr>
          <w:sz w:val="26"/>
          <w:szCs w:val="26"/>
        </w:rPr>
        <w:drawing>
          <wp:inline distB="114300" distT="114300" distL="114300" distR="114300">
            <wp:extent cx="5943600" cy="46736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3ED">
      <w:pPr>
        <w:rPr>
          <w:sz w:val="26"/>
          <w:szCs w:val="26"/>
        </w:rPr>
      </w:pPr>
      <w:r w:rsidDel="00000000" w:rsidR="00000000" w:rsidRPr="00000000">
        <w:rPr>
          <w:rtl w:val="0"/>
        </w:rPr>
      </w:r>
    </w:p>
    <w:p w:rsidR="00000000" w:rsidDel="00000000" w:rsidP="00000000" w:rsidRDefault="00000000" w:rsidRPr="00000000" w14:paraId="000003EE">
      <w:pPr>
        <w:rPr>
          <w:sz w:val="26"/>
          <w:szCs w:val="26"/>
        </w:rPr>
      </w:pPr>
      <w:r w:rsidDel="00000000" w:rsidR="00000000" w:rsidRPr="00000000">
        <w:rPr>
          <w:rtl w:val="0"/>
        </w:rPr>
      </w:r>
    </w:p>
    <w:p w:rsidR="00000000" w:rsidDel="00000000" w:rsidP="00000000" w:rsidRDefault="00000000" w:rsidRPr="00000000" w14:paraId="000003EF">
      <w:pPr>
        <w:rPr>
          <w:sz w:val="26"/>
          <w:szCs w:val="26"/>
        </w:rPr>
      </w:pPr>
      <w:r w:rsidDel="00000000" w:rsidR="00000000" w:rsidRPr="00000000">
        <w:rPr>
          <w:sz w:val="26"/>
          <w:szCs w:val="26"/>
        </w:rPr>
        <w:drawing>
          <wp:inline distB="114300" distT="114300" distL="114300" distR="114300">
            <wp:extent cx="5943600" cy="43815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3F0">
      <w:pPr>
        <w:rPr>
          <w:sz w:val="26"/>
          <w:szCs w:val="26"/>
        </w:rPr>
      </w:pPr>
      <w:r w:rsidDel="00000000" w:rsidR="00000000" w:rsidRPr="00000000">
        <w:rPr>
          <w:sz w:val="26"/>
          <w:szCs w:val="26"/>
        </w:rPr>
        <w:drawing>
          <wp:inline distB="114300" distT="114300" distL="114300" distR="114300">
            <wp:extent cx="5943600" cy="41021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3F1">
      <w:pPr>
        <w:rPr>
          <w:sz w:val="26"/>
          <w:szCs w:val="26"/>
        </w:rPr>
      </w:pPr>
      <w:r w:rsidDel="00000000" w:rsidR="00000000" w:rsidRPr="00000000">
        <w:rPr>
          <w:rtl w:val="0"/>
        </w:rPr>
      </w:r>
    </w:p>
    <w:p w:rsidR="00000000" w:rsidDel="00000000" w:rsidP="00000000" w:rsidRDefault="00000000" w:rsidRPr="00000000" w14:paraId="000003F2">
      <w:pPr>
        <w:rPr>
          <w:sz w:val="26"/>
          <w:szCs w:val="26"/>
        </w:rPr>
      </w:pPr>
      <w:r w:rsidDel="00000000" w:rsidR="00000000" w:rsidRPr="00000000">
        <w:rPr>
          <w:sz w:val="26"/>
          <w:szCs w:val="26"/>
          <w:rtl w:val="0"/>
        </w:rPr>
        <w:t xml:space="preserve">Hàm Euler:</w:t>
      </w:r>
    </w:p>
    <w:p w:rsidR="00000000" w:rsidDel="00000000" w:rsidP="00000000" w:rsidRDefault="00000000" w:rsidRPr="00000000" w14:paraId="000003F3">
      <w:pPr>
        <w:rPr>
          <w:sz w:val="26"/>
          <w:szCs w:val="26"/>
        </w:rPr>
      </w:pPr>
      <w:r w:rsidDel="00000000" w:rsidR="00000000" w:rsidRPr="00000000">
        <w:rPr>
          <w:sz w:val="26"/>
          <w:szCs w:val="26"/>
          <w:rtl w:val="0"/>
        </w:rPr>
        <w:t xml:space="preserve">phi(N) số các số tự nhiên nguyên tố cùng nhau với số tự nhiên N và &lt;N.</w:t>
      </w:r>
    </w:p>
    <w:p w:rsidR="00000000" w:rsidDel="00000000" w:rsidP="00000000" w:rsidRDefault="00000000" w:rsidRPr="00000000" w14:paraId="000003F4">
      <w:pPr>
        <w:rPr>
          <w:sz w:val="26"/>
          <w:szCs w:val="26"/>
        </w:rPr>
      </w:pPr>
      <w:r w:rsidDel="00000000" w:rsidR="00000000" w:rsidRPr="00000000">
        <w:rPr>
          <w:rtl w:val="0"/>
        </w:rPr>
      </w:r>
    </w:p>
    <w:p w:rsidR="00000000" w:rsidDel="00000000" w:rsidP="00000000" w:rsidRDefault="00000000" w:rsidRPr="00000000" w14:paraId="000003F5">
      <w:pPr>
        <w:rPr>
          <w:sz w:val="26"/>
          <w:szCs w:val="26"/>
        </w:rPr>
      </w:pPr>
      <w:r w:rsidDel="00000000" w:rsidR="00000000" w:rsidRPr="00000000">
        <w:rPr>
          <w:sz w:val="26"/>
          <w:szCs w:val="26"/>
          <w:rtl w:val="0"/>
        </w:rPr>
        <w:t xml:space="preserve">Ví dụ: Phi(6)=2, vì có đúng 1 và 5 (&lt;6) nguyên tố cùng nhau với 6.</w:t>
      </w:r>
    </w:p>
    <w:p w:rsidR="00000000" w:rsidDel="00000000" w:rsidP="00000000" w:rsidRDefault="00000000" w:rsidRPr="00000000" w14:paraId="000003F6">
      <w:pPr>
        <w:rPr>
          <w:sz w:val="26"/>
          <w:szCs w:val="26"/>
        </w:rPr>
      </w:pPr>
      <w:r w:rsidDel="00000000" w:rsidR="00000000" w:rsidRPr="00000000">
        <w:rPr>
          <w:rtl w:val="0"/>
        </w:rPr>
      </w:r>
    </w:p>
    <w:p w:rsidR="00000000" w:rsidDel="00000000" w:rsidP="00000000" w:rsidRDefault="00000000" w:rsidRPr="00000000" w14:paraId="000003F7">
      <w:pPr>
        <w:rPr>
          <w:sz w:val="26"/>
          <w:szCs w:val="26"/>
        </w:rPr>
      </w:pPr>
      <w:r w:rsidDel="00000000" w:rsidR="00000000" w:rsidRPr="00000000">
        <w:rPr>
          <w:sz w:val="26"/>
          <w:szCs w:val="26"/>
          <w:rtl w:val="0"/>
        </w:rPr>
        <w:t xml:space="preserve">Mệnh đề: Nếu p và q là 2 số nguyên tố khác nhau/ Đặt N=p.q thì</w:t>
      </w:r>
    </w:p>
    <w:p w:rsidR="00000000" w:rsidDel="00000000" w:rsidP="00000000" w:rsidRDefault="00000000" w:rsidRPr="00000000" w14:paraId="000003F8">
      <w:pPr>
        <w:rPr>
          <w:sz w:val="26"/>
          <w:szCs w:val="26"/>
        </w:rPr>
      </w:pPr>
      <w:r w:rsidDel="00000000" w:rsidR="00000000" w:rsidRPr="00000000">
        <w:rPr>
          <w:sz w:val="26"/>
          <w:szCs w:val="26"/>
          <w:rtl w:val="0"/>
        </w:rPr>
        <w:t xml:space="preserve">                      phi(N) = (p-1)(q-1)</w:t>
      </w:r>
    </w:p>
    <w:p w:rsidR="00000000" w:rsidDel="00000000" w:rsidP="00000000" w:rsidRDefault="00000000" w:rsidRPr="00000000" w14:paraId="000003F9">
      <w:pPr>
        <w:rPr>
          <w:sz w:val="26"/>
          <w:szCs w:val="26"/>
        </w:rPr>
      </w:pPr>
      <w:r w:rsidDel="00000000" w:rsidR="00000000" w:rsidRPr="00000000">
        <w:rPr>
          <w:rtl w:val="0"/>
        </w:rPr>
      </w:r>
    </w:p>
    <w:p w:rsidR="00000000" w:rsidDel="00000000" w:rsidP="00000000" w:rsidRDefault="00000000" w:rsidRPr="00000000" w14:paraId="000003FA">
      <w:pPr>
        <w:rPr>
          <w:sz w:val="26"/>
          <w:szCs w:val="26"/>
        </w:rPr>
      </w:pPr>
      <w:r w:rsidDel="00000000" w:rsidR="00000000" w:rsidRPr="00000000">
        <w:rPr>
          <w:sz w:val="26"/>
          <w:szCs w:val="26"/>
          <w:rtl w:val="0"/>
        </w:rPr>
        <w:t xml:space="preserve">Chứng minh: Liệt kê các số &lt; N mà không nguyên tố cùng nhau với N=p.q?</w:t>
      </w:r>
    </w:p>
    <w:p w:rsidR="00000000" w:rsidDel="00000000" w:rsidP="00000000" w:rsidRDefault="00000000" w:rsidRPr="00000000" w14:paraId="000003FB">
      <w:pPr>
        <w:rPr>
          <w:sz w:val="26"/>
          <w:szCs w:val="26"/>
        </w:rPr>
      </w:pPr>
      <w:r w:rsidDel="00000000" w:rsidR="00000000" w:rsidRPr="00000000">
        <w:rPr>
          <w:rtl w:val="0"/>
        </w:rPr>
      </w:r>
    </w:p>
    <w:p w:rsidR="00000000" w:rsidDel="00000000" w:rsidP="00000000" w:rsidRDefault="00000000" w:rsidRPr="00000000" w14:paraId="000003FC">
      <w:pPr>
        <w:rPr>
          <w:sz w:val="26"/>
          <w:szCs w:val="26"/>
        </w:rPr>
      </w:pPr>
      <w:r w:rsidDel="00000000" w:rsidR="00000000" w:rsidRPr="00000000">
        <w:rPr>
          <w:sz w:val="26"/>
          <w:szCs w:val="26"/>
          <w:rtl w:val="0"/>
        </w:rPr>
        <w:t xml:space="preserve">Nhận xét (a,N)=1 tương đương với (a,p.q)=1, tương đương với (a,p)=1 và (a,q)=1.</w:t>
      </w:r>
    </w:p>
    <w:p w:rsidR="00000000" w:rsidDel="00000000" w:rsidP="00000000" w:rsidRDefault="00000000" w:rsidRPr="00000000" w14:paraId="000003FD">
      <w:pPr>
        <w:rPr>
          <w:sz w:val="26"/>
          <w:szCs w:val="26"/>
        </w:rPr>
      </w:pPr>
      <w:r w:rsidDel="00000000" w:rsidR="00000000" w:rsidRPr="00000000">
        <w:rPr>
          <w:rtl w:val="0"/>
        </w:rPr>
      </w:r>
    </w:p>
    <w:p w:rsidR="00000000" w:rsidDel="00000000" w:rsidP="00000000" w:rsidRDefault="00000000" w:rsidRPr="00000000" w14:paraId="000003FE">
      <w:pPr>
        <w:rPr>
          <w:sz w:val="26"/>
          <w:szCs w:val="26"/>
        </w:rPr>
      </w:pPr>
      <w:r w:rsidDel="00000000" w:rsidR="00000000" w:rsidRPr="00000000">
        <w:rPr>
          <w:sz w:val="26"/>
          <w:szCs w:val="26"/>
          <w:rtl w:val="0"/>
        </w:rPr>
        <w:t xml:space="preserve">Do đó a&lt;N, (a,N)=1 thì a thuộc P hợp Q, P={p,2p,3p,...,(q-1)p} và Q={q,2q,3q,...,(p-1)q},</w:t>
      </w:r>
    </w:p>
    <w:p w:rsidR="00000000" w:rsidDel="00000000" w:rsidP="00000000" w:rsidRDefault="00000000" w:rsidRPr="00000000" w14:paraId="000003FF">
      <w:pPr>
        <w:rPr>
          <w:sz w:val="26"/>
          <w:szCs w:val="26"/>
        </w:rPr>
      </w:pPr>
      <w:r w:rsidDel="00000000" w:rsidR="00000000" w:rsidRPr="00000000">
        <w:rPr>
          <w:rtl w:val="0"/>
        </w:rPr>
      </w:r>
    </w:p>
    <w:p w:rsidR="00000000" w:rsidDel="00000000" w:rsidP="00000000" w:rsidRDefault="00000000" w:rsidRPr="00000000" w14:paraId="00000400">
      <w:pPr>
        <w:rPr>
          <w:sz w:val="26"/>
          <w:szCs w:val="26"/>
        </w:rPr>
      </w:pPr>
      <w:r w:rsidDel="00000000" w:rsidR="00000000" w:rsidRPr="00000000">
        <w:rPr>
          <w:sz w:val="26"/>
          <w:szCs w:val="26"/>
          <w:rtl w:val="0"/>
        </w:rPr>
        <w:t xml:space="preserve">Tập các số tự nhiên nguyên tố cùng nhau với số tự nhiên N và &lt;N bằng</w:t>
      </w:r>
    </w:p>
    <w:p w:rsidR="00000000" w:rsidDel="00000000" w:rsidP="00000000" w:rsidRDefault="00000000" w:rsidRPr="00000000" w14:paraId="00000401">
      <w:pPr>
        <w:rPr>
          <w:sz w:val="26"/>
          <w:szCs w:val="26"/>
        </w:rPr>
      </w:pPr>
      <w:r w:rsidDel="00000000" w:rsidR="00000000" w:rsidRPr="00000000">
        <w:rPr>
          <w:rtl w:val="0"/>
        </w:rPr>
      </w:r>
    </w:p>
    <w:p w:rsidR="00000000" w:rsidDel="00000000" w:rsidP="00000000" w:rsidRDefault="00000000" w:rsidRPr="00000000" w14:paraId="00000402">
      <w:pPr>
        <w:rPr>
          <w:sz w:val="26"/>
          <w:szCs w:val="26"/>
        </w:rPr>
      </w:pPr>
      <w:r w:rsidDel="00000000" w:rsidR="00000000" w:rsidRPr="00000000">
        <w:rPr>
          <w:sz w:val="26"/>
          <w:szCs w:val="26"/>
          <w:rtl w:val="0"/>
        </w:rPr>
        <w:t xml:space="preserve">X = {1,2,...,N-1} \ P U Q</w:t>
      </w:r>
    </w:p>
    <w:p w:rsidR="00000000" w:rsidDel="00000000" w:rsidP="00000000" w:rsidRDefault="00000000" w:rsidRPr="00000000" w14:paraId="00000403">
      <w:pPr>
        <w:rPr>
          <w:sz w:val="26"/>
          <w:szCs w:val="26"/>
        </w:rPr>
      </w:pPr>
      <w:r w:rsidDel="00000000" w:rsidR="00000000" w:rsidRPr="00000000">
        <w:rPr>
          <w:rtl w:val="0"/>
        </w:rPr>
      </w:r>
    </w:p>
    <w:p w:rsidR="00000000" w:rsidDel="00000000" w:rsidP="00000000" w:rsidRDefault="00000000" w:rsidRPr="00000000" w14:paraId="00000404">
      <w:pPr>
        <w:rPr>
          <w:sz w:val="26"/>
          <w:szCs w:val="26"/>
        </w:rPr>
      </w:pPr>
      <w:r w:rsidDel="00000000" w:rsidR="00000000" w:rsidRPr="00000000">
        <w:rPr>
          <w:sz w:val="26"/>
          <w:szCs w:val="26"/>
          <w:rtl w:val="0"/>
        </w:rPr>
        <w:t xml:space="preserve">|X| = N-1-((q-1)+(p-1))= pq -p -q +1 =(p-1).(q-1).    ĐPCM.</w:t>
      </w:r>
    </w:p>
    <w:p w:rsidR="00000000" w:rsidDel="00000000" w:rsidP="00000000" w:rsidRDefault="00000000" w:rsidRPr="00000000" w14:paraId="00000405">
      <w:pPr>
        <w:rPr>
          <w:sz w:val="26"/>
          <w:szCs w:val="26"/>
        </w:rPr>
      </w:pPr>
      <w:r w:rsidDel="00000000" w:rsidR="00000000" w:rsidRPr="00000000">
        <w:rPr>
          <w:rtl w:val="0"/>
        </w:rPr>
      </w:r>
    </w:p>
    <w:p w:rsidR="00000000" w:rsidDel="00000000" w:rsidP="00000000" w:rsidRDefault="00000000" w:rsidRPr="00000000" w14:paraId="00000406">
      <w:pPr>
        <w:rPr>
          <w:sz w:val="26"/>
          <w:szCs w:val="26"/>
        </w:rPr>
      </w:pPr>
      <w:r w:rsidDel="00000000" w:rsidR="00000000" w:rsidRPr="00000000">
        <w:rPr>
          <w:rtl w:val="0"/>
        </w:rPr>
      </w:r>
    </w:p>
    <w:p w:rsidR="00000000" w:rsidDel="00000000" w:rsidP="00000000" w:rsidRDefault="00000000" w:rsidRPr="00000000" w14:paraId="00000407">
      <w:pPr>
        <w:rPr>
          <w:sz w:val="26"/>
          <w:szCs w:val="26"/>
        </w:rPr>
      </w:pPr>
      <w:r w:rsidDel="00000000" w:rsidR="00000000" w:rsidRPr="00000000">
        <w:rPr>
          <w:rtl w:val="0"/>
        </w:rPr>
      </w:r>
    </w:p>
    <w:p w:rsidR="00000000" w:rsidDel="00000000" w:rsidP="00000000" w:rsidRDefault="00000000" w:rsidRPr="00000000" w14:paraId="00000408">
      <w:pPr>
        <w:rPr>
          <w:sz w:val="26"/>
          <w:szCs w:val="26"/>
        </w:rPr>
      </w:pPr>
      <w:r w:rsidDel="00000000" w:rsidR="00000000" w:rsidRPr="00000000">
        <w:rPr>
          <w:sz w:val="26"/>
          <w:szCs w:val="26"/>
          <w:rtl w:val="0"/>
        </w:rPr>
        <w:t xml:space="preserve">Thuật toán RSA</w:t>
      </w:r>
    </w:p>
    <w:p w:rsidR="00000000" w:rsidDel="00000000" w:rsidP="00000000" w:rsidRDefault="00000000" w:rsidRPr="00000000" w14:paraId="00000409">
      <w:pPr>
        <w:rPr>
          <w:sz w:val="26"/>
          <w:szCs w:val="26"/>
        </w:rPr>
      </w:pPr>
      <w:r w:rsidDel="00000000" w:rsidR="00000000" w:rsidRPr="00000000">
        <w:rPr>
          <w:rtl w:val="0"/>
        </w:rPr>
      </w:r>
    </w:p>
    <w:p w:rsidR="00000000" w:rsidDel="00000000" w:rsidP="00000000" w:rsidRDefault="00000000" w:rsidRPr="00000000" w14:paraId="0000040A">
      <w:pPr>
        <w:numPr>
          <w:ilvl w:val="0"/>
          <w:numId w:val="70"/>
        </w:numPr>
        <w:ind w:left="720" w:hanging="360"/>
        <w:rPr>
          <w:sz w:val="26"/>
          <w:szCs w:val="26"/>
          <w:u w:val="none"/>
        </w:rPr>
      </w:pPr>
      <w:r w:rsidDel="00000000" w:rsidR="00000000" w:rsidRPr="00000000">
        <w:rPr>
          <w:sz w:val="26"/>
          <w:szCs w:val="26"/>
          <w:rtl w:val="0"/>
        </w:rPr>
        <w:t xml:space="preserve">Bước tạo khóa: Cặp khóa </w:t>
      </w:r>
    </w:p>
    <w:p w:rsidR="00000000" w:rsidDel="00000000" w:rsidP="00000000" w:rsidRDefault="00000000" w:rsidRPr="00000000" w14:paraId="0000040B">
      <w:pPr>
        <w:rPr>
          <w:sz w:val="26"/>
          <w:szCs w:val="26"/>
        </w:rPr>
      </w:pPr>
      <w:r w:rsidDel="00000000" w:rsidR="00000000" w:rsidRPr="00000000">
        <w:rPr>
          <w:rtl w:val="0"/>
        </w:rPr>
      </w:r>
    </w:p>
    <w:p w:rsidR="00000000" w:rsidDel="00000000" w:rsidP="00000000" w:rsidRDefault="00000000" w:rsidRPr="00000000" w14:paraId="0000040C">
      <w:pPr>
        <w:rPr>
          <w:sz w:val="26"/>
          <w:szCs w:val="26"/>
        </w:rPr>
      </w:pPr>
      <w:r w:rsidDel="00000000" w:rsidR="00000000" w:rsidRPr="00000000">
        <w:rPr>
          <w:rtl w:val="0"/>
        </w:rPr>
      </w:r>
    </w:p>
    <w:p w:rsidR="00000000" w:rsidDel="00000000" w:rsidP="00000000" w:rsidRDefault="00000000" w:rsidRPr="00000000" w14:paraId="0000040D">
      <w:pPr>
        <w:rPr>
          <w:sz w:val="26"/>
          <w:szCs w:val="26"/>
        </w:rPr>
      </w:pPr>
      <w:r w:rsidDel="00000000" w:rsidR="00000000" w:rsidRPr="00000000">
        <w:rPr>
          <w:rtl w:val="0"/>
        </w:rPr>
      </w:r>
    </w:p>
    <w:p w:rsidR="00000000" w:rsidDel="00000000" w:rsidP="00000000" w:rsidRDefault="00000000" w:rsidRPr="00000000" w14:paraId="0000040E">
      <w:pPr>
        <w:rPr>
          <w:sz w:val="26"/>
          <w:szCs w:val="26"/>
        </w:rPr>
      </w:pPr>
      <w:r w:rsidDel="00000000" w:rsidR="00000000" w:rsidRPr="00000000">
        <w:rPr>
          <w:rtl w:val="0"/>
        </w:rPr>
      </w:r>
    </w:p>
    <w:p w:rsidR="00000000" w:rsidDel="00000000" w:rsidP="00000000" w:rsidRDefault="00000000" w:rsidRPr="00000000" w14:paraId="0000040F">
      <w:pPr>
        <w:rPr>
          <w:sz w:val="26"/>
          <w:szCs w:val="26"/>
        </w:rPr>
      </w:pPr>
      <w:r w:rsidDel="00000000" w:rsidR="00000000" w:rsidRPr="00000000">
        <w:rPr>
          <w:sz w:val="26"/>
          <w:szCs w:val="26"/>
        </w:rPr>
        <w:drawing>
          <wp:inline distB="114300" distT="114300" distL="114300" distR="114300">
            <wp:extent cx="5700713" cy="2731591"/>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00713" cy="2731591"/>
                    </a:xfrm>
                    <a:prstGeom prst="rect"/>
                    <a:ln/>
                  </pic:spPr>
                </pic:pic>
              </a:graphicData>
            </a:graphic>
          </wp:inline>
        </w:drawing>
      </w:r>
      <w:r w:rsidDel="00000000" w:rsidR="00000000" w:rsidRPr="00000000">
        <w:rPr>
          <w:rtl w:val="0"/>
        </w:rPr>
      </w:r>
    </w:p>
    <w:p w:rsidR="00000000" w:rsidDel="00000000" w:rsidP="00000000" w:rsidRDefault="00000000" w:rsidRPr="00000000" w14:paraId="00000410">
      <w:pPr>
        <w:rPr>
          <w:sz w:val="26"/>
          <w:szCs w:val="26"/>
        </w:rPr>
      </w:pPr>
      <w:r w:rsidDel="00000000" w:rsidR="00000000" w:rsidRPr="00000000">
        <w:rPr>
          <w:rtl w:val="0"/>
        </w:rPr>
      </w:r>
    </w:p>
    <w:p w:rsidR="00000000" w:rsidDel="00000000" w:rsidP="00000000" w:rsidRDefault="00000000" w:rsidRPr="00000000" w14:paraId="00000411">
      <w:pPr>
        <w:rPr>
          <w:sz w:val="26"/>
          <w:szCs w:val="26"/>
        </w:rPr>
      </w:pPr>
      <w:r w:rsidDel="00000000" w:rsidR="00000000" w:rsidRPr="00000000">
        <w:rPr>
          <w:sz w:val="26"/>
          <w:szCs w:val="26"/>
          <w:rtl w:val="0"/>
        </w:rPr>
        <w:t xml:space="preserve">Ví dụ: An chọn 2 số nguyên tố 11 &amp; 19.</w:t>
      </w:r>
    </w:p>
    <w:p w:rsidR="00000000" w:rsidDel="00000000" w:rsidP="00000000" w:rsidRDefault="00000000" w:rsidRPr="00000000" w14:paraId="00000412">
      <w:pPr>
        <w:rPr>
          <w:sz w:val="26"/>
          <w:szCs w:val="26"/>
        </w:rPr>
      </w:pPr>
      <w:r w:rsidDel="00000000" w:rsidR="00000000" w:rsidRPr="00000000">
        <w:rPr>
          <w:sz w:val="26"/>
          <w:szCs w:val="26"/>
          <w:rtl w:val="0"/>
        </w:rPr>
        <w:t xml:space="preserve">n= 11.19 = 209</w:t>
      </w:r>
    </w:p>
    <w:p w:rsidR="00000000" w:rsidDel="00000000" w:rsidP="00000000" w:rsidRDefault="00000000" w:rsidRPr="00000000" w14:paraId="00000413">
      <w:pPr>
        <w:rPr>
          <w:sz w:val="26"/>
          <w:szCs w:val="26"/>
        </w:rPr>
      </w:pPr>
      <w:r w:rsidDel="00000000" w:rsidR="00000000" w:rsidRPr="00000000">
        <w:rPr>
          <w:sz w:val="26"/>
          <w:szCs w:val="26"/>
          <w:rtl w:val="0"/>
        </w:rPr>
        <w:t xml:space="preserve">phi(n) = (11-1)(19-1) = 180</w:t>
      </w:r>
    </w:p>
    <w:p w:rsidR="00000000" w:rsidDel="00000000" w:rsidP="00000000" w:rsidRDefault="00000000" w:rsidRPr="00000000" w14:paraId="00000414">
      <w:pPr>
        <w:rPr>
          <w:sz w:val="26"/>
          <w:szCs w:val="26"/>
        </w:rPr>
      </w:pPr>
      <w:r w:rsidDel="00000000" w:rsidR="00000000" w:rsidRPr="00000000">
        <w:rPr>
          <w:rtl w:val="0"/>
        </w:rPr>
      </w:r>
    </w:p>
    <w:p w:rsidR="00000000" w:rsidDel="00000000" w:rsidP="00000000" w:rsidRDefault="00000000" w:rsidRPr="00000000" w14:paraId="00000415">
      <w:pPr>
        <w:rPr>
          <w:sz w:val="26"/>
          <w:szCs w:val="26"/>
        </w:rPr>
      </w:pPr>
      <w:r w:rsidDel="00000000" w:rsidR="00000000" w:rsidRPr="00000000">
        <w:rPr>
          <w:sz w:val="26"/>
          <w:szCs w:val="26"/>
          <w:rtl w:val="0"/>
        </w:rPr>
        <w:t xml:space="preserve">Chọn e  (1&lt;e&lt;phi(n)) nguyên tố cùng nhau với phi(n), chẳng hạn e=23. Nghich đảo nhân d=47</w:t>
      </w:r>
    </w:p>
    <w:p w:rsidR="00000000" w:rsidDel="00000000" w:rsidP="00000000" w:rsidRDefault="00000000" w:rsidRPr="00000000" w14:paraId="00000416">
      <w:pPr>
        <w:rPr>
          <w:sz w:val="26"/>
          <w:szCs w:val="26"/>
        </w:rPr>
      </w:pPr>
      <w:r w:rsidDel="00000000" w:rsidR="00000000" w:rsidRPr="00000000">
        <w:rPr>
          <w:sz w:val="26"/>
          <w:szCs w:val="26"/>
          <w:rtl w:val="0"/>
        </w:rPr>
        <w:t xml:space="preserve">(Trong SageMath: inverse_mod(23,180))</w:t>
      </w:r>
    </w:p>
    <w:p w:rsidR="00000000" w:rsidDel="00000000" w:rsidP="00000000" w:rsidRDefault="00000000" w:rsidRPr="00000000" w14:paraId="00000417">
      <w:pPr>
        <w:rPr>
          <w:sz w:val="26"/>
          <w:szCs w:val="26"/>
        </w:rPr>
      </w:pPr>
      <w:r w:rsidDel="00000000" w:rsidR="00000000" w:rsidRPr="00000000">
        <w:rPr>
          <w:rtl w:val="0"/>
        </w:rPr>
      </w:r>
    </w:p>
    <w:p w:rsidR="00000000" w:rsidDel="00000000" w:rsidP="00000000" w:rsidRDefault="00000000" w:rsidRPr="00000000" w14:paraId="00000418">
      <w:pPr>
        <w:rPr>
          <w:sz w:val="26"/>
          <w:szCs w:val="26"/>
        </w:rPr>
      </w:pPr>
      <w:r w:rsidDel="00000000" w:rsidR="00000000" w:rsidRPr="00000000">
        <w:rPr>
          <w:rtl w:val="0"/>
        </w:rPr>
      </w:r>
    </w:p>
    <w:p w:rsidR="00000000" w:rsidDel="00000000" w:rsidP="00000000" w:rsidRDefault="00000000" w:rsidRPr="00000000" w14:paraId="00000419">
      <w:pPr>
        <w:rPr>
          <w:sz w:val="26"/>
          <w:szCs w:val="26"/>
        </w:rPr>
      </w:pPr>
      <w:r w:rsidDel="00000000" w:rsidR="00000000" w:rsidRPr="00000000">
        <w:rPr>
          <w:rtl w:val="0"/>
        </w:rPr>
      </w:r>
    </w:p>
    <w:p w:rsidR="00000000" w:rsidDel="00000000" w:rsidP="00000000" w:rsidRDefault="00000000" w:rsidRPr="00000000" w14:paraId="0000041A">
      <w:pPr>
        <w:rPr>
          <w:sz w:val="26"/>
          <w:szCs w:val="26"/>
        </w:rPr>
      </w:pPr>
      <w:r w:rsidDel="00000000" w:rsidR="00000000" w:rsidRPr="00000000">
        <w:rPr>
          <w:rtl w:val="0"/>
        </w:rPr>
      </w:r>
    </w:p>
    <w:p w:rsidR="00000000" w:rsidDel="00000000" w:rsidP="00000000" w:rsidRDefault="00000000" w:rsidRPr="00000000" w14:paraId="0000041B">
      <w:pPr>
        <w:rPr>
          <w:sz w:val="26"/>
          <w:szCs w:val="26"/>
        </w:rPr>
      </w:pPr>
      <w:r w:rsidDel="00000000" w:rsidR="00000000" w:rsidRPr="00000000">
        <w:rPr>
          <w:sz w:val="26"/>
          <w:szCs w:val="26"/>
        </w:rPr>
        <w:drawing>
          <wp:inline distB="114300" distT="114300" distL="114300" distR="114300">
            <wp:extent cx="4891088" cy="2955032"/>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891088" cy="2955032"/>
                    </a:xfrm>
                    <a:prstGeom prst="rect"/>
                    <a:ln/>
                  </pic:spPr>
                </pic:pic>
              </a:graphicData>
            </a:graphic>
          </wp:inline>
        </w:drawing>
      </w:r>
      <w:r w:rsidDel="00000000" w:rsidR="00000000" w:rsidRPr="00000000">
        <w:rPr>
          <w:sz w:val="26"/>
          <w:szCs w:val="26"/>
          <w:rtl w:val="0"/>
        </w:rPr>
        <w:t xml:space="preserve"> </w:t>
      </w:r>
    </w:p>
    <w:p w:rsidR="00000000" w:rsidDel="00000000" w:rsidP="00000000" w:rsidRDefault="00000000" w:rsidRPr="00000000" w14:paraId="0000041C">
      <w:pPr>
        <w:rPr>
          <w:sz w:val="26"/>
          <w:szCs w:val="26"/>
        </w:rPr>
      </w:pPr>
      <w:r w:rsidDel="00000000" w:rsidR="00000000" w:rsidRPr="00000000">
        <w:rPr>
          <w:sz w:val="26"/>
          <w:szCs w:val="26"/>
          <w:rtl w:val="0"/>
        </w:rPr>
        <w:t xml:space="preserve">An có cặp khóa  (pk,sk):</w:t>
      </w:r>
    </w:p>
    <w:p w:rsidR="00000000" w:rsidDel="00000000" w:rsidP="00000000" w:rsidRDefault="00000000" w:rsidRPr="00000000" w14:paraId="0000041D">
      <w:pPr>
        <w:numPr>
          <w:ilvl w:val="0"/>
          <w:numId w:val="73"/>
        </w:numPr>
        <w:ind w:left="720" w:hanging="360"/>
        <w:rPr>
          <w:sz w:val="26"/>
          <w:szCs w:val="26"/>
          <w:u w:val="none"/>
        </w:rPr>
      </w:pPr>
      <w:r w:rsidDel="00000000" w:rsidR="00000000" w:rsidRPr="00000000">
        <w:rPr>
          <w:sz w:val="26"/>
          <w:szCs w:val="26"/>
          <w:rtl w:val="0"/>
        </w:rPr>
        <w:t xml:space="preserve">Khóa công khai pk=(n,e)=(209,23)</w:t>
      </w:r>
    </w:p>
    <w:p w:rsidR="00000000" w:rsidDel="00000000" w:rsidP="00000000" w:rsidRDefault="00000000" w:rsidRPr="00000000" w14:paraId="0000041E">
      <w:pPr>
        <w:numPr>
          <w:ilvl w:val="0"/>
          <w:numId w:val="73"/>
        </w:numPr>
        <w:ind w:left="720" w:hanging="360"/>
        <w:rPr>
          <w:sz w:val="26"/>
          <w:szCs w:val="26"/>
          <w:u w:val="none"/>
        </w:rPr>
      </w:pPr>
      <w:r w:rsidDel="00000000" w:rsidR="00000000" w:rsidRPr="00000000">
        <w:rPr>
          <w:sz w:val="26"/>
          <w:szCs w:val="26"/>
          <w:rtl w:val="0"/>
        </w:rPr>
        <w:t xml:space="preserve">Khóa bí mật sk=(n,d) = (209,47)</w:t>
      </w:r>
    </w:p>
    <w:p w:rsidR="00000000" w:rsidDel="00000000" w:rsidP="00000000" w:rsidRDefault="00000000" w:rsidRPr="00000000" w14:paraId="0000041F">
      <w:pPr>
        <w:rPr>
          <w:sz w:val="26"/>
          <w:szCs w:val="26"/>
        </w:rPr>
      </w:pPr>
      <w:r w:rsidDel="00000000" w:rsidR="00000000" w:rsidRPr="00000000">
        <w:rPr>
          <w:rtl w:val="0"/>
        </w:rPr>
      </w:r>
    </w:p>
    <w:p w:rsidR="00000000" w:rsidDel="00000000" w:rsidP="00000000" w:rsidRDefault="00000000" w:rsidRPr="00000000" w14:paraId="00000420">
      <w:pPr>
        <w:rPr>
          <w:sz w:val="26"/>
          <w:szCs w:val="26"/>
        </w:rPr>
      </w:pPr>
      <w:r w:rsidDel="00000000" w:rsidR="00000000" w:rsidRPr="00000000">
        <w:rPr>
          <w:sz w:val="26"/>
          <w:szCs w:val="26"/>
          <w:rtl w:val="0"/>
        </w:rPr>
        <w:t xml:space="preserve">Bình muốn gửi thông điệp M (tương ứng với một số tự nhiên m &lt; n=p.q=209).</w:t>
      </w:r>
    </w:p>
    <w:p w:rsidR="00000000" w:rsidDel="00000000" w:rsidP="00000000" w:rsidRDefault="00000000" w:rsidRPr="00000000" w14:paraId="00000421">
      <w:pPr>
        <w:rPr>
          <w:sz w:val="26"/>
          <w:szCs w:val="26"/>
        </w:rPr>
      </w:pPr>
      <w:r w:rsidDel="00000000" w:rsidR="00000000" w:rsidRPr="00000000">
        <w:rPr>
          <w:sz w:val="26"/>
          <w:szCs w:val="26"/>
          <w:rtl w:val="0"/>
        </w:rPr>
        <w:t xml:space="preserve">An công khai pk=(n,e)</w:t>
      </w:r>
    </w:p>
    <w:p w:rsidR="00000000" w:rsidDel="00000000" w:rsidP="00000000" w:rsidRDefault="00000000" w:rsidRPr="00000000" w14:paraId="00000422">
      <w:pPr>
        <w:rPr>
          <w:sz w:val="26"/>
          <w:szCs w:val="26"/>
        </w:rPr>
      </w:pPr>
      <w:r w:rsidDel="00000000" w:rsidR="00000000" w:rsidRPr="00000000">
        <w:rPr>
          <w:rtl w:val="0"/>
        </w:rPr>
      </w:r>
    </w:p>
    <w:p w:rsidR="00000000" w:rsidDel="00000000" w:rsidP="00000000" w:rsidRDefault="00000000" w:rsidRPr="00000000" w14:paraId="00000423">
      <w:pPr>
        <w:rPr>
          <w:sz w:val="26"/>
          <w:szCs w:val="26"/>
        </w:rPr>
      </w:pPr>
      <w:r w:rsidDel="00000000" w:rsidR="00000000" w:rsidRPr="00000000">
        <w:rPr>
          <w:sz w:val="26"/>
          <w:szCs w:val="26"/>
          <w:rtl w:val="0"/>
        </w:rPr>
        <w:t xml:space="preserve">Chẳng hạn m=100</w:t>
      </w:r>
    </w:p>
    <w:p w:rsidR="00000000" w:rsidDel="00000000" w:rsidP="00000000" w:rsidRDefault="00000000" w:rsidRPr="00000000" w14:paraId="00000424">
      <w:pPr>
        <w:rPr>
          <w:sz w:val="26"/>
          <w:szCs w:val="26"/>
        </w:rPr>
      </w:pPr>
      <w:r w:rsidDel="00000000" w:rsidR="00000000" w:rsidRPr="00000000">
        <w:rPr>
          <w:rtl w:val="0"/>
        </w:rPr>
      </w:r>
    </w:p>
    <w:p w:rsidR="00000000" w:rsidDel="00000000" w:rsidP="00000000" w:rsidRDefault="00000000" w:rsidRPr="00000000" w14:paraId="00000425">
      <w:pPr>
        <w:rPr>
          <w:sz w:val="26"/>
          <w:szCs w:val="26"/>
        </w:rPr>
      </w:pPr>
      <w:r w:rsidDel="00000000" w:rsidR="00000000" w:rsidRPr="00000000">
        <w:rPr>
          <w:sz w:val="26"/>
          <w:szCs w:val="26"/>
          <w:rtl w:val="0"/>
        </w:rPr>
        <w:t xml:space="preserve">Bình mã hóa: c=m^e (mod n) = 100^23 (mod 209) = 199</w:t>
      </w:r>
    </w:p>
    <w:p w:rsidR="00000000" w:rsidDel="00000000" w:rsidP="00000000" w:rsidRDefault="00000000" w:rsidRPr="00000000" w14:paraId="00000426">
      <w:pPr>
        <w:rPr>
          <w:sz w:val="26"/>
          <w:szCs w:val="26"/>
        </w:rPr>
      </w:pPr>
      <w:r w:rsidDel="00000000" w:rsidR="00000000" w:rsidRPr="00000000">
        <w:rPr>
          <w:sz w:val="26"/>
          <w:szCs w:val="26"/>
          <w:rtl w:val="0"/>
        </w:rPr>
        <w:t xml:space="preserve">Bình gửi số cho An số c=199.</w:t>
      </w:r>
    </w:p>
    <w:p w:rsidR="00000000" w:rsidDel="00000000" w:rsidP="00000000" w:rsidRDefault="00000000" w:rsidRPr="00000000" w14:paraId="00000427">
      <w:pPr>
        <w:rPr>
          <w:sz w:val="26"/>
          <w:szCs w:val="26"/>
        </w:rPr>
      </w:pPr>
      <w:r w:rsidDel="00000000" w:rsidR="00000000" w:rsidRPr="00000000">
        <w:rPr>
          <w:rtl w:val="0"/>
        </w:rPr>
      </w:r>
    </w:p>
    <w:p w:rsidR="00000000" w:rsidDel="00000000" w:rsidP="00000000" w:rsidRDefault="00000000" w:rsidRPr="00000000" w14:paraId="00000428">
      <w:pPr>
        <w:rPr>
          <w:sz w:val="26"/>
          <w:szCs w:val="26"/>
        </w:rPr>
      </w:pPr>
      <w:r w:rsidDel="00000000" w:rsidR="00000000" w:rsidRPr="00000000">
        <w:rPr>
          <w:rtl w:val="0"/>
        </w:rPr>
      </w:r>
    </w:p>
    <w:p w:rsidR="00000000" w:rsidDel="00000000" w:rsidP="00000000" w:rsidRDefault="00000000" w:rsidRPr="00000000" w14:paraId="00000429">
      <w:pPr>
        <w:rPr>
          <w:sz w:val="26"/>
          <w:szCs w:val="26"/>
        </w:rPr>
      </w:pPr>
      <w:r w:rsidDel="00000000" w:rsidR="00000000" w:rsidRPr="00000000">
        <w:rPr>
          <w:rtl w:val="0"/>
        </w:rPr>
      </w:r>
    </w:p>
    <w:p w:rsidR="00000000" w:rsidDel="00000000" w:rsidP="00000000" w:rsidRDefault="00000000" w:rsidRPr="00000000" w14:paraId="0000042A">
      <w:pPr>
        <w:rPr>
          <w:sz w:val="26"/>
          <w:szCs w:val="26"/>
        </w:rPr>
      </w:pPr>
      <w:r w:rsidDel="00000000" w:rsidR="00000000" w:rsidRPr="00000000">
        <w:rPr>
          <w:sz w:val="26"/>
          <w:szCs w:val="26"/>
          <w:rtl w:val="0"/>
        </w:rPr>
        <w:t xml:space="preserve">Tiếp theo bước giải mã:</w:t>
      </w:r>
    </w:p>
    <w:p w:rsidR="00000000" w:rsidDel="00000000" w:rsidP="00000000" w:rsidRDefault="00000000" w:rsidRPr="00000000" w14:paraId="0000042B">
      <w:pPr>
        <w:rPr>
          <w:sz w:val="26"/>
          <w:szCs w:val="26"/>
        </w:rPr>
      </w:pPr>
      <w:r w:rsidDel="00000000" w:rsidR="00000000" w:rsidRPr="00000000">
        <w:rPr>
          <w:sz w:val="26"/>
          <w:szCs w:val="26"/>
        </w:rPr>
        <w:drawing>
          <wp:inline distB="114300" distT="114300" distL="114300" distR="114300">
            <wp:extent cx="5943600" cy="2717800"/>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42C">
      <w:pPr>
        <w:rPr>
          <w:sz w:val="26"/>
          <w:szCs w:val="26"/>
          <w:highlight w:val="yellow"/>
        </w:rPr>
      </w:pPr>
      <w:r w:rsidDel="00000000" w:rsidR="00000000" w:rsidRPr="00000000">
        <w:rPr>
          <w:sz w:val="26"/>
          <w:szCs w:val="26"/>
          <w:rtl w:val="0"/>
        </w:rPr>
        <w:t xml:space="preserve">Ví dụ: An tính c^d (mod n) = 199^47 (mod 209) = 100 =</w:t>
      </w:r>
      <w:r w:rsidDel="00000000" w:rsidR="00000000" w:rsidRPr="00000000">
        <w:rPr>
          <w:sz w:val="26"/>
          <w:szCs w:val="26"/>
          <w:highlight w:val="yellow"/>
          <w:rtl w:val="0"/>
        </w:rPr>
        <w:t xml:space="preserve"> m</w:t>
      </w:r>
    </w:p>
    <w:p w:rsidR="00000000" w:rsidDel="00000000" w:rsidP="00000000" w:rsidRDefault="00000000" w:rsidRPr="00000000" w14:paraId="0000042D">
      <w:pPr>
        <w:rPr>
          <w:sz w:val="26"/>
          <w:szCs w:val="26"/>
          <w:highlight w:val="yellow"/>
        </w:rPr>
      </w:pPr>
      <w:r w:rsidDel="00000000" w:rsidR="00000000" w:rsidRPr="00000000">
        <w:rPr>
          <w:rtl w:val="0"/>
        </w:rPr>
      </w:r>
    </w:p>
    <w:p w:rsidR="00000000" w:rsidDel="00000000" w:rsidP="00000000" w:rsidRDefault="00000000" w:rsidRPr="00000000" w14:paraId="0000042E">
      <w:pPr>
        <w:rPr>
          <w:sz w:val="26"/>
          <w:szCs w:val="26"/>
          <w:highlight w:val="yellow"/>
        </w:rPr>
      </w:pPr>
      <w:r w:rsidDel="00000000" w:rsidR="00000000" w:rsidRPr="00000000">
        <w:rPr>
          <w:rtl w:val="0"/>
        </w:rPr>
      </w:r>
    </w:p>
    <w:p w:rsidR="00000000" w:rsidDel="00000000" w:rsidP="00000000" w:rsidRDefault="00000000" w:rsidRPr="00000000" w14:paraId="0000042F">
      <w:pPr>
        <w:rPr>
          <w:sz w:val="26"/>
          <w:szCs w:val="26"/>
        </w:rPr>
      </w:pPr>
      <w:r w:rsidDel="00000000" w:rsidR="00000000" w:rsidRPr="00000000">
        <w:rPr>
          <w:sz w:val="26"/>
          <w:szCs w:val="26"/>
          <w:highlight w:val="yellow"/>
          <w:rtl w:val="0"/>
        </w:rPr>
        <w:t xml:space="preserve">Chứng minh tính đúng đắn của thuật toán:</w:t>
      </w:r>
      <w:r w:rsidDel="00000000" w:rsidR="00000000" w:rsidRPr="00000000">
        <w:rPr>
          <w:rtl w:val="0"/>
        </w:rPr>
      </w:r>
    </w:p>
    <w:p w:rsidR="00000000" w:rsidDel="00000000" w:rsidP="00000000" w:rsidRDefault="00000000" w:rsidRPr="00000000" w14:paraId="00000430">
      <w:pPr>
        <w:rPr>
          <w:sz w:val="26"/>
          <w:szCs w:val="26"/>
        </w:rPr>
      </w:pPr>
      <w:r w:rsidDel="00000000" w:rsidR="00000000" w:rsidRPr="00000000">
        <w:rPr>
          <w:rtl w:val="0"/>
        </w:rPr>
      </w:r>
    </w:p>
    <w:p w:rsidR="00000000" w:rsidDel="00000000" w:rsidP="00000000" w:rsidRDefault="00000000" w:rsidRPr="00000000" w14:paraId="00000431">
      <w:pPr>
        <w:rPr>
          <w:sz w:val="26"/>
          <w:szCs w:val="26"/>
        </w:rPr>
      </w:pPr>
      <w:r w:rsidDel="00000000" w:rsidR="00000000" w:rsidRPr="00000000">
        <w:rPr>
          <w:sz w:val="26"/>
          <w:szCs w:val="26"/>
          <w:rtl w:val="0"/>
        </w:rPr>
        <w:t xml:space="preserve">Tại sao có c^d (mod n) = m ????</w:t>
      </w:r>
    </w:p>
    <w:p w:rsidR="00000000" w:rsidDel="00000000" w:rsidP="00000000" w:rsidRDefault="00000000" w:rsidRPr="00000000" w14:paraId="00000432">
      <w:pPr>
        <w:rPr>
          <w:sz w:val="26"/>
          <w:szCs w:val="26"/>
        </w:rPr>
      </w:pPr>
      <w:r w:rsidDel="00000000" w:rsidR="00000000" w:rsidRPr="00000000">
        <w:rPr>
          <w:rtl w:val="0"/>
        </w:rPr>
      </w:r>
    </w:p>
    <w:p w:rsidR="00000000" w:rsidDel="00000000" w:rsidP="00000000" w:rsidRDefault="00000000" w:rsidRPr="00000000" w14:paraId="00000433">
      <w:pPr>
        <w:rPr>
          <w:sz w:val="26"/>
          <w:szCs w:val="26"/>
        </w:rPr>
      </w:pPr>
      <w:r w:rsidDel="00000000" w:rsidR="00000000" w:rsidRPr="00000000">
        <w:rPr>
          <w:rtl w:val="0"/>
        </w:rPr>
      </w:r>
    </w:p>
    <w:p w:rsidR="00000000" w:rsidDel="00000000" w:rsidP="00000000" w:rsidRDefault="00000000" w:rsidRPr="00000000" w14:paraId="00000434">
      <w:pPr>
        <w:rPr>
          <w:sz w:val="26"/>
          <w:szCs w:val="26"/>
        </w:rPr>
      </w:pPr>
      <w:r w:rsidDel="00000000" w:rsidR="00000000" w:rsidRPr="00000000">
        <w:rPr>
          <w:sz w:val="26"/>
          <w:szCs w:val="26"/>
          <w:rtl w:val="0"/>
        </w:rPr>
        <w:t xml:space="preserve">Khi lấy mod n ta có:</w:t>
      </w:r>
    </w:p>
    <w:p w:rsidR="00000000" w:rsidDel="00000000" w:rsidP="00000000" w:rsidRDefault="00000000" w:rsidRPr="00000000" w14:paraId="00000435">
      <w:pPr>
        <w:rPr>
          <w:sz w:val="26"/>
          <w:szCs w:val="26"/>
        </w:rPr>
      </w:pPr>
      <w:r w:rsidDel="00000000" w:rsidR="00000000" w:rsidRPr="00000000">
        <w:rPr>
          <w:rtl w:val="0"/>
        </w:rPr>
      </w:r>
    </w:p>
    <w:p w:rsidR="00000000" w:rsidDel="00000000" w:rsidP="00000000" w:rsidRDefault="00000000" w:rsidRPr="00000000" w14:paraId="00000436">
      <w:pPr>
        <w:rPr>
          <w:sz w:val="26"/>
          <w:szCs w:val="26"/>
        </w:rPr>
      </w:pPr>
      <w:r w:rsidDel="00000000" w:rsidR="00000000" w:rsidRPr="00000000">
        <w:rPr>
          <w:sz w:val="26"/>
          <w:szCs w:val="26"/>
          <w:rtl w:val="0"/>
        </w:rPr>
        <w:t xml:space="preserve">c^d = (m^e)^d = </w:t>
      </w:r>
      <w:r w:rsidDel="00000000" w:rsidR="00000000" w:rsidRPr="00000000">
        <w:rPr>
          <w:sz w:val="26"/>
          <w:szCs w:val="26"/>
          <w:highlight w:val="yellow"/>
          <w:rtl w:val="0"/>
        </w:rPr>
        <w:t xml:space="preserve">m^(e.d)       =m </w:t>
      </w:r>
      <w:r w:rsidDel="00000000" w:rsidR="00000000" w:rsidRPr="00000000">
        <w:rPr>
          <w:sz w:val="26"/>
          <w:szCs w:val="26"/>
          <w:rtl w:val="0"/>
        </w:rPr>
        <w:t xml:space="preserve">????</w:t>
      </w:r>
    </w:p>
    <w:p w:rsidR="00000000" w:rsidDel="00000000" w:rsidP="00000000" w:rsidRDefault="00000000" w:rsidRPr="00000000" w14:paraId="00000437">
      <w:pPr>
        <w:rPr>
          <w:sz w:val="26"/>
          <w:szCs w:val="26"/>
        </w:rPr>
      </w:pPr>
      <w:r w:rsidDel="00000000" w:rsidR="00000000" w:rsidRPr="00000000">
        <w:rPr>
          <w:rtl w:val="0"/>
        </w:rPr>
      </w:r>
    </w:p>
    <w:p w:rsidR="00000000" w:rsidDel="00000000" w:rsidP="00000000" w:rsidRDefault="00000000" w:rsidRPr="00000000" w14:paraId="00000438">
      <w:pPr>
        <w:rPr>
          <w:sz w:val="26"/>
          <w:szCs w:val="26"/>
        </w:rPr>
      </w:pPr>
      <w:r w:rsidDel="00000000" w:rsidR="00000000" w:rsidRPr="00000000">
        <w:rPr>
          <w:sz w:val="26"/>
          <w:szCs w:val="26"/>
          <w:rtl w:val="0"/>
        </w:rPr>
        <w:t xml:space="preserve">Ta sẽ chứng minh m^(ed)-m chia hết cho p và cũng chia hết cho q</w:t>
      </w:r>
    </w:p>
    <w:p w:rsidR="00000000" w:rsidDel="00000000" w:rsidP="00000000" w:rsidRDefault="00000000" w:rsidRPr="00000000" w14:paraId="00000439">
      <w:pPr>
        <w:rPr>
          <w:sz w:val="26"/>
          <w:szCs w:val="26"/>
        </w:rPr>
      </w:pPr>
      <w:r w:rsidDel="00000000" w:rsidR="00000000" w:rsidRPr="00000000">
        <w:rPr>
          <w:rtl w:val="0"/>
        </w:rPr>
      </w:r>
    </w:p>
    <w:p w:rsidR="00000000" w:rsidDel="00000000" w:rsidP="00000000" w:rsidRDefault="00000000" w:rsidRPr="00000000" w14:paraId="0000043A">
      <w:pPr>
        <w:rPr>
          <w:sz w:val="26"/>
          <w:szCs w:val="26"/>
        </w:rPr>
      </w:pPr>
      <w:r w:rsidDel="00000000" w:rsidR="00000000" w:rsidRPr="00000000">
        <w:rPr>
          <w:sz w:val="26"/>
          <w:szCs w:val="26"/>
          <w:rtl w:val="0"/>
        </w:rPr>
        <w:t xml:space="preserve">x=d.e = 1 (mod phi(n)), x-1 chia hết cho phi(n)</w:t>
      </w:r>
    </w:p>
    <w:p w:rsidR="00000000" w:rsidDel="00000000" w:rsidP="00000000" w:rsidRDefault="00000000" w:rsidRPr="00000000" w14:paraId="0000043B">
      <w:pPr>
        <w:rPr>
          <w:sz w:val="26"/>
          <w:szCs w:val="26"/>
        </w:rPr>
      </w:pPr>
      <w:r w:rsidDel="00000000" w:rsidR="00000000" w:rsidRPr="00000000">
        <w:rPr>
          <w:rtl w:val="0"/>
        </w:rPr>
      </w:r>
    </w:p>
    <w:p w:rsidR="00000000" w:rsidDel="00000000" w:rsidP="00000000" w:rsidRDefault="00000000" w:rsidRPr="00000000" w14:paraId="0000043C">
      <w:pPr>
        <w:rPr>
          <w:sz w:val="26"/>
          <w:szCs w:val="26"/>
        </w:rPr>
      </w:pPr>
      <w:r w:rsidDel="00000000" w:rsidR="00000000" w:rsidRPr="00000000">
        <w:rPr>
          <w:sz w:val="26"/>
          <w:szCs w:val="26"/>
          <w:highlight w:val="cyan"/>
          <w:rtl w:val="0"/>
        </w:rPr>
        <w:t xml:space="preserve">Chứng minh: m^x - m chia hết cho p</w:t>
      </w:r>
      <w:r w:rsidDel="00000000" w:rsidR="00000000" w:rsidRPr="00000000">
        <w:rPr>
          <w:rtl w:val="0"/>
        </w:rPr>
      </w:r>
    </w:p>
    <w:p w:rsidR="00000000" w:rsidDel="00000000" w:rsidP="00000000" w:rsidRDefault="00000000" w:rsidRPr="00000000" w14:paraId="0000043D">
      <w:pPr>
        <w:rPr>
          <w:sz w:val="26"/>
          <w:szCs w:val="26"/>
        </w:rPr>
      </w:pPr>
      <w:r w:rsidDel="00000000" w:rsidR="00000000" w:rsidRPr="00000000">
        <w:rPr>
          <w:sz w:val="26"/>
          <w:szCs w:val="26"/>
          <w:rtl w:val="0"/>
        </w:rPr>
        <w:t xml:space="preserve"> </w:t>
      </w:r>
    </w:p>
    <w:p w:rsidR="00000000" w:rsidDel="00000000" w:rsidP="00000000" w:rsidRDefault="00000000" w:rsidRPr="00000000" w14:paraId="0000043E">
      <w:pPr>
        <w:rPr>
          <w:sz w:val="26"/>
          <w:szCs w:val="26"/>
          <w:highlight w:val="yellow"/>
        </w:rPr>
      </w:pPr>
      <w:r w:rsidDel="00000000" w:rsidR="00000000" w:rsidRPr="00000000">
        <w:rPr>
          <w:sz w:val="26"/>
          <w:szCs w:val="26"/>
          <w:rtl w:val="0"/>
        </w:rPr>
        <w:t xml:space="preserve">m^x -m = m</w:t>
      </w:r>
      <w:r w:rsidDel="00000000" w:rsidR="00000000" w:rsidRPr="00000000">
        <w:rPr>
          <w:sz w:val="26"/>
          <w:szCs w:val="26"/>
          <w:highlight w:val="yellow"/>
          <w:rtl w:val="0"/>
        </w:rPr>
        <w:t xml:space="preserve">(m^{x-1}-1)</w:t>
      </w:r>
      <w:r w:rsidDel="00000000" w:rsidR="00000000" w:rsidRPr="00000000">
        <w:rPr>
          <w:sz w:val="26"/>
          <w:szCs w:val="26"/>
          <w:rtl w:val="0"/>
        </w:rPr>
        <w:t xml:space="preserve"> chia hết cho </w:t>
      </w:r>
      <w:r w:rsidDel="00000000" w:rsidR="00000000" w:rsidRPr="00000000">
        <w:rPr>
          <w:sz w:val="26"/>
          <w:szCs w:val="26"/>
          <w:highlight w:val="yellow"/>
          <w:rtl w:val="0"/>
        </w:rPr>
        <w:t xml:space="preserve">m^phi(n)-1 = m^(p-1)*(q-1)-1</w:t>
      </w:r>
    </w:p>
    <w:p w:rsidR="00000000" w:rsidDel="00000000" w:rsidP="00000000" w:rsidRDefault="00000000" w:rsidRPr="00000000" w14:paraId="0000043F">
      <w:pPr>
        <w:rPr>
          <w:sz w:val="26"/>
          <w:szCs w:val="26"/>
          <w:highlight w:val="yellow"/>
        </w:rPr>
      </w:pPr>
      <w:r w:rsidDel="00000000" w:rsidR="00000000" w:rsidRPr="00000000">
        <w:rPr>
          <w:rtl w:val="0"/>
        </w:rPr>
      </w:r>
    </w:p>
    <w:p w:rsidR="00000000" w:rsidDel="00000000" w:rsidP="00000000" w:rsidRDefault="00000000" w:rsidRPr="00000000" w14:paraId="00000440">
      <w:pPr>
        <w:rPr>
          <w:sz w:val="26"/>
          <w:szCs w:val="26"/>
          <w:highlight w:val="yellow"/>
        </w:rPr>
      </w:pPr>
      <w:r w:rsidDel="00000000" w:rsidR="00000000" w:rsidRPr="00000000">
        <w:rPr>
          <w:sz w:val="26"/>
          <w:szCs w:val="26"/>
          <w:highlight w:val="yellow"/>
          <w:rtl w:val="0"/>
        </w:rPr>
        <w:t xml:space="preserve">m^(p-1) =1 (mod p)</w:t>
      </w:r>
    </w:p>
    <w:p w:rsidR="00000000" w:rsidDel="00000000" w:rsidP="00000000" w:rsidRDefault="00000000" w:rsidRPr="00000000" w14:paraId="00000441">
      <w:pPr>
        <w:rPr>
          <w:sz w:val="26"/>
          <w:szCs w:val="26"/>
          <w:highlight w:val="yellow"/>
        </w:rPr>
      </w:pPr>
      <w:r w:rsidDel="00000000" w:rsidR="00000000" w:rsidRPr="00000000">
        <w:rPr>
          <w:sz w:val="26"/>
          <w:szCs w:val="26"/>
          <w:highlight w:val="yellow"/>
          <w:rtl w:val="0"/>
        </w:rPr>
        <w:t xml:space="preserve">m^(q-1) =1 (mod q)</w:t>
      </w:r>
    </w:p>
    <w:p w:rsidR="00000000" w:rsidDel="00000000" w:rsidP="00000000" w:rsidRDefault="00000000" w:rsidRPr="00000000" w14:paraId="00000442">
      <w:pPr>
        <w:rPr>
          <w:sz w:val="26"/>
          <w:szCs w:val="26"/>
          <w:highlight w:val="yellow"/>
        </w:rPr>
      </w:pPr>
      <w:r w:rsidDel="00000000" w:rsidR="00000000" w:rsidRPr="00000000">
        <w:rPr>
          <w:rtl w:val="0"/>
        </w:rPr>
      </w:r>
    </w:p>
    <w:p w:rsidR="00000000" w:rsidDel="00000000" w:rsidP="00000000" w:rsidRDefault="00000000" w:rsidRPr="00000000" w14:paraId="00000443">
      <w:pPr>
        <w:rPr>
          <w:ins w:author="Duẩn Nguyễn Xuân" w:id="2" w:date="2021-10-28T03:55:24Z"/>
          <w:sz w:val="26"/>
          <w:szCs w:val="26"/>
          <w:highlight w:val="yellow"/>
        </w:rPr>
      </w:pPr>
      <w:r w:rsidDel="00000000" w:rsidR="00000000" w:rsidRPr="00000000">
        <w:rPr>
          <w:sz w:val="26"/>
          <w:szCs w:val="26"/>
          <w:highlight w:val="yellow"/>
          <w:rtl w:val="0"/>
        </w:rPr>
        <w:t xml:space="preserve">Suy ra m^((p-1)(q-1)) =1 (mod pq)</w:t>
      </w:r>
      <w:ins w:author="Duẩn Nguyễn Xuân" w:id="2" w:date="2021-10-28T03:55:24Z">
        <w:r w:rsidDel="00000000" w:rsidR="00000000" w:rsidRPr="00000000">
          <w:rPr>
            <w:rtl w:val="0"/>
          </w:rPr>
        </w:r>
      </w:ins>
    </w:p>
    <w:p w:rsidR="00000000" w:rsidDel="00000000" w:rsidP="00000000" w:rsidRDefault="00000000" w:rsidRPr="00000000" w14:paraId="00000444">
      <w:pPr>
        <w:rPr>
          <w:sz w:val="26"/>
          <w:szCs w:val="26"/>
          <w:highlight w:val="yellow"/>
        </w:rPr>
      </w:pPr>
      <w:r w:rsidDel="00000000" w:rsidR="00000000" w:rsidRPr="00000000">
        <w:rPr>
          <w:rtl w:val="0"/>
        </w:rPr>
      </w:r>
    </w:p>
    <w:p w:rsidR="00000000" w:rsidDel="00000000" w:rsidP="00000000" w:rsidRDefault="00000000" w:rsidRPr="00000000" w14:paraId="00000445">
      <w:pPr>
        <w:rPr>
          <w:sz w:val="26"/>
          <w:szCs w:val="26"/>
        </w:rPr>
      </w:pPr>
      <w:r w:rsidDel="00000000" w:rsidR="00000000" w:rsidRPr="00000000">
        <w:rPr>
          <w:rtl w:val="0"/>
        </w:rPr>
      </w:r>
    </w:p>
    <w:p w:rsidR="00000000" w:rsidDel="00000000" w:rsidP="00000000" w:rsidRDefault="00000000" w:rsidRPr="00000000" w14:paraId="00000446">
      <w:pPr>
        <w:rPr>
          <w:sz w:val="26"/>
          <w:szCs w:val="26"/>
        </w:rPr>
      </w:pPr>
      <w:r w:rsidDel="00000000" w:rsidR="00000000" w:rsidRPr="00000000">
        <w:rPr>
          <w:sz w:val="26"/>
          <w:szCs w:val="26"/>
          <w:rtl w:val="0"/>
        </w:rPr>
        <w:t xml:space="preserve">(</w:t>
      </w:r>
      <w:r w:rsidDel="00000000" w:rsidR="00000000" w:rsidRPr="00000000">
        <w:rPr>
          <w:sz w:val="26"/>
          <w:szCs w:val="26"/>
          <w:highlight w:val="yellow"/>
          <w:rtl w:val="0"/>
        </w:rPr>
        <w:t xml:space="preserve">m^{ab}-1</w:t>
      </w:r>
      <w:r w:rsidDel="00000000" w:rsidR="00000000" w:rsidRPr="00000000">
        <w:rPr>
          <w:sz w:val="26"/>
          <w:szCs w:val="26"/>
          <w:rtl w:val="0"/>
        </w:rPr>
        <w:t xml:space="preserve"> = (m^a)^b-1 = (</w:t>
      </w:r>
      <w:r w:rsidDel="00000000" w:rsidR="00000000" w:rsidRPr="00000000">
        <w:rPr>
          <w:sz w:val="26"/>
          <w:szCs w:val="26"/>
          <w:highlight w:val="yellow"/>
          <w:rtl w:val="0"/>
        </w:rPr>
        <w:t xml:space="preserve">m^a-1</w:t>
      </w:r>
      <w:r w:rsidDel="00000000" w:rsidR="00000000" w:rsidRPr="00000000">
        <w:rPr>
          <w:sz w:val="26"/>
          <w:szCs w:val="26"/>
          <w:rtl w:val="0"/>
        </w:rPr>
        <w:t xml:space="preserve">)*....)</w:t>
      </w:r>
    </w:p>
    <w:p w:rsidR="00000000" w:rsidDel="00000000" w:rsidP="00000000" w:rsidRDefault="00000000" w:rsidRPr="00000000" w14:paraId="00000447">
      <w:pPr>
        <w:rPr>
          <w:sz w:val="26"/>
          <w:szCs w:val="26"/>
        </w:rPr>
      </w:pPr>
      <w:r w:rsidDel="00000000" w:rsidR="00000000" w:rsidRPr="00000000">
        <w:rPr>
          <w:rtl w:val="0"/>
        </w:rPr>
      </w:r>
    </w:p>
    <w:p w:rsidR="00000000" w:rsidDel="00000000" w:rsidP="00000000" w:rsidRDefault="00000000" w:rsidRPr="00000000" w14:paraId="00000448">
      <w:pPr>
        <w:rPr>
          <w:sz w:val="26"/>
          <w:szCs w:val="26"/>
          <w:highlight w:val="cyan"/>
        </w:rPr>
      </w:pPr>
      <w:r w:rsidDel="00000000" w:rsidR="00000000" w:rsidRPr="00000000">
        <w:rPr>
          <w:sz w:val="26"/>
          <w:szCs w:val="26"/>
          <w:highlight w:val="cyan"/>
          <w:rtl w:val="0"/>
        </w:rPr>
        <w:t xml:space="preserve">Kết quả số học (Định lý Fermat): a^p-a = 0 (mod p)</w:t>
      </w:r>
    </w:p>
    <w:p w:rsidR="00000000" w:rsidDel="00000000" w:rsidP="00000000" w:rsidRDefault="00000000" w:rsidRPr="00000000" w14:paraId="00000449">
      <w:pPr>
        <w:rPr>
          <w:sz w:val="26"/>
          <w:szCs w:val="26"/>
          <w:highlight w:val="cyan"/>
        </w:rPr>
      </w:pPr>
      <w:r w:rsidDel="00000000" w:rsidR="00000000" w:rsidRPr="00000000">
        <w:rPr>
          <w:rtl w:val="0"/>
        </w:rPr>
      </w:r>
    </w:p>
    <w:p w:rsidR="00000000" w:rsidDel="00000000" w:rsidP="00000000" w:rsidRDefault="00000000" w:rsidRPr="00000000" w14:paraId="0000044A">
      <w:pPr>
        <w:rPr>
          <w:sz w:val="26"/>
          <w:szCs w:val="26"/>
          <w:highlight w:val="cyan"/>
        </w:rPr>
      </w:pPr>
      <w:r w:rsidDel="00000000" w:rsidR="00000000" w:rsidRPr="00000000">
        <w:rPr>
          <w:sz w:val="26"/>
          <w:szCs w:val="26"/>
          <w:highlight w:val="cyan"/>
          <w:rtl w:val="0"/>
        </w:rPr>
        <w:t xml:space="preserve">a^p-a = a(a^{p-1}-1) chia hết cho p</w:t>
      </w:r>
    </w:p>
    <w:p w:rsidR="00000000" w:rsidDel="00000000" w:rsidP="00000000" w:rsidRDefault="00000000" w:rsidRPr="00000000" w14:paraId="0000044B">
      <w:pPr>
        <w:rPr>
          <w:sz w:val="26"/>
          <w:szCs w:val="26"/>
          <w:highlight w:val="cyan"/>
        </w:rPr>
      </w:pPr>
      <w:r w:rsidDel="00000000" w:rsidR="00000000" w:rsidRPr="00000000">
        <w:rPr>
          <w:rtl w:val="0"/>
        </w:rPr>
      </w:r>
    </w:p>
    <w:p w:rsidR="00000000" w:rsidDel="00000000" w:rsidP="00000000" w:rsidRDefault="00000000" w:rsidRPr="00000000" w14:paraId="0000044C">
      <w:pPr>
        <w:rPr>
          <w:sz w:val="26"/>
          <w:szCs w:val="26"/>
          <w:highlight w:val="cyan"/>
        </w:rPr>
      </w:pPr>
      <w:r w:rsidDel="00000000" w:rsidR="00000000" w:rsidRPr="00000000">
        <w:rPr>
          <w:sz w:val="26"/>
          <w:szCs w:val="26"/>
          <w:highlight w:val="cyan"/>
          <w:rtl w:val="0"/>
        </w:rPr>
        <w:t xml:space="preserve">Nếu a không chia hết cho p thì a^{p-1} chia p dư 1</w:t>
      </w:r>
    </w:p>
    <w:p w:rsidR="00000000" w:rsidDel="00000000" w:rsidP="00000000" w:rsidRDefault="00000000" w:rsidRPr="00000000" w14:paraId="0000044D">
      <w:pPr>
        <w:rPr>
          <w:sz w:val="26"/>
          <w:szCs w:val="26"/>
          <w:highlight w:val="cyan"/>
        </w:rPr>
      </w:pPr>
      <w:r w:rsidDel="00000000" w:rsidR="00000000" w:rsidRPr="00000000">
        <w:rPr>
          <w:rtl w:val="0"/>
        </w:rPr>
      </w:r>
    </w:p>
    <w:p w:rsidR="00000000" w:rsidDel="00000000" w:rsidP="00000000" w:rsidRDefault="00000000" w:rsidRPr="00000000" w14:paraId="0000044E">
      <w:pPr>
        <w:rPr>
          <w:sz w:val="26"/>
          <w:szCs w:val="26"/>
        </w:rPr>
      </w:pPr>
      <w:r w:rsidDel="00000000" w:rsidR="00000000" w:rsidRPr="00000000">
        <w:rPr>
          <w:sz w:val="26"/>
          <w:szCs w:val="26"/>
          <w:highlight w:val="cyan"/>
          <w:rtl w:val="0"/>
        </w:rPr>
        <w:t xml:space="preserve">***********</w:t>
      </w:r>
      <w:r w:rsidDel="00000000" w:rsidR="00000000" w:rsidRPr="00000000">
        <w:rPr>
          <w:rtl w:val="0"/>
        </w:rPr>
      </w:r>
    </w:p>
    <w:p w:rsidR="00000000" w:rsidDel="00000000" w:rsidP="00000000" w:rsidRDefault="00000000" w:rsidRPr="00000000" w14:paraId="0000044F">
      <w:pPr>
        <w:rPr>
          <w:sz w:val="26"/>
          <w:szCs w:val="26"/>
        </w:rPr>
      </w:pPr>
      <w:r w:rsidDel="00000000" w:rsidR="00000000" w:rsidRPr="00000000">
        <w:rPr>
          <w:rtl w:val="0"/>
        </w:rPr>
      </w:r>
    </w:p>
    <w:p w:rsidR="00000000" w:rsidDel="00000000" w:rsidP="00000000" w:rsidRDefault="00000000" w:rsidRPr="00000000" w14:paraId="00000450">
      <w:pPr>
        <w:rPr>
          <w:sz w:val="26"/>
          <w:szCs w:val="26"/>
        </w:rPr>
      </w:pPr>
      <w:r w:rsidDel="00000000" w:rsidR="00000000" w:rsidRPr="00000000">
        <w:rPr>
          <w:sz w:val="26"/>
          <w:szCs w:val="26"/>
          <w:rtl w:val="0"/>
        </w:rPr>
        <w:t xml:space="preserve">Gán thông điệp M với một số m như thế nào?</w:t>
      </w:r>
    </w:p>
    <w:p w:rsidR="00000000" w:rsidDel="00000000" w:rsidP="00000000" w:rsidRDefault="00000000" w:rsidRPr="00000000" w14:paraId="00000451">
      <w:pPr>
        <w:rPr>
          <w:sz w:val="26"/>
          <w:szCs w:val="26"/>
        </w:rPr>
      </w:pPr>
      <w:r w:rsidDel="00000000" w:rsidR="00000000" w:rsidRPr="00000000">
        <w:rPr>
          <w:rtl w:val="0"/>
        </w:rPr>
      </w:r>
    </w:p>
    <w:p w:rsidR="00000000" w:rsidDel="00000000" w:rsidP="00000000" w:rsidRDefault="00000000" w:rsidRPr="00000000" w14:paraId="00000452">
      <w:pPr>
        <w:rPr>
          <w:sz w:val="26"/>
          <w:szCs w:val="26"/>
        </w:rPr>
      </w:pPr>
      <w:r w:rsidDel="00000000" w:rsidR="00000000" w:rsidRPr="00000000">
        <w:rPr>
          <w:rtl w:val="0"/>
        </w:rPr>
      </w:r>
    </w:p>
    <w:p w:rsidR="00000000" w:rsidDel="00000000" w:rsidP="00000000" w:rsidRDefault="00000000" w:rsidRPr="00000000" w14:paraId="00000453">
      <w:pPr>
        <w:rPr>
          <w:sz w:val="26"/>
          <w:szCs w:val="26"/>
        </w:rPr>
      </w:pPr>
      <w:r w:rsidDel="00000000" w:rsidR="00000000" w:rsidRPr="00000000">
        <w:rPr>
          <w:b w:val="1"/>
          <w:sz w:val="26"/>
          <w:szCs w:val="26"/>
          <w:rtl w:val="0"/>
        </w:rPr>
        <w:t xml:space="preserve">Ngày 26/10/2021 (Tuần 7, Thứ 3), GV: Võ Tùng Linh</w:t>
      </w:r>
      <w:r w:rsidDel="00000000" w:rsidR="00000000" w:rsidRPr="00000000">
        <w:rPr>
          <w:rtl w:val="0"/>
        </w:rPr>
      </w:r>
    </w:p>
    <w:p w:rsidR="00000000" w:rsidDel="00000000" w:rsidP="00000000" w:rsidRDefault="00000000" w:rsidRPr="00000000" w14:paraId="00000454">
      <w:pPr>
        <w:rPr>
          <w:sz w:val="26"/>
          <w:szCs w:val="26"/>
        </w:rPr>
      </w:pPr>
      <w:r w:rsidDel="00000000" w:rsidR="00000000" w:rsidRPr="00000000">
        <w:rPr>
          <w:rtl w:val="0"/>
        </w:rPr>
      </w:r>
    </w:p>
    <w:p w:rsidR="00000000" w:rsidDel="00000000" w:rsidP="00000000" w:rsidRDefault="00000000" w:rsidRPr="00000000" w14:paraId="00000455">
      <w:pPr>
        <w:rPr>
          <w:sz w:val="26"/>
          <w:szCs w:val="26"/>
        </w:rPr>
      </w:pPr>
      <w:r w:rsidDel="00000000" w:rsidR="00000000" w:rsidRPr="00000000">
        <w:rPr>
          <w:b w:val="1"/>
          <w:sz w:val="26"/>
          <w:szCs w:val="26"/>
          <w:rtl w:val="0"/>
        </w:rPr>
        <w:t xml:space="preserve">Chữ ký số (tiếp)</w:t>
      </w:r>
      <w:r w:rsidDel="00000000" w:rsidR="00000000" w:rsidRPr="00000000">
        <w:rPr>
          <w:rtl w:val="0"/>
        </w:rPr>
      </w:r>
    </w:p>
    <w:p w:rsidR="00000000" w:rsidDel="00000000" w:rsidP="00000000" w:rsidRDefault="00000000" w:rsidRPr="00000000" w14:paraId="00000456">
      <w:pPr>
        <w:rPr>
          <w:sz w:val="26"/>
          <w:szCs w:val="26"/>
        </w:rPr>
      </w:pPr>
      <w:r w:rsidDel="00000000" w:rsidR="00000000" w:rsidRPr="00000000">
        <w:rPr>
          <w:rtl w:val="0"/>
        </w:rPr>
      </w:r>
    </w:p>
    <w:p w:rsidR="00000000" w:rsidDel="00000000" w:rsidP="00000000" w:rsidRDefault="00000000" w:rsidRPr="00000000" w14:paraId="00000457">
      <w:pPr>
        <w:rPr>
          <w:sz w:val="26"/>
          <w:szCs w:val="26"/>
        </w:rPr>
      </w:pPr>
      <w:r w:rsidDel="00000000" w:rsidR="00000000" w:rsidRPr="00000000">
        <w:rPr>
          <w:b w:val="1"/>
          <w:sz w:val="26"/>
          <w:szCs w:val="26"/>
          <w:rtl w:val="0"/>
        </w:rPr>
        <w:t xml:space="preserve">Định nghĩa lược đồ chữ ký số:</w:t>
      </w:r>
      <w:r w:rsidDel="00000000" w:rsidR="00000000" w:rsidRPr="00000000">
        <w:rPr>
          <w:sz w:val="26"/>
          <w:szCs w:val="26"/>
          <w:rtl w:val="0"/>
        </w:rPr>
        <w:t xml:space="preserve"> Một </w:t>
      </w:r>
      <w:r w:rsidDel="00000000" w:rsidR="00000000" w:rsidRPr="00000000">
        <w:rPr>
          <w:i w:val="1"/>
          <w:sz w:val="26"/>
          <w:szCs w:val="26"/>
          <w:rtl w:val="0"/>
        </w:rPr>
        <w:t xml:space="preserve">lược đồ chữ ký số (signature scheme)</w:t>
      </w:r>
      <w:r w:rsidDel="00000000" w:rsidR="00000000" w:rsidRPr="00000000">
        <w:rPr>
          <w:sz w:val="26"/>
          <w:szCs w:val="26"/>
          <w:rtl w:val="0"/>
        </w:rPr>
        <w:t xml:space="preserve"> gồm 3 thuật toán thời gian đa thức, xác suất (Gen, Sign, Vrfy) và một không gian thông điệp M, trong đó:</w:t>
      </w:r>
    </w:p>
    <w:p w:rsidR="00000000" w:rsidDel="00000000" w:rsidP="00000000" w:rsidRDefault="00000000" w:rsidRPr="00000000" w14:paraId="00000458">
      <w:pPr>
        <w:numPr>
          <w:ilvl w:val="0"/>
          <w:numId w:val="52"/>
        </w:numPr>
        <w:ind w:left="720" w:hanging="360"/>
        <w:rPr>
          <w:sz w:val="26"/>
          <w:szCs w:val="26"/>
          <w:u w:val="none"/>
        </w:rPr>
      </w:pPr>
      <w:r w:rsidDel="00000000" w:rsidR="00000000" w:rsidRPr="00000000">
        <w:rPr>
          <w:sz w:val="26"/>
          <w:szCs w:val="26"/>
          <w:rtl w:val="0"/>
        </w:rPr>
        <w:t xml:space="preserve">Gen được gọi là </w:t>
      </w:r>
      <w:r w:rsidDel="00000000" w:rsidR="00000000" w:rsidRPr="00000000">
        <w:rPr>
          <w:b w:val="1"/>
          <w:sz w:val="26"/>
          <w:szCs w:val="26"/>
          <w:rtl w:val="0"/>
        </w:rPr>
        <w:t xml:space="preserve">thuật toán sinh khóa (key generation algorithm)</w:t>
      </w:r>
      <w:r w:rsidDel="00000000" w:rsidR="00000000" w:rsidRPr="00000000">
        <w:rPr>
          <w:sz w:val="26"/>
          <w:szCs w:val="26"/>
          <w:rtl w:val="0"/>
        </w:rPr>
        <w:t xml:space="preserve">. Đây là một thuật toán </w:t>
      </w:r>
      <w:r w:rsidDel="00000000" w:rsidR="00000000" w:rsidRPr="00000000">
        <w:rPr>
          <w:i w:val="1"/>
          <w:sz w:val="26"/>
          <w:szCs w:val="26"/>
          <w:rtl w:val="0"/>
        </w:rPr>
        <w:t xml:space="preserve">được ngẫu nhiên hoá</w:t>
      </w:r>
      <w:r w:rsidDel="00000000" w:rsidR="00000000" w:rsidRPr="00000000">
        <w:rPr>
          <w:sz w:val="26"/>
          <w:szCs w:val="26"/>
          <w:rtl w:val="0"/>
        </w:rPr>
        <w:t xml:space="preserve">, nhận đầu vào là một tham số an toàn k, và cho đầu ra là một cặp giá trị - gọi là cặp khoá (sk, pk), trong đó sk được gọi là </w:t>
      </w:r>
      <w:r w:rsidDel="00000000" w:rsidR="00000000" w:rsidRPr="00000000">
        <w:rPr>
          <w:i w:val="1"/>
          <w:sz w:val="26"/>
          <w:szCs w:val="26"/>
          <w:rtl w:val="0"/>
        </w:rPr>
        <w:t xml:space="preserve">khoá bí mật (khoá ký, khoá riêng - private key)</w:t>
      </w:r>
      <w:r w:rsidDel="00000000" w:rsidR="00000000" w:rsidRPr="00000000">
        <w:rPr>
          <w:sz w:val="26"/>
          <w:szCs w:val="26"/>
          <w:rtl w:val="0"/>
        </w:rPr>
        <w:t xml:space="preserve">, pk được gọi là </w:t>
      </w:r>
      <w:r w:rsidDel="00000000" w:rsidR="00000000" w:rsidRPr="00000000">
        <w:rPr>
          <w:i w:val="1"/>
          <w:sz w:val="26"/>
          <w:szCs w:val="26"/>
          <w:rtl w:val="0"/>
        </w:rPr>
        <w:t xml:space="preserve">khoá công khai (khoá xác minh, khoá kiểm tra - public key)</w:t>
      </w:r>
      <w:r w:rsidDel="00000000" w:rsidR="00000000" w:rsidRPr="00000000">
        <w:rPr>
          <w:sz w:val="26"/>
          <w:szCs w:val="26"/>
          <w:rtl w:val="0"/>
        </w:rPr>
        <w:t xml:space="preserve">.</w:t>
      </w:r>
    </w:p>
    <w:p w:rsidR="00000000" w:rsidDel="00000000" w:rsidP="00000000" w:rsidRDefault="00000000" w:rsidRPr="00000000" w14:paraId="00000459">
      <w:pPr>
        <w:numPr>
          <w:ilvl w:val="0"/>
          <w:numId w:val="52"/>
        </w:numPr>
        <w:ind w:left="720" w:hanging="360"/>
        <w:rPr>
          <w:sz w:val="26"/>
          <w:szCs w:val="26"/>
          <w:u w:val="none"/>
        </w:rPr>
      </w:pPr>
      <w:r w:rsidDel="00000000" w:rsidR="00000000" w:rsidRPr="00000000">
        <w:rPr>
          <w:sz w:val="26"/>
          <w:szCs w:val="26"/>
          <w:rtl w:val="0"/>
        </w:rPr>
        <w:t xml:space="preserve">Sign được gọi </w:t>
      </w:r>
      <w:r w:rsidDel="00000000" w:rsidR="00000000" w:rsidRPr="00000000">
        <w:rPr>
          <w:b w:val="1"/>
          <w:sz w:val="26"/>
          <w:szCs w:val="26"/>
          <w:rtl w:val="0"/>
        </w:rPr>
        <w:t xml:space="preserve">thuật toán ký (signing algorithm)</w:t>
      </w:r>
      <w:r w:rsidDel="00000000" w:rsidR="00000000" w:rsidRPr="00000000">
        <w:rPr>
          <w:sz w:val="26"/>
          <w:szCs w:val="26"/>
          <w:rtl w:val="0"/>
        </w:rPr>
        <w:t xml:space="preserve">. Thuật toán này </w:t>
      </w:r>
      <w:r w:rsidDel="00000000" w:rsidR="00000000" w:rsidRPr="00000000">
        <w:rPr>
          <w:i w:val="1"/>
          <w:sz w:val="26"/>
          <w:szCs w:val="26"/>
          <w:rtl w:val="0"/>
        </w:rPr>
        <w:t xml:space="preserve">có thể được ngẫu nhiên hoá</w:t>
      </w:r>
      <w:r w:rsidDel="00000000" w:rsidR="00000000" w:rsidRPr="00000000">
        <w:rPr>
          <w:sz w:val="26"/>
          <w:szCs w:val="26"/>
          <w:rtl w:val="0"/>
        </w:rPr>
        <w:t xml:space="preserve">. Thuật toán nhận đầu vào là khoá bí mật sk và thông điệp cần ký m thuộc không gian thông điệp M, cho đầu ra là chữ ký số </w:t>
      </w:r>
      <m:oMath>
        <m:r>
          <m:t>σ</m:t>
        </m:r>
      </m:oMath>
      <w:r w:rsidDel="00000000" w:rsidR="00000000" w:rsidRPr="00000000">
        <w:rPr>
          <w:sz w:val="26"/>
          <w:szCs w:val="26"/>
          <w:rtl w:val="0"/>
        </w:rPr>
        <w:t xml:space="preserve">. (Lưu ý: Người ký sử dụng khoá bí mật của mình.)  </w:t>
      </w:r>
      <m:oMath>
        <m:r>
          <w:rPr>
            <w:sz w:val="26"/>
            <w:szCs w:val="26"/>
          </w:rPr>
          <m:t xml:space="preserve">Sig</m:t>
        </m:r>
        <m:sSub>
          <m:sSubPr>
            <m:ctrlPr>
              <w:rPr>
                <w:sz w:val="26"/>
                <w:szCs w:val="26"/>
              </w:rPr>
            </m:ctrlPr>
          </m:sSubPr>
          <m:e>
            <m:r>
              <w:rPr>
                <w:sz w:val="26"/>
                <w:szCs w:val="26"/>
              </w:rPr>
              <m:t xml:space="preserve">n</m:t>
            </m:r>
          </m:e>
          <m:sub>
            <m:r>
              <w:rPr>
                <w:sz w:val="26"/>
                <w:szCs w:val="26"/>
              </w:rPr>
              <m:t xml:space="preserve">sk</m:t>
            </m:r>
          </m:sub>
        </m:sSub>
        <m:r>
          <w:rPr>
            <w:sz w:val="26"/>
            <w:szCs w:val="26"/>
          </w:rPr>
          <m:t xml:space="preserve">(m)=</m:t>
        </m:r>
        <m:r>
          <w:rPr>
            <w:sz w:val="26"/>
            <w:szCs w:val="26"/>
          </w:rPr>
          <m:t>σ</m:t>
        </m:r>
      </m:oMath>
      <w:r w:rsidDel="00000000" w:rsidR="00000000" w:rsidRPr="00000000">
        <w:rPr>
          <w:rtl w:val="0"/>
        </w:rPr>
      </w:r>
    </w:p>
    <w:p w:rsidR="00000000" w:rsidDel="00000000" w:rsidP="00000000" w:rsidRDefault="00000000" w:rsidRPr="00000000" w14:paraId="0000045A">
      <w:pPr>
        <w:numPr>
          <w:ilvl w:val="0"/>
          <w:numId w:val="52"/>
        </w:numPr>
        <w:ind w:left="720" w:hanging="360"/>
        <w:rPr>
          <w:sz w:val="26"/>
          <w:szCs w:val="26"/>
          <w:u w:val="none"/>
        </w:rPr>
      </w:pPr>
      <w:r w:rsidDel="00000000" w:rsidR="00000000" w:rsidRPr="00000000">
        <w:rPr>
          <w:sz w:val="26"/>
          <w:szCs w:val="26"/>
          <w:rtl w:val="0"/>
        </w:rPr>
        <w:t xml:space="preserve">Vrfy được gọi là </w:t>
      </w:r>
      <w:r w:rsidDel="00000000" w:rsidR="00000000" w:rsidRPr="00000000">
        <w:rPr>
          <w:b w:val="1"/>
          <w:sz w:val="26"/>
          <w:szCs w:val="26"/>
          <w:rtl w:val="0"/>
        </w:rPr>
        <w:t xml:space="preserve">thuật toán xác minh (kiểm tra) chữ ký (verification algorithm)</w:t>
      </w:r>
      <w:r w:rsidDel="00000000" w:rsidR="00000000" w:rsidRPr="00000000">
        <w:rPr>
          <w:sz w:val="26"/>
          <w:szCs w:val="26"/>
          <w:rtl w:val="0"/>
        </w:rPr>
        <w:t xml:space="preserve">. Thuật toán này là một thuật toán </w:t>
      </w:r>
      <w:r w:rsidDel="00000000" w:rsidR="00000000" w:rsidRPr="00000000">
        <w:rPr>
          <w:i w:val="1"/>
          <w:sz w:val="26"/>
          <w:szCs w:val="26"/>
          <w:rtl w:val="0"/>
        </w:rPr>
        <w:t xml:space="preserve">tất định</w:t>
      </w:r>
      <w:r w:rsidDel="00000000" w:rsidR="00000000" w:rsidRPr="00000000">
        <w:rPr>
          <w:sz w:val="26"/>
          <w:szCs w:val="26"/>
          <w:rtl w:val="0"/>
        </w:rPr>
        <w:t xml:space="preserve">. Thuật toán nhận đầu vào là khoá công khai pk, thông điệp m, và chữ ký số </w:t>
      </w:r>
      <m:oMath>
        <m:r>
          <m:t>σ</m:t>
        </m:r>
      </m:oMath>
      <w:r w:rsidDel="00000000" w:rsidR="00000000" w:rsidRPr="00000000">
        <w:rPr>
          <w:sz w:val="26"/>
          <w:szCs w:val="26"/>
          <w:rtl w:val="0"/>
        </w:rPr>
        <w:t xml:space="preserve">. Thuật toán trả về kết luận chữ ký số </w:t>
      </w:r>
      <m:oMath>
        <m:r>
          <m:t>σ</m:t>
        </m:r>
      </m:oMath>
      <w:r w:rsidDel="00000000" w:rsidR="00000000" w:rsidRPr="00000000">
        <w:rPr>
          <w:sz w:val="26"/>
          <w:szCs w:val="26"/>
          <w:rtl w:val="0"/>
        </w:rPr>
        <w:t xml:space="preserve"> là </w:t>
      </w:r>
      <w:r w:rsidDel="00000000" w:rsidR="00000000" w:rsidRPr="00000000">
        <w:rPr>
          <w:b w:val="1"/>
          <w:i w:val="1"/>
          <w:sz w:val="26"/>
          <w:szCs w:val="26"/>
          <w:rtl w:val="0"/>
        </w:rPr>
        <w:t xml:space="preserve">hợp lệ</w:t>
      </w:r>
      <w:r w:rsidDel="00000000" w:rsidR="00000000" w:rsidRPr="00000000">
        <w:rPr>
          <w:sz w:val="26"/>
          <w:szCs w:val="26"/>
          <w:rtl w:val="0"/>
        </w:rPr>
        <w:t xml:space="preserve"> hoặc </w:t>
      </w:r>
      <w:r w:rsidDel="00000000" w:rsidR="00000000" w:rsidRPr="00000000">
        <w:rPr>
          <w:b w:val="1"/>
          <w:i w:val="1"/>
          <w:sz w:val="26"/>
          <w:szCs w:val="26"/>
          <w:rtl w:val="0"/>
        </w:rPr>
        <w:t xml:space="preserve">không hợp lệ</w:t>
      </w:r>
      <w:r w:rsidDel="00000000" w:rsidR="00000000" w:rsidRPr="00000000">
        <w:rPr>
          <w:sz w:val="26"/>
          <w:szCs w:val="26"/>
          <w:rtl w:val="0"/>
        </w:rPr>
        <w:t xml:space="preserve">. (Lưu ý: Người xác minh sử dụng khoá công khai của người ký.) </w:t>
      </w:r>
      <m:oMath>
        <m:r>
          <w:rPr>
            <w:sz w:val="26"/>
            <w:szCs w:val="26"/>
          </w:rPr>
          <m:t xml:space="preserve">Vrf</m:t>
        </m:r>
        <m:sSub>
          <m:sSubPr>
            <m:ctrlPr>
              <w:rPr>
                <w:sz w:val="26"/>
                <w:szCs w:val="26"/>
              </w:rPr>
            </m:ctrlPr>
          </m:sSubPr>
          <m:e>
            <m:r>
              <w:rPr>
                <w:sz w:val="26"/>
                <w:szCs w:val="26"/>
              </w:rPr>
              <m:t xml:space="preserve">y</m:t>
            </m:r>
          </m:e>
          <m:sub>
            <m:r>
              <w:rPr>
                <w:sz w:val="26"/>
                <w:szCs w:val="26"/>
              </w:rPr>
              <m:t xml:space="preserve">pk</m:t>
            </m:r>
          </m:sub>
        </m:sSub>
        <m:r>
          <w:rPr>
            <w:sz w:val="26"/>
            <w:szCs w:val="26"/>
          </w:rPr>
          <m:t xml:space="preserve">(m,</m:t>
        </m:r>
        <m:r>
          <w:rPr>
            <w:sz w:val="26"/>
            <w:szCs w:val="26"/>
          </w:rPr>
          <m:t>σ</m:t>
        </m:r>
        <m:r>
          <w:rPr>
            <w:sz w:val="26"/>
            <w:szCs w:val="26"/>
          </w:rPr>
          <m:t xml:space="preserve">) = 1 hoặc 0</m:t>
        </m:r>
      </m:oMath>
      <w:r w:rsidDel="00000000" w:rsidR="00000000" w:rsidRPr="00000000">
        <w:rPr>
          <w:sz w:val="26"/>
          <w:szCs w:val="26"/>
          <w:rtl w:val="0"/>
        </w:rPr>
        <w:t xml:space="preserve">.</w:t>
      </w:r>
    </w:p>
    <w:p w:rsidR="00000000" w:rsidDel="00000000" w:rsidP="00000000" w:rsidRDefault="00000000" w:rsidRPr="00000000" w14:paraId="0000045B">
      <w:pPr>
        <w:numPr>
          <w:ilvl w:val="0"/>
          <w:numId w:val="52"/>
        </w:numPr>
        <w:ind w:left="720" w:hanging="360"/>
        <w:rPr>
          <w:sz w:val="26"/>
          <w:szCs w:val="26"/>
          <w:u w:val="none"/>
        </w:rPr>
      </w:pPr>
      <w:r w:rsidDel="00000000" w:rsidR="00000000" w:rsidRPr="00000000">
        <w:rPr>
          <w:sz w:val="26"/>
          <w:szCs w:val="26"/>
          <w:rtl w:val="0"/>
        </w:rPr>
        <w:t xml:space="preserve">Ta nói rằng cặp thông điệp, chữ ký (m, </w:t>
      </w:r>
      <m:oMath>
        <m:r>
          <m:t>σ</m:t>
        </m:r>
      </m:oMath>
      <w:r w:rsidDel="00000000" w:rsidR="00000000" w:rsidRPr="00000000">
        <w:rPr>
          <w:sz w:val="26"/>
          <w:szCs w:val="26"/>
          <w:rtl w:val="0"/>
        </w:rPr>
        <w:t xml:space="preserve">) là hợp lệ (valid) nếu thuật toán kiểm tra cho kết luận là </w:t>
      </w:r>
      <w:r w:rsidDel="00000000" w:rsidR="00000000" w:rsidRPr="00000000">
        <w:rPr>
          <w:i w:val="1"/>
          <w:sz w:val="26"/>
          <w:szCs w:val="26"/>
          <w:rtl w:val="0"/>
        </w:rPr>
        <w:t xml:space="preserve">hợp lệ</w:t>
      </w:r>
      <w:r w:rsidDel="00000000" w:rsidR="00000000" w:rsidRPr="00000000">
        <w:rPr>
          <w:sz w:val="26"/>
          <w:szCs w:val="26"/>
          <w:rtl w:val="0"/>
        </w:rPr>
        <w:t xml:space="preserve">; nếu không thì cặp thông điệp, chữ ký là </w:t>
      </w:r>
      <w:r w:rsidDel="00000000" w:rsidR="00000000" w:rsidRPr="00000000">
        <w:rPr>
          <w:i w:val="1"/>
          <w:sz w:val="26"/>
          <w:szCs w:val="26"/>
          <w:rtl w:val="0"/>
        </w:rPr>
        <w:t xml:space="preserve">không hợp lệ</w:t>
      </w:r>
      <w:r w:rsidDel="00000000" w:rsidR="00000000" w:rsidRPr="00000000">
        <w:rPr>
          <w:sz w:val="26"/>
          <w:szCs w:val="26"/>
          <w:rtl w:val="0"/>
        </w:rPr>
        <w:t xml:space="preserve">. </w:t>
      </w:r>
    </w:p>
    <w:p w:rsidR="00000000" w:rsidDel="00000000" w:rsidP="00000000" w:rsidRDefault="00000000" w:rsidRPr="00000000" w14:paraId="0000045C">
      <w:pPr>
        <w:numPr>
          <w:ilvl w:val="0"/>
          <w:numId w:val="52"/>
        </w:numPr>
        <w:ind w:left="720" w:hanging="360"/>
        <w:rPr>
          <w:sz w:val="26"/>
          <w:szCs w:val="26"/>
          <w:u w:val="none"/>
        </w:rPr>
      </w:pPr>
      <w:r w:rsidDel="00000000" w:rsidR="00000000" w:rsidRPr="00000000">
        <w:rPr>
          <w:sz w:val="26"/>
          <w:szCs w:val="26"/>
          <w:rtl w:val="0"/>
        </w:rPr>
        <w:t xml:space="preserve">Một lược đồ chữ ký số </w:t>
      </w:r>
      <w:r w:rsidDel="00000000" w:rsidR="00000000" w:rsidRPr="00000000">
        <w:rPr>
          <w:b w:val="1"/>
          <w:sz w:val="26"/>
          <w:szCs w:val="26"/>
          <w:rtl w:val="0"/>
        </w:rPr>
        <w:t xml:space="preserve">phải</w:t>
      </w:r>
      <w:r w:rsidDel="00000000" w:rsidR="00000000" w:rsidRPr="00000000">
        <w:rPr>
          <w:sz w:val="26"/>
          <w:szCs w:val="26"/>
          <w:rtl w:val="0"/>
        </w:rPr>
        <w:t xml:space="preserve"> có tính nhất quán, tức là nếu chữ ký được tạo ra một cách đúng đắn thì chữ ký số phải thoả mãn thuật toán xác minh.</w:t>
      </w:r>
    </w:p>
    <w:p w:rsidR="00000000" w:rsidDel="00000000" w:rsidP="00000000" w:rsidRDefault="00000000" w:rsidRPr="00000000" w14:paraId="0000045D">
      <w:pPr>
        <w:numPr>
          <w:ilvl w:val="0"/>
          <w:numId w:val="52"/>
        </w:numPr>
        <w:ind w:left="720" w:hanging="360"/>
        <w:rPr>
          <w:sz w:val="26"/>
          <w:szCs w:val="26"/>
          <w:u w:val="none"/>
        </w:rPr>
      </w:pPr>
      <m:oMath>
        <m:r>
          <w:rPr>
            <w:sz w:val="26"/>
            <w:szCs w:val="26"/>
          </w:rPr>
          <m:t xml:space="preserve">Vrf</m:t>
        </m:r>
        <m:sSub>
          <m:sSubPr>
            <m:ctrlPr>
              <w:rPr>
                <w:sz w:val="26"/>
                <w:szCs w:val="26"/>
              </w:rPr>
            </m:ctrlPr>
          </m:sSubPr>
          <m:e>
            <m:r>
              <w:rPr>
                <w:sz w:val="26"/>
                <w:szCs w:val="26"/>
              </w:rPr>
              <m:t xml:space="preserve">y</m:t>
            </m:r>
          </m:e>
          <m:sub>
            <m:r>
              <w:rPr>
                <w:sz w:val="26"/>
                <w:szCs w:val="26"/>
              </w:rPr>
              <m:t xml:space="preserve">pk</m:t>
            </m:r>
          </m:sub>
        </m:sSub>
        <m:r>
          <w:rPr>
            <w:sz w:val="26"/>
            <w:szCs w:val="26"/>
          </w:rPr>
          <m:t xml:space="preserve">(m, Sig</m:t>
        </m:r>
        <m:sSub>
          <m:sSubPr>
            <m:ctrlPr>
              <w:rPr>
                <w:sz w:val="26"/>
                <w:szCs w:val="26"/>
              </w:rPr>
            </m:ctrlPr>
          </m:sSubPr>
          <m:e>
            <m:r>
              <w:rPr>
                <w:sz w:val="26"/>
                <w:szCs w:val="26"/>
              </w:rPr>
              <m:t xml:space="preserve">n</m:t>
            </m:r>
          </m:e>
          <m:sub>
            <m:r>
              <w:rPr>
                <w:sz w:val="26"/>
                <w:szCs w:val="26"/>
              </w:rPr>
              <m:t xml:space="preserve">sk</m:t>
            </m:r>
          </m:sub>
        </m:sSub>
        <m:r>
          <w:rPr>
            <w:sz w:val="26"/>
            <w:szCs w:val="26"/>
          </w:rPr>
          <m:t xml:space="preserve">(m)) = 1</m:t>
        </m:r>
      </m:oMath>
      <w:r w:rsidDel="00000000" w:rsidR="00000000" w:rsidRPr="00000000">
        <w:rPr>
          <w:sz w:val="26"/>
          <w:szCs w:val="26"/>
          <w:rtl w:val="0"/>
        </w:rPr>
        <w:t xml:space="preserve"> .</w:t>
      </w:r>
    </w:p>
    <w:p w:rsidR="00000000" w:rsidDel="00000000" w:rsidP="00000000" w:rsidRDefault="00000000" w:rsidRPr="00000000" w14:paraId="0000045E">
      <w:pPr>
        <w:ind w:left="0" w:firstLine="0"/>
        <w:rPr>
          <w:sz w:val="26"/>
          <w:szCs w:val="26"/>
        </w:rPr>
      </w:pPr>
      <w:r w:rsidDel="00000000" w:rsidR="00000000" w:rsidRPr="00000000">
        <w:rPr>
          <w:rtl w:val="0"/>
        </w:rPr>
      </w:r>
    </w:p>
    <w:p w:rsidR="00000000" w:rsidDel="00000000" w:rsidP="00000000" w:rsidRDefault="00000000" w:rsidRPr="00000000" w14:paraId="0000045F">
      <w:pPr>
        <w:ind w:left="0" w:firstLine="0"/>
        <w:rPr>
          <w:sz w:val="26"/>
          <w:szCs w:val="26"/>
        </w:rPr>
      </w:pPr>
      <w:r w:rsidDel="00000000" w:rsidR="00000000" w:rsidRPr="00000000">
        <w:rPr>
          <w:b w:val="1"/>
          <w:sz w:val="26"/>
          <w:szCs w:val="26"/>
          <w:rtl w:val="0"/>
        </w:rPr>
        <w:t xml:space="preserve">Một số kiểu tấn công vào các lược đồ chữ ký số:</w:t>
      </w:r>
      <w:r w:rsidDel="00000000" w:rsidR="00000000" w:rsidRPr="00000000">
        <w:rPr>
          <w:rtl w:val="0"/>
        </w:rPr>
      </w:r>
    </w:p>
    <w:p w:rsidR="00000000" w:rsidDel="00000000" w:rsidP="00000000" w:rsidRDefault="00000000" w:rsidRPr="00000000" w14:paraId="00000460">
      <w:pPr>
        <w:ind w:left="0" w:firstLine="0"/>
        <w:rPr>
          <w:sz w:val="26"/>
          <w:szCs w:val="26"/>
        </w:rPr>
      </w:pPr>
      <w:r w:rsidDel="00000000" w:rsidR="00000000" w:rsidRPr="00000000">
        <w:rPr>
          <w:sz w:val="26"/>
          <w:szCs w:val="26"/>
          <w:rtl w:val="0"/>
        </w:rPr>
        <w:t xml:space="preserve">Ký hiệu A là người ký, C là kẻ tấn công. </w:t>
      </w:r>
    </w:p>
    <w:p w:rsidR="00000000" w:rsidDel="00000000" w:rsidP="00000000" w:rsidRDefault="00000000" w:rsidRPr="00000000" w14:paraId="00000461">
      <w:pPr>
        <w:numPr>
          <w:ilvl w:val="0"/>
          <w:numId w:val="36"/>
        </w:numPr>
        <w:ind w:left="720" w:hanging="360"/>
        <w:rPr>
          <w:sz w:val="26"/>
          <w:szCs w:val="26"/>
          <w:u w:val="none"/>
        </w:rPr>
      </w:pPr>
      <w:r w:rsidDel="00000000" w:rsidR="00000000" w:rsidRPr="00000000">
        <w:rPr>
          <w:sz w:val="26"/>
          <w:szCs w:val="26"/>
          <w:rtl w:val="0"/>
        </w:rPr>
        <w:t xml:space="preserve">Tấn công chỉ sử dụng khoá công khai (key-only attack): C chỉ biết khoá công khai của A.</w:t>
      </w:r>
    </w:p>
    <w:p w:rsidR="00000000" w:rsidDel="00000000" w:rsidP="00000000" w:rsidRDefault="00000000" w:rsidRPr="00000000" w14:paraId="00000462">
      <w:pPr>
        <w:numPr>
          <w:ilvl w:val="0"/>
          <w:numId w:val="36"/>
        </w:numPr>
        <w:ind w:left="720" w:hanging="360"/>
        <w:rPr>
          <w:sz w:val="26"/>
          <w:szCs w:val="26"/>
          <w:u w:val="none"/>
        </w:rPr>
      </w:pPr>
      <w:r w:rsidDel="00000000" w:rsidR="00000000" w:rsidRPr="00000000">
        <w:rPr>
          <w:sz w:val="26"/>
          <w:szCs w:val="26"/>
          <w:rtl w:val="0"/>
        </w:rPr>
        <w:t xml:space="preserve">Tấn công có sử dụng thông điệp đã biết (Known message attack): C được phép truy cập vào một tập các thông điệp và chữ ký tương ứng.</w:t>
      </w:r>
    </w:p>
    <w:p w:rsidR="00000000" w:rsidDel="00000000" w:rsidP="00000000" w:rsidRDefault="00000000" w:rsidRPr="00000000" w14:paraId="00000463">
      <w:pPr>
        <w:numPr>
          <w:ilvl w:val="0"/>
          <w:numId w:val="36"/>
        </w:numPr>
        <w:ind w:left="720" w:hanging="360"/>
        <w:rPr>
          <w:sz w:val="26"/>
          <w:szCs w:val="26"/>
          <w:u w:val="none"/>
        </w:rPr>
      </w:pPr>
      <w:r w:rsidDel="00000000" w:rsidR="00000000" w:rsidRPr="00000000">
        <w:rPr>
          <w:sz w:val="26"/>
          <w:szCs w:val="26"/>
          <w:rtl w:val="0"/>
        </w:rPr>
        <w:t xml:space="preserve">Tấn công sử dụng các thông điệp được lựa chọn trước (generic chosen message attack): Trước khi cố gắng tấn công chữ ký của A, thì C chọn một danh sách các thông điệp, độc lập với khoá công khai của A (C chọn các thông điệp trước khi biết khoá công khai của A). Sau đó thì C được cung cấp các chữ ký tương ứng với các thông điệp đã chọn.</w:t>
      </w:r>
    </w:p>
    <w:p w:rsidR="00000000" w:rsidDel="00000000" w:rsidP="00000000" w:rsidRDefault="00000000" w:rsidRPr="00000000" w14:paraId="00000464">
      <w:pPr>
        <w:numPr>
          <w:ilvl w:val="0"/>
          <w:numId w:val="36"/>
        </w:numPr>
        <w:ind w:left="720" w:hanging="360"/>
        <w:rPr>
          <w:sz w:val="26"/>
          <w:szCs w:val="26"/>
          <w:u w:val="none"/>
        </w:rPr>
      </w:pPr>
      <w:r w:rsidDel="00000000" w:rsidR="00000000" w:rsidRPr="00000000">
        <w:rPr>
          <w:sz w:val="26"/>
          <w:szCs w:val="26"/>
          <w:rtl w:val="0"/>
        </w:rPr>
        <w:t xml:space="preserve">Tấn công sử dụng các thông điệp được lựa chọn sau (directed chosen message attack): Tương tự như tấn công trên, C được chọn một danh sách các thông điệp sau khi đã biết khoá công khai của A nhưng mà trước khi biết các chữ ký tương ứng. Sau đấy thì C cũng được cung cấp các chữ ký tương ứng.</w:t>
      </w:r>
    </w:p>
    <w:p w:rsidR="00000000" w:rsidDel="00000000" w:rsidP="00000000" w:rsidRDefault="00000000" w:rsidRPr="00000000" w14:paraId="00000465">
      <w:pPr>
        <w:numPr>
          <w:ilvl w:val="0"/>
          <w:numId w:val="36"/>
        </w:numPr>
        <w:ind w:left="720" w:hanging="360"/>
        <w:rPr>
          <w:sz w:val="26"/>
          <w:szCs w:val="26"/>
          <w:u w:val="none"/>
        </w:rPr>
      </w:pPr>
      <w:r w:rsidDel="00000000" w:rsidR="00000000" w:rsidRPr="00000000">
        <w:rPr>
          <w:sz w:val="26"/>
          <w:szCs w:val="26"/>
          <w:rtl w:val="0"/>
        </w:rPr>
        <w:t xml:space="preserve">Tấn công sử dụng các thông điệp được lựa chọn một cách thích ứng (adaptive chosen message attack): C được phép sử dụng A như một bộ “tiên tri” (oracle). Tức là, C có thể yêu cầu A trả về chữ ký của những thông điệp mà phụ thuộc vào các cặp thông điệp-chữ ký đã có trước đấy.</w:t>
      </w:r>
    </w:p>
    <w:p w:rsidR="00000000" w:rsidDel="00000000" w:rsidP="00000000" w:rsidRDefault="00000000" w:rsidRPr="00000000" w14:paraId="00000466">
      <w:pPr>
        <w:ind w:left="0" w:firstLine="0"/>
        <w:rPr>
          <w:sz w:val="26"/>
          <w:szCs w:val="26"/>
        </w:rPr>
      </w:pPr>
      <w:r w:rsidDel="00000000" w:rsidR="00000000" w:rsidRPr="00000000">
        <w:rPr>
          <w:rtl w:val="0"/>
        </w:rPr>
      </w:r>
    </w:p>
    <w:p w:rsidR="00000000" w:rsidDel="00000000" w:rsidP="00000000" w:rsidRDefault="00000000" w:rsidRPr="00000000" w14:paraId="00000467">
      <w:pPr>
        <w:ind w:left="0" w:firstLine="0"/>
        <w:rPr>
          <w:sz w:val="26"/>
          <w:szCs w:val="26"/>
        </w:rPr>
      </w:pPr>
      <w:r w:rsidDel="00000000" w:rsidR="00000000" w:rsidRPr="00000000">
        <w:rPr>
          <w:b w:val="1"/>
          <w:sz w:val="26"/>
          <w:szCs w:val="26"/>
          <w:rtl w:val="0"/>
        </w:rPr>
        <w:t xml:space="preserve">Các mức thành công khi tấn công vào một lược đồ chữ ký số:</w:t>
      </w:r>
      <w:r w:rsidDel="00000000" w:rsidR="00000000" w:rsidRPr="00000000">
        <w:rPr>
          <w:rtl w:val="0"/>
        </w:rPr>
      </w:r>
    </w:p>
    <w:p w:rsidR="00000000" w:rsidDel="00000000" w:rsidP="00000000" w:rsidRDefault="00000000" w:rsidRPr="00000000" w14:paraId="00000468">
      <w:pPr>
        <w:numPr>
          <w:ilvl w:val="0"/>
          <w:numId w:val="42"/>
        </w:numPr>
        <w:ind w:left="720" w:hanging="360"/>
        <w:rPr>
          <w:sz w:val="26"/>
          <w:szCs w:val="26"/>
          <w:u w:val="none"/>
        </w:rPr>
      </w:pPr>
      <w:r w:rsidDel="00000000" w:rsidR="00000000" w:rsidRPr="00000000">
        <w:rPr>
          <w:sz w:val="26"/>
          <w:szCs w:val="26"/>
          <w:rtl w:val="0"/>
        </w:rPr>
        <w:t xml:space="preserve">Phá vỡ hoàn toàn (total break): C xác định được khoá bí mật của A.</w:t>
      </w:r>
    </w:p>
    <w:p w:rsidR="00000000" w:rsidDel="00000000" w:rsidP="00000000" w:rsidRDefault="00000000" w:rsidRPr="00000000" w14:paraId="00000469">
      <w:pPr>
        <w:numPr>
          <w:ilvl w:val="0"/>
          <w:numId w:val="42"/>
        </w:numPr>
        <w:ind w:left="720" w:hanging="360"/>
        <w:rPr>
          <w:sz w:val="26"/>
          <w:szCs w:val="26"/>
          <w:u w:val="none"/>
        </w:rPr>
      </w:pPr>
      <w:r w:rsidDel="00000000" w:rsidR="00000000" w:rsidRPr="00000000">
        <w:rPr>
          <w:sz w:val="26"/>
          <w:szCs w:val="26"/>
          <w:rtl w:val="0"/>
        </w:rPr>
        <w:t xml:space="preserve">Giả mạo phổ quát (universal forgery): C tìm được một thuật toán hiệu quả mà có thể tạo ra được chữ ký số giả mạo chữ ký của A trên các thông điệp tuỳ ý.  </w:t>
      </w:r>
    </w:p>
    <w:p w:rsidR="00000000" w:rsidDel="00000000" w:rsidP="00000000" w:rsidRDefault="00000000" w:rsidRPr="00000000" w14:paraId="0000046A">
      <w:pPr>
        <w:numPr>
          <w:ilvl w:val="0"/>
          <w:numId w:val="42"/>
        </w:numPr>
        <w:ind w:left="720" w:hanging="360"/>
        <w:rPr>
          <w:sz w:val="26"/>
          <w:szCs w:val="26"/>
          <w:u w:val="none"/>
        </w:rPr>
      </w:pPr>
      <w:r w:rsidDel="00000000" w:rsidR="00000000" w:rsidRPr="00000000">
        <w:rPr>
          <w:sz w:val="26"/>
          <w:szCs w:val="26"/>
          <w:rtl w:val="0"/>
        </w:rPr>
        <w:t xml:space="preserve">Giả mạo lựa chọn (selective forgery): C giả mạo được chữ ký của A trên một thông điệp cụ thể do chính C chọn. </w:t>
      </w:r>
    </w:p>
    <w:p w:rsidR="00000000" w:rsidDel="00000000" w:rsidP="00000000" w:rsidRDefault="00000000" w:rsidRPr="00000000" w14:paraId="0000046B">
      <w:pPr>
        <w:numPr>
          <w:ilvl w:val="0"/>
          <w:numId w:val="42"/>
        </w:numPr>
        <w:ind w:left="720" w:hanging="360"/>
        <w:rPr>
          <w:sz w:val="26"/>
          <w:szCs w:val="26"/>
          <w:u w:val="none"/>
        </w:rPr>
      </w:pPr>
      <w:r w:rsidDel="00000000" w:rsidR="00000000" w:rsidRPr="00000000">
        <w:rPr>
          <w:sz w:val="26"/>
          <w:szCs w:val="26"/>
          <w:rtl w:val="0"/>
        </w:rPr>
        <w:t xml:space="preserve">Giả mạo tồn tại (Existential forgery): C có thể giả mạo được chữ ký của A trên ít nhất một thông điệp. C không có quyền can thiệp vào thông điệp.</w:t>
      </w:r>
    </w:p>
    <w:p w:rsidR="00000000" w:rsidDel="00000000" w:rsidP="00000000" w:rsidRDefault="00000000" w:rsidRPr="00000000" w14:paraId="0000046C">
      <w:pPr>
        <w:rPr>
          <w:sz w:val="26"/>
          <w:szCs w:val="26"/>
        </w:rPr>
      </w:pPr>
      <w:r w:rsidDel="00000000" w:rsidR="00000000" w:rsidRPr="00000000">
        <w:rPr>
          <w:rtl w:val="0"/>
        </w:rPr>
      </w:r>
    </w:p>
    <w:p w:rsidR="00000000" w:rsidDel="00000000" w:rsidP="00000000" w:rsidRDefault="00000000" w:rsidRPr="00000000" w14:paraId="0000046D">
      <w:pPr>
        <w:rPr>
          <w:sz w:val="26"/>
          <w:szCs w:val="26"/>
        </w:rPr>
      </w:pPr>
      <w:r w:rsidDel="00000000" w:rsidR="00000000" w:rsidRPr="00000000">
        <w:rPr>
          <w:rtl w:val="0"/>
        </w:rPr>
      </w:r>
    </w:p>
    <w:p w:rsidR="00000000" w:rsidDel="00000000" w:rsidP="00000000" w:rsidRDefault="00000000" w:rsidRPr="00000000" w14:paraId="0000046E">
      <w:pPr>
        <w:rPr>
          <w:sz w:val="26"/>
          <w:szCs w:val="26"/>
        </w:rPr>
      </w:pPr>
      <w:r w:rsidDel="00000000" w:rsidR="00000000" w:rsidRPr="00000000">
        <w:rPr>
          <w:sz w:val="26"/>
          <w:szCs w:val="26"/>
          <w:rtl w:val="0"/>
        </w:rPr>
        <w:t xml:space="preserve">27/10/2021</w:t>
      </w:r>
    </w:p>
    <w:p w:rsidR="00000000" w:rsidDel="00000000" w:rsidP="00000000" w:rsidRDefault="00000000" w:rsidRPr="00000000" w14:paraId="0000046F">
      <w:pPr>
        <w:rPr>
          <w:sz w:val="26"/>
          <w:szCs w:val="26"/>
        </w:rPr>
      </w:pPr>
      <w:r w:rsidDel="00000000" w:rsidR="00000000" w:rsidRPr="00000000">
        <w:rPr>
          <w:rtl w:val="0"/>
        </w:rPr>
      </w:r>
    </w:p>
    <w:p w:rsidR="00000000" w:rsidDel="00000000" w:rsidP="00000000" w:rsidRDefault="00000000" w:rsidRPr="00000000" w14:paraId="00000470">
      <w:pPr>
        <w:rPr>
          <w:sz w:val="26"/>
          <w:szCs w:val="26"/>
        </w:rPr>
      </w:pPr>
      <w:r w:rsidDel="00000000" w:rsidR="00000000" w:rsidRPr="00000000">
        <w:rPr>
          <w:sz w:val="26"/>
          <w:szCs w:val="26"/>
          <w:rtl w:val="0"/>
        </w:rPr>
        <w:t xml:space="preserve">Chữ ký số RSA (RSA-DSA)</w:t>
      </w:r>
    </w:p>
    <w:p w:rsidR="00000000" w:rsidDel="00000000" w:rsidP="00000000" w:rsidRDefault="00000000" w:rsidRPr="00000000" w14:paraId="00000471">
      <w:pPr>
        <w:rPr>
          <w:sz w:val="26"/>
          <w:szCs w:val="26"/>
        </w:rPr>
      </w:pPr>
      <w:r w:rsidDel="00000000" w:rsidR="00000000" w:rsidRPr="00000000">
        <w:rPr>
          <w:rtl w:val="0"/>
        </w:rPr>
      </w:r>
    </w:p>
    <w:p w:rsidR="00000000" w:rsidDel="00000000" w:rsidP="00000000" w:rsidRDefault="00000000" w:rsidRPr="00000000" w14:paraId="00000472">
      <w:pPr>
        <w:rPr>
          <w:sz w:val="26"/>
          <w:szCs w:val="26"/>
        </w:rPr>
      </w:pPr>
      <w:r w:rsidDel="00000000" w:rsidR="00000000" w:rsidRPr="00000000">
        <w:rPr>
          <w:sz w:val="26"/>
          <w:szCs w:val="26"/>
          <w:rtl w:val="0"/>
        </w:rPr>
        <w:t xml:space="preserve">Thực hành SageMath: RSA-DSA.ipynb trong thư mục môn học: </w:t>
      </w:r>
    </w:p>
    <w:p w:rsidR="00000000" w:rsidDel="00000000" w:rsidP="00000000" w:rsidRDefault="00000000" w:rsidRPr="00000000" w14:paraId="00000473">
      <w:pPr>
        <w:rPr>
          <w:sz w:val="26"/>
          <w:szCs w:val="26"/>
        </w:rPr>
      </w:pPr>
      <w:hyperlink r:id="rId19">
        <w:r w:rsidDel="00000000" w:rsidR="00000000" w:rsidRPr="00000000">
          <w:rPr>
            <w:color w:val="1155cc"/>
            <w:sz w:val="26"/>
            <w:szCs w:val="26"/>
            <w:u w:val="single"/>
            <w:rtl w:val="0"/>
          </w:rPr>
          <w:t xml:space="preserve">https://drive.google.com/file/d/1hL_dVCPP4oP7orwb_xEjGMyDyXLJ9jE7/view?usp=sharing</w:t>
        </w:r>
      </w:hyperlink>
      <w:r w:rsidDel="00000000" w:rsidR="00000000" w:rsidRPr="00000000">
        <w:rPr>
          <w:rtl w:val="0"/>
        </w:rPr>
      </w:r>
    </w:p>
    <w:p w:rsidR="00000000" w:rsidDel="00000000" w:rsidP="00000000" w:rsidRDefault="00000000" w:rsidRPr="00000000" w14:paraId="00000474">
      <w:pPr>
        <w:rPr>
          <w:sz w:val="26"/>
          <w:szCs w:val="26"/>
        </w:rPr>
      </w:pPr>
      <w:r w:rsidDel="00000000" w:rsidR="00000000" w:rsidRPr="00000000">
        <w:rPr>
          <w:rtl w:val="0"/>
        </w:rPr>
      </w:r>
    </w:p>
    <w:p w:rsidR="00000000" w:rsidDel="00000000" w:rsidP="00000000" w:rsidRDefault="00000000" w:rsidRPr="00000000" w14:paraId="00000475">
      <w:pPr>
        <w:rPr>
          <w:sz w:val="26"/>
          <w:szCs w:val="26"/>
        </w:rPr>
      </w:pPr>
      <w:r w:rsidDel="00000000" w:rsidR="00000000" w:rsidRPr="00000000">
        <w:rPr>
          <w:rtl w:val="0"/>
        </w:rPr>
      </w:r>
    </w:p>
    <w:p w:rsidR="00000000" w:rsidDel="00000000" w:rsidP="00000000" w:rsidRDefault="00000000" w:rsidRPr="00000000" w14:paraId="00000476">
      <w:pPr>
        <w:rPr>
          <w:sz w:val="26"/>
          <w:szCs w:val="26"/>
        </w:rPr>
      </w:pPr>
      <w:r w:rsidDel="00000000" w:rsidR="00000000" w:rsidRPr="00000000">
        <w:rPr>
          <w:sz w:val="26"/>
          <w:szCs w:val="26"/>
          <w:rtl w:val="0"/>
        </w:rPr>
        <w:t xml:space="preserve">Số  RSA: (n=pxq, với p và q nguyên tố, khác nhau).</w:t>
      </w:r>
    </w:p>
    <w:p w:rsidR="00000000" w:rsidDel="00000000" w:rsidP="00000000" w:rsidRDefault="00000000" w:rsidRPr="00000000" w14:paraId="00000477">
      <w:pPr>
        <w:rPr>
          <w:sz w:val="26"/>
          <w:szCs w:val="26"/>
        </w:rPr>
      </w:pPr>
      <w:hyperlink r:id="rId20">
        <w:r w:rsidDel="00000000" w:rsidR="00000000" w:rsidRPr="00000000">
          <w:rPr>
            <w:color w:val="1155cc"/>
            <w:sz w:val="26"/>
            <w:szCs w:val="26"/>
            <w:u w:val="single"/>
            <w:rtl w:val="0"/>
          </w:rPr>
          <w:t xml:space="preserve">https://en.wikipedia.org/wiki/RSA_numbers</w:t>
        </w:r>
      </w:hyperlink>
      <w:r w:rsidDel="00000000" w:rsidR="00000000" w:rsidRPr="00000000">
        <w:rPr>
          <w:rtl w:val="0"/>
        </w:rPr>
      </w:r>
    </w:p>
    <w:p w:rsidR="00000000" w:rsidDel="00000000" w:rsidP="00000000" w:rsidRDefault="00000000" w:rsidRPr="00000000" w14:paraId="00000478">
      <w:pPr>
        <w:rPr>
          <w:sz w:val="26"/>
          <w:szCs w:val="26"/>
        </w:rPr>
      </w:pPr>
      <w:r w:rsidDel="00000000" w:rsidR="00000000" w:rsidRPr="00000000">
        <w:rPr>
          <w:rtl w:val="0"/>
        </w:rPr>
      </w:r>
    </w:p>
    <w:p w:rsidR="00000000" w:rsidDel="00000000" w:rsidP="00000000" w:rsidRDefault="00000000" w:rsidRPr="00000000" w14:paraId="00000479">
      <w:pPr>
        <w:spacing w:line="312"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RSA-100 = 1522605027922533360535618378132637429718068114961380688657908494580122963258952897654000350692006139</w:t>
      </w:r>
    </w:p>
    <w:p w:rsidR="00000000" w:rsidDel="00000000" w:rsidP="00000000" w:rsidRDefault="00000000" w:rsidRPr="00000000" w14:paraId="0000047A">
      <w:pPr>
        <w:rPr>
          <w:sz w:val="26"/>
          <w:szCs w:val="26"/>
        </w:rPr>
      </w:pPr>
      <w:r w:rsidDel="00000000" w:rsidR="00000000" w:rsidRPr="00000000">
        <w:rPr>
          <w:rtl w:val="0"/>
        </w:rPr>
      </w:r>
    </w:p>
    <w:p w:rsidR="00000000" w:rsidDel="00000000" w:rsidP="00000000" w:rsidRDefault="00000000" w:rsidRPr="00000000" w14:paraId="0000047B">
      <w:pPr>
        <w:rPr>
          <w:sz w:val="26"/>
          <w:szCs w:val="26"/>
        </w:rPr>
      </w:pPr>
      <w:r w:rsidDel="00000000" w:rsidR="00000000" w:rsidRPr="00000000">
        <w:rPr>
          <w:rtl w:val="0"/>
        </w:rPr>
      </w:r>
    </w:p>
    <w:p w:rsidR="00000000" w:rsidDel="00000000" w:rsidP="00000000" w:rsidRDefault="00000000" w:rsidRPr="00000000" w14:paraId="0000047C">
      <w:pPr>
        <w:rPr>
          <w:sz w:val="26"/>
          <w:szCs w:val="26"/>
        </w:rPr>
      </w:pPr>
      <w:r w:rsidDel="00000000" w:rsidR="00000000" w:rsidRPr="00000000">
        <w:rPr>
          <w:rtl w:val="0"/>
        </w:rPr>
      </w:r>
    </w:p>
    <w:p w:rsidR="00000000" w:rsidDel="00000000" w:rsidP="00000000" w:rsidRDefault="00000000" w:rsidRPr="00000000" w14:paraId="0000047D">
      <w:pPr>
        <w:rPr>
          <w:b w:val="1"/>
          <w:sz w:val="26"/>
          <w:szCs w:val="26"/>
        </w:rPr>
      </w:pPr>
      <w:r w:rsidDel="00000000" w:rsidR="00000000" w:rsidRPr="00000000">
        <w:rPr>
          <w:b w:val="1"/>
          <w:sz w:val="26"/>
          <w:szCs w:val="26"/>
          <w:rtl w:val="0"/>
        </w:rPr>
        <w:t xml:space="preserve">Ví dụ: RSA-DSA</w:t>
      </w:r>
    </w:p>
    <w:p w:rsidR="00000000" w:rsidDel="00000000" w:rsidP="00000000" w:rsidRDefault="00000000" w:rsidRPr="00000000" w14:paraId="0000047E">
      <w:pPr>
        <w:rPr>
          <w:sz w:val="26"/>
          <w:szCs w:val="26"/>
        </w:rPr>
      </w:pPr>
      <w:r w:rsidDel="00000000" w:rsidR="00000000" w:rsidRPr="00000000">
        <w:rPr>
          <w:rtl w:val="0"/>
        </w:rPr>
      </w:r>
    </w:p>
    <w:tbl>
      <w:tblPr>
        <w:tblStyle w:val="Table10"/>
        <w:tblW w:w="101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4020"/>
        <w:gridCol w:w="4140"/>
        <w:tblGridChange w:id="0">
          <w:tblGrid>
            <w:gridCol w:w="1980"/>
            <w:gridCol w:w="4020"/>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Bob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Bí mật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green"/>
              </w:rPr>
            </w:pPr>
            <w:r w:rsidDel="00000000" w:rsidR="00000000" w:rsidRPr="00000000">
              <w:rPr>
                <w:sz w:val="26"/>
                <w:szCs w:val="26"/>
                <w:highlight w:val="green"/>
                <w:rtl w:val="0"/>
              </w:rPr>
              <w:t xml:space="preserve">pA=29, qA=71, dA=647, phi(nA)=1960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yellow"/>
              </w:rPr>
            </w:pPr>
            <w:r w:rsidDel="00000000" w:rsidR="00000000" w:rsidRPr="00000000">
              <w:rPr>
                <w:sz w:val="26"/>
                <w:szCs w:val="26"/>
                <w:highlight w:val="yellow"/>
                <w:rtl w:val="0"/>
              </w:rPr>
              <w:t xml:space="preserve">pB=29, qB=37, phi(nB)=1008, dB=835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Công khai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green"/>
              </w:rPr>
            </w:pPr>
            <w:r w:rsidDel="00000000" w:rsidR="00000000" w:rsidRPr="00000000">
              <w:rPr>
                <w:sz w:val="26"/>
                <w:szCs w:val="26"/>
                <w:highlight w:val="green"/>
                <w:rtl w:val="0"/>
              </w:rPr>
              <w:t xml:space="preserve">nA=2059, eA=103</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yellow"/>
              </w:rPr>
            </w:pPr>
            <w:r w:rsidDel="00000000" w:rsidR="00000000" w:rsidRPr="00000000">
              <w:rPr>
                <w:sz w:val="26"/>
                <w:szCs w:val="26"/>
                <w:highlight w:val="yellow"/>
                <w:rtl w:val="0"/>
              </w:rPr>
              <w:t xml:space="preserve">nB=29x37=1073, eB=571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yellow"/>
              </w:rPr>
            </w:pPr>
            <w:r w:rsidDel="00000000" w:rsidR="00000000" w:rsidRPr="00000000">
              <w:rPr>
                <w:sz w:val="26"/>
                <w:szCs w:val="26"/>
                <w:highlight w:val="yellow"/>
                <w:rtl w:val="0"/>
              </w:rPr>
              <w:t xml:space="preserve">m=331</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yellow"/>
              </w:rPr>
            </w:pPr>
            <w:r w:rsidDel="00000000" w:rsidR="00000000" w:rsidRPr="00000000">
              <w:rPr>
                <w:sz w:val="26"/>
                <w:szCs w:val="26"/>
                <w:highlight w:val="yellow"/>
                <w:rtl w:val="0"/>
              </w:rPr>
              <w:t xml:space="preserve">331^571 (mod 1073) =829</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yellow"/>
              </w:rPr>
            </w:pPr>
            <w:r w:rsidDel="00000000" w:rsidR="00000000" w:rsidRPr="00000000">
              <w:rPr>
                <w:sz w:val="26"/>
                <w:szCs w:val="26"/>
                <w:highlight w:val="yellow"/>
                <w:rtl w:val="0"/>
              </w:rPr>
              <w:t xml:space="preserve">Bob nhận được 829, tính:</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yellow"/>
              </w:rPr>
            </w:pPr>
            <w:r w:rsidDel="00000000" w:rsidR="00000000" w:rsidRPr="00000000">
              <w:rPr>
                <w:sz w:val="26"/>
                <w:szCs w:val="26"/>
                <w:highlight w:val="yellow"/>
                <w:rtl w:val="0"/>
              </w:rPr>
              <w:t xml:space="preserve">829^571 (mod 1073) =331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Chữ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green"/>
              </w:rPr>
            </w:pPr>
            <w:r w:rsidDel="00000000" w:rsidR="00000000" w:rsidRPr="00000000">
              <w:rPr>
                <w:sz w:val="26"/>
                <w:szCs w:val="26"/>
                <w:highlight w:val="green"/>
                <w:rtl w:val="0"/>
              </w:rPr>
              <w:t xml:space="preserve">m^dA = 331^647 (mod 2059) = 1235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green"/>
              </w:rPr>
            </w:pPr>
            <w:r w:rsidDel="00000000" w:rsidR="00000000" w:rsidRPr="00000000">
              <w:rPr>
                <w:sz w:val="26"/>
                <w:szCs w:val="26"/>
                <w:highlight w:val="green"/>
                <w:rtl w:val="0"/>
              </w:rPr>
              <w:t xml:space="preserve">Bob nhận được (829,1235)</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green"/>
              </w:rPr>
            </w:pPr>
            <w:r w:rsidDel="00000000" w:rsidR="00000000" w:rsidRPr="00000000">
              <w:rPr>
                <w:sz w:val="26"/>
                <w:szCs w:val="26"/>
                <w:highlight w:val="green"/>
                <w:rtl w:val="0"/>
              </w:rPr>
              <w:t xml:space="preserve">Xác thực chữ ký:</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green"/>
              </w:rPr>
            </w:pPr>
            <w:r w:rsidDel="00000000" w:rsidR="00000000" w:rsidRPr="00000000">
              <w:rPr>
                <w:sz w:val="26"/>
                <w:szCs w:val="26"/>
                <w:highlight w:val="green"/>
                <w:rtl w:val="0"/>
              </w:rPr>
              <w:t xml:space="preserve">m1=1235^103 (mod 2059)=331</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green"/>
              </w:rPr>
            </w:pPr>
            <w:r w:rsidDel="00000000" w:rsidR="00000000" w:rsidRPr="00000000">
              <w:rPr>
                <w:sz w:val="26"/>
                <w:szCs w:val="26"/>
                <w:highlight w:val="green"/>
                <w:rtl w:val="0"/>
              </w:rPr>
              <w:t xml:space="preserve">Tính như ví dụ 1:</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yellow"/>
              </w:rPr>
            </w:pPr>
            <w:r w:rsidDel="00000000" w:rsidR="00000000" w:rsidRPr="00000000">
              <w:rPr>
                <w:sz w:val="26"/>
                <w:szCs w:val="26"/>
                <w:highlight w:val="green"/>
                <w:rtl w:val="0"/>
              </w:rPr>
              <w:t xml:space="preserve">m2= </w:t>
            </w:r>
            <w:r w:rsidDel="00000000" w:rsidR="00000000" w:rsidRPr="00000000">
              <w:rPr>
                <w:sz w:val="26"/>
                <w:szCs w:val="26"/>
                <w:highlight w:val="yellow"/>
                <w:rtl w:val="0"/>
              </w:rPr>
              <w:t xml:space="preserve">829^571 (mod 1073) =331</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yellow"/>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shd w:fill="ff9900" w:val="clear"/>
              </w:rPr>
            </w:pPr>
            <w:r w:rsidDel="00000000" w:rsidR="00000000" w:rsidRPr="00000000">
              <w:rPr>
                <w:sz w:val="26"/>
                <w:szCs w:val="26"/>
                <w:shd w:fill="ff9900" w:val="clear"/>
                <w:rtl w:val="0"/>
              </w:rPr>
              <w:t xml:space="preserve">Chữ ký là đúng nếu m1=m2</w:t>
            </w:r>
          </w:p>
        </w:tc>
      </w:tr>
    </w:tbl>
    <w:p w:rsidR="00000000" w:rsidDel="00000000" w:rsidP="00000000" w:rsidRDefault="00000000" w:rsidRPr="00000000" w14:paraId="00000498">
      <w:pPr>
        <w:rPr>
          <w:sz w:val="26"/>
          <w:szCs w:val="26"/>
        </w:rPr>
      </w:pPr>
      <w:r w:rsidDel="00000000" w:rsidR="00000000" w:rsidRPr="00000000">
        <w:rPr>
          <w:rtl w:val="0"/>
        </w:rPr>
      </w:r>
    </w:p>
    <w:p w:rsidR="00000000" w:rsidDel="00000000" w:rsidP="00000000" w:rsidRDefault="00000000" w:rsidRPr="00000000" w14:paraId="00000499">
      <w:pPr>
        <w:rPr>
          <w:sz w:val="26"/>
          <w:szCs w:val="26"/>
        </w:rPr>
      </w:pPr>
      <w:r w:rsidDel="00000000" w:rsidR="00000000" w:rsidRPr="00000000">
        <w:rPr>
          <w:rtl w:val="0"/>
        </w:rPr>
      </w:r>
    </w:p>
    <w:p w:rsidR="00000000" w:rsidDel="00000000" w:rsidP="00000000" w:rsidRDefault="00000000" w:rsidRPr="00000000" w14:paraId="0000049A">
      <w:pPr>
        <w:rPr>
          <w:sz w:val="26"/>
          <w:szCs w:val="26"/>
        </w:rPr>
      </w:pPr>
      <w:r w:rsidDel="00000000" w:rsidR="00000000" w:rsidRPr="00000000">
        <w:rPr>
          <w:b w:val="1"/>
          <w:sz w:val="26"/>
          <w:szCs w:val="26"/>
          <w:rtl w:val="0"/>
        </w:rPr>
        <w:t xml:space="preserve">Ngày 02/11/2021 (Tuần 8, Thứ 3), GV: Võ Tùng Linh</w:t>
      </w:r>
      <w:r w:rsidDel="00000000" w:rsidR="00000000" w:rsidRPr="00000000">
        <w:rPr>
          <w:rtl w:val="0"/>
        </w:rPr>
      </w:r>
    </w:p>
    <w:p w:rsidR="00000000" w:rsidDel="00000000" w:rsidP="00000000" w:rsidRDefault="00000000" w:rsidRPr="00000000" w14:paraId="0000049B">
      <w:pPr>
        <w:rPr>
          <w:sz w:val="26"/>
          <w:szCs w:val="26"/>
        </w:rPr>
      </w:pPr>
      <w:r w:rsidDel="00000000" w:rsidR="00000000" w:rsidRPr="00000000">
        <w:rPr>
          <w:rtl w:val="0"/>
        </w:rPr>
      </w:r>
    </w:p>
    <w:p w:rsidR="00000000" w:rsidDel="00000000" w:rsidP="00000000" w:rsidRDefault="00000000" w:rsidRPr="00000000" w14:paraId="0000049C">
      <w:pPr>
        <w:rPr>
          <w:sz w:val="26"/>
          <w:szCs w:val="26"/>
        </w:rPr>
      </w:pPr>
      <w:r w:rsidDel="00000000" w:rsidR="00000000" w:rsidRPr="00000000">
        <w:rPr>
          <w:sz w:val="26"/>
          <w:szCs w:val="26"/>
          <w:rtl w:val="0"/>
        </w:rPr>
        <w:t xml:space="preserve">Lược đồ CKS gồm bộ 3 thuật toán: sinh khoá, sinh chữ ký, xác minh chữ ký.</w:t>
      </w:r>
    </w:p>
    <w:p w:rsidR="00000000" w:rsidDel="00000000" w:rsidP="00000000" w:rsidRDefault="00000000" w:rsidRPr="00000000" w14:paraId="0000049D">
      <w:pPr>
        <w:rPr>
          <w:sz w:val="26"/>
          <w:szCs w:val="26"/>
        </w:rPr>
      </w:pPr>
      <w:r w:rsidDel="00000000" w:rsidR="00000000" w:rsidRPr="00000000">
        <w:rPr>
          <w:rtl w:val="0"/>
        </w:rPr>
      </w:r>
    </w:p>
    <w:p w:rsidR="00000000" w:rsidDel="00000000" w:rsidP="00000000" w:rsidRDefault="00000000" w:rsidRPr="00000000" w14:paraId="0000049E">
      <w:pPr>
        <w:rPr>
          <w:sz w:val="26"/>
          <w:szCs w:val="26"/>
        </w:rPr>
      </w:pPr>
      <w:r w:rsidDel="00000000" w:rsidR="00000000" w:rsidRPr="00000000">
        <w:rPr>
          <w:b w:val="1"/>
          <w:sz w:val="26"/>
          <w:szCs w:val="26"/>
          <w:rtl w:val="0"/>
        </w:rPr>
        <w:t xml:space="preserve">Lược đồ chữ ký số ElGamal:</w:t>
      </w:r>
      <w:r w:rsidDel="00000000" w:rsidR="00000000" w:rsidRPr="00000000">
        <w:rPr>
          <w:rtl w:val="0"/>
        </w:rPr>
      </w:r>
    </w:p>
    <w:p w:rsidR="00000000" w:rsidDel="00000000" w:rsidP="00000000" w:rsidRDefault="00000000" w:rsidRPr="00000000" w14:paraId="0000049F">
      <w:pPr>
        <w:numPr>
          <w:ilvl w:val="0"/>
          <w:numId w:val="57"/>
        </w:numPr>
        <w:ind w:left="720" w:hanging="360"/>
        <w:rPr>
          <w:sz w:val="26"/>
          <w:szCs w:val="26"/>
          <w:u w:val="none"/>
        </w:rPr>
      </w:pPr>
      <w:r w:rsidDel="00000000" w:rsidR="00000000" w:rsidRPr="00000000">
        <w:rPr>
          <w:sz w:val="26"/>
          <w:szCs w:val="26"/>
          <w:rtl w:val="0"/>
        </w:rPr>
        <w:t xml:space="preserve">ElGamal đề xuất, 1984 hoặc 1985.</w:t>
      </w:r>
    </w:p>
    <w:p w:rsidR="00000000" w:rsidDel="00000000" w:rsidP="00000000" w:rsidRDefault="00000000" w:rsidRPr="00000000" w14:paraId="000004A0">
      <w:pPr>
        <w:numPr>
          <w:ilvl w:val="0"/>
          <w:numId w:val="57"/>
        </w:numPr>
        <w:ind w:left="720" w:hanging="360"/>
        <w:rPr>
          <w:sz w:val="26"/>
          <w:szCs w:val="26"/>
          <w:u w:val="none"/>
        </w:rPr>
      </w:pPr>
      <w:r w:rsidDel="00000000" w:rsidR="00000000" w:rsidRPr="00000000">
        <w:rPr>
          <w:sz w:val="26"/>
          <w:szCs w:val="26"/>
          <w:rtl w:val="0"/>
        </w:rPr>
        <w:t xml:space="preserve">Sử dụng cơ chế mật mã khoá công khai: khoá bí được sử dụng để ký và khoá công khai được sử dụng để xác minh chữ ký.</w:t>
      </w:r>
    </w:p>
    <w:p w:rsidR="00000000" w:rsidDel="00000000" w:rsidP="00000000" w:rsidRDefault="00000000" w:rsidRPr="00000000" w14:paraId="000004A1">
      <w:pPr>
        <w:numPr>
          <w:ilvl w:val="0"/>
          <w:numId w:val="57"/>
        </w:numPr>
        <w:ind w:left="720" w:hanging="360"/>
        <w:rPr>
          <w:sz w:val="26"/>
          <w:szCs w:val="26"/>
          <w:u w:val="none"/>
        </w:rPr>
      </w:pPr>
      <w:r w:rsidDel="00000000" w:rsidR="00000000" w:rsidRPr="00000000">
        <w:rPr>
          <w:sz w:val="26"/>
          <w:szCs w:val="26"/>
          <w:rtl w:val="0"/>
        </w:rPr>
        <w:t xml:space="preserve">Nhắc lại một kết quả từ lý thuyết số: giả sử q là một số nguyên tố, nếu </w:t>
      </w:r>
      <m:oMath>
        <m:r>
          <m:t>α</m:t>
        </m:r>
      </m:oMath>
      <w:r w:rsidDel="00000000" w:rsidR="00000000" w:rsidRPr="00000000">
        <w:rPr>
          <w:sz w:val="26"/>
          <w:szCs w:val="26"/>
          <w:rtl w:val="0"/>
        </w:rPr>
        <w:t xml:space="preserve"> là căn nguyên thuỷ bậc q, tức là </w:t>
      </w:r>
      <m:oMath>
        <m:r>
          <m:t>α</m:t>
        </m:r>
        <m:r>
          <w:rPr>
            <w:sz w:val="26"/>
            <w:szCs w:val="26"/>
          </w:rPr>
          <m:t xml:space="preserve">,</m:t>
        </m:r>
        <m:sSup>
          <m:sSupPr>
            <m:ctrlPr>
              <w:rPr>
                <w:sz w:val="26"/>
                <w:szCs w:val="26"/>
              </w:rPr>
            </m:ctrlPr>
          </m:sSupPr>
          <m:e>
            <m:r>
              <w:rPr>
                <w:sz w:val="26"/>
                <w:szCs w:val="26"/>
              </w:rPr>
              <m:t>α</m:t>
            </m:r>
          </m:e>
          <m:sup>
            <m:r>
              <w:rPr>
                <w:sz w:val="26"/>
                <w:szCs w:val="26"/>
              </w:rPr>
              <m:t xml:space="preserve">2</m:t>
            </m:r>
          </m:sup>
        </m:sSup>
        <m:r>
          <w:rPr>
            <w:sz w:val="26"/>
            <w:szCs w:val="26"/>
          </w:rPr>
          <m:t xml:space="preserve">,....,</m:t>
        </m:r>
        <m:sSup>
          <m:sSupPr>
            <m:ctrlPr>
              <w:rPr>
                <w:sz w:val="26"/>
                <w:szCs w:val="26"/>
              </w:rPr>
            </m:ctrlPr>
          </m:sSupPr>
          <m:e>
            <m:r>
              <w:rPr>
                <w:sz w:val="26"/>
                <w:szCs w:val="26"/>
              </w:rPr>
              <m:t>α</m:t>
            </m:r>
          </m:e>
          <m:sup>
            <m:r>
              <w:rPr>
                <w:sz w:val="26"/>
                <w:szCs w:val="26"/>
              </w:rPr>
              <m:t xml:space="preserve">q-1</m:t>
            </m:r>
          </m:sup>
        </m:sSup>
      </m:oMath>
      <w:r w:rsidDel="00000000" w:rsidR="00000000" w:rsidRPr="00000000">
        <w:rPr>
          <w:sz w:val="26"/>
          <w:szCs w:val="26"/>
          <w:rtl w:val="0"/>
        </w:rPr>
        <w:t xml:space="preserve"> là những phần tử khác nhau. Nói cách khác, </w:t>
      </w:r>
      <m:oMath>
        <m:r>
          <m:t>α</m:t>
        </m:r>
      </m:oMath>
      <w:r w:rsidDel="00000000" w:rsidR="00000000" w:rsidRPr="00000000">
        <w:rPr>
          <w:sz w:val="26"/>
          <w:szCs w:val="26"/>
          <w:rtl w:val="0"/>
        </w:rPr>
        <w:t xml:space="preserve"> là phần tử có cấp q-1, </w:t>
      </w:r>
      <m:oMath>
        <m:sSup>
          <m:sSupPr>
            <m:ctrlPr>
              <w:rPr>
                <w:sz w:val="26"/>
                <w:szCs w:val="26"/>
              </w:rPr>
            </m:ctrlPr>
          </m:sSupPr>
          <m:e>
            <m:r>
              <m:t>α</m:t>
            </m:r>
          </m:e>
          <m:sup>
            <m:r>
              <w:rPr>
                <w:sz w:val="26"/>
                <w:szCs w:val="26"/>
              </w:rPr>
              <m:t xml:space="preserve">q-1</m:t>
            </m:r>
          </m:sup>
        </m:sSup>
        <m:r>
          <w:rPr>
            <w:sz w:val="26"/>
            <w:szCs w:val="26"/>
          </w:rPr>
          <m:t xml:space="preserve">=1</m:t>
        </m:r>
      </m:oMath>
      <w:r w:rsidDel="00000000" w:rsidR="00000000" w:rsidRPr="00000000">
        <w:rPr>
          <w:sz w:val="26"/>
          <w:szCs w:val="26"/>
          <w:rtl w:val="0"/>
        </w:rPr>
        <w:t xml:space="preserve"> (mod q). </w:t>
      </w:r>
      <m:oMath>
        <m:r>
          <w:rPr>
            <w:sz w:val="26"/>
            <w:szCs w:val="26"/>
          </w:rPr>
          <m:t xml:space="preserve">G=&lt;</m:t>
        </m:r>
        <m:r>
          <w:rPr>
            <w:sz w:val="26"/>
            <w:szCs w:val="26"/>
          </w:rPr>
          <m:t>α</m:t>
        </m:r>
        <m:r>
          <w:rPr>
            <w:sz w:val="26"/>
            <w:szCs w:val="26"/>
          </w:rPr>
          <m:t xml:space="preserve">&gt;, |G|=q-1</m:t>
        </m:r>
      </m:oMath>
      <w:r w:rsidDel="00000000" w:rsidR="00000000" w:rsidRPr="00000000">
        <w:rPr>
          <w:sz w:val="26"/>
          <w:szCs w:val="26"/>
          <w:rtl w:val="0"/>
        </w:rPr>
        <w:t xml:space="preserve">. (Ví dụ, ta lấy  trường hữu hạn F_q, nhóm các phần tử khác 0, </w:t>
      </w:r>
      <m:oMath>
        <m:r>
          <w:rPr>
            <w:sz w:val="26"/>
            <w:szCs w:val="26"/>
          </w:rPr>
          <m:t xml:space="preserve">G=</m:t>
        </m:r>
        <m:sSup>
          <m:sSupPr>
            <m:ctrlPr>
              <w:rPr>
                <w:sz w:val="26"/>
                <w:szCs w:val="26"/>
              </w:rPr>
            </m:ctrlPr>
          </m:sSupPr>
          <m:e>
            <m:sSub>
              <m:sSubPr>
                <m:ctrlPr>
                  <w:rPr>
                    <w:sz w:val="26"/>
                    <w:szCs w:val="26"/>
                  </w:rPr>
                </m:ctrlPr>
              </m:sSubPr>
              <m:e>
                <m:r>
                  <w:rPr>
                    <w:sz w:val="26"/>
                    <w:szCs w:val="26"/>
                  </w:rPr>
                  <m:t xml:space="preserve">F</m:t>
                </m:r>
              </m:e>
              <m:sub>
                <m:r>
                  <w:rPr>
                    <w:sz w:val="26"/>
                    <w:szCs w:val="26"/>
                  </w:rPr>
                  <m:t xml:space="preserve">q</m:t>
                </m:r>
              </m:sub>
            </m:sSub>
          </m:e>
          <m:sup>
            <m:r>
              <w:rPr>
                <w:sz w:val="26"/>
                <w:szCs w:val="26"/>
              </w:rPr>
              <m:t xml:space="preserve">*</m:t>
            </m:r>
          </m:sup>
        </m:sSup>
      </m:oMath>
      <w:r w:rsidDel="00000000" w:rsidR="00000000" w:rsidRPr="00000000">
        <w:rPr>
          <w:sz w:val="26"/>
          <w:szCs w:val="26"/>
          <w:rtl w:val="0"/>
        </w:rPr>
        <w:t xml:space="preserve">, </w:t>
      </w:r>
      <m:oMath>
        <m:r>
          <m:t>α</m:t>
        </m:r>
        <m:r>
          <m:t>∈</m:t>
        </m:r>
        <m:r>
          <w:rPr>
            <w:sz w:val="26"/>
            <w:szCs w:val="26"/>
          </w:rPr>
          <m:t xml:space="preserve">G : </m:t>
        </m:r>
        <m:sSup>
          <m:sSupPr>
            <m:ctrlPr>
              <w:rPr>
                <w:sz w:val="26"/>
                <w:szCs w:val="26"/>
              </w:rPr>
            </m:ctrlPr>
          </m:sSupPr>
          <m:e>
            <m:r>
              <w:rPr>
                <w:sz w:val="26"/>
                <w:szCs w:val="26"/>
              </w:rPr>
              <m:t>α</m:t>
            </m:r>
          </m:e>
          <m:sup>
            <m:r>
              <w:rPr>
                <w:sz w:val="26"/>
                <w:szCs w:val="26"/>
              </w:rPr>
              <m:t xml:space="preserve">q-1</m:t>
            </m:r>
          </m:sup>
        </m:sSup>
        <m:r>
          <w:rPr>
            <w:sz w:val="26"/>
            <w:szCs w:val="26"/>
          </w:rPr>
          <m:t>≡</m:t>
        </m:r>
        <m:r>
          <w:rPr>
            <w:sz w:val="26"/>
            <w:szCs w:val="26"/>
          </w:rPr>
          <m:t xml:space="preserve">1 (mod q)</m:t>
        </m:r>
      </m:oMath>
      <w:r w:rsidDel="00000000" w:rsidR="00000000" w:rsidRPr="00000000">
        <w:rPr>
          <w:sz w:val="26"/>
          <w:szCs w:val="26"/>
          <w:rtl w:val="0"/>
        </w:rPr>
        <w:t xml:space="preserve">.) </w:t>
      </w:r>
    </w:p>
    <w:p w:rsidR="00000000" w:rsidDel="00000000" w:rsidP="00000000" w:rsidRDefault="00000000" w:rsidRPr="00000000" w14:paraId="000004A2">
      <w:pPr>
        <w:numPr>
          <w:ilvl w:val="0"/>
          <w:numId w:val="57"/>
        </w:numPr>
        <w:ind w:left="720" w:hanging="360"/>
        <w:rPr>
          <w:sz w:val="26"/>
          <w:szCs w:val="26"/>
          <w:u w:val="none"/>
        </w:rPr>
      </w:pPr>
      <w:r w:rsidDel="00000000" w:rsidR="00000000" w:rsidRPr="00000000">
        <w:rPr>
          <w:sz w:val="26"/>
          <w:szCs w:val="26"/>
          <w:rtl w:val="0"/>
        </w:rPr>
        <w:t xml:space="preserve">Với mọi số nguyên m, </w:t>
      </w:r>
      <m:oMath>
        <m:sSup>
          <m:sSupPr>
            <m:ctrlPr>
              <w:rPr>
                <w:sz w:val="26"/>
                <w:szCs w:val="26"/>
              </w:rPr>
            </m:ctrlPr>
          </m:sSupPr>
          <m:e>
            <m:r>
              <m:t>α</m:t>
            </m:r>
          </m:e>
          <m:sup>
            <m:r>
              <w:rPr>
                <w:sz w:val="26"/>
                <w:szCs w:val="26"/>
              </w:rPr>
              <m:t xml:space="preserve">m</m:t>
            </m:r>
          </m:sup>
        </m:sSup>
        <m:r>
          <w:rPr>
            <w:sz w:val="26"/>
            <w:szCs w:val="26"/>
          </w:rPr>
          <m:t>≡</m:t>
        </m:r>
        <m:r>
          <w:rPr>
            <w:sz w:val="26"/>
            <w:szCs w:val="26"/>
          </w:rPr>
          <m:t xml:space="preserve">1 (mod q)</m:t>
        </m:r>
      </m:oMath>
      <w:r w:rsidDel="00000000" w:rsidR="00000000" w:rsidRPr="00000000">
        <w:rPr>
          <w:sz w:val="26"/>
          <w:szCs w:val="26"/>
          <w:rtl w:val="0"/>
        </w:rPr>
        <w:t xml:space="preserve"> nếu và chỉ nếu </w:t>
      </w:r>
      <m:oMath>
        <m:r>
          <w:rPr>
            <w:sz w:val="26"/>
            <w:szCs w:val="26"/>
          </w:rPr>
          <m:t xml:space="preserve">m</m:t>
        </m:r>
        <m:r>
          <w:rPr>
            <w:sz w:val="26"/>
            <w:szCs w:val="26"/>
          </w:rPr>
          <m:t>≡</m:t>
        </m:r>
        <m:r>
          <w:rPr>
            <w:sz w:val="26"/>
            <w:szCs w:val="26"/>
          </w:rPr>
          <m:t xml:space="preserve">0 (mod q-1)</m:t>
        </m:r>
      </m:oMath>
      <w:r w:rsidDel="00000000" w:rsidR="00000000" w:rsidRPr="00000000">
        <w:rPr>
          <w:sz w:val="26"/>
          <w:szCs w:val="26"/>
          <w:rtl w:val="0"/>
        </w:rPr>
        <w:t xml:space="preserve">.</w:t>
      </w:r>
    </w:p>
    <w:p w:rsidR="00000000" w:rsidDel="00000000" w:rsidP="00000000" w:rsidRDefault="00000000" w:rsidRPr="00000000" w14:paraId="000004A3">
      <w:pPr>
        <w:numPr>
          <w:ilvl w:val="0"/>
          <w:numId w:val="57"/>
        </w:numPr>
        <w:ind w:left="720" w:hanging="360"/>
        <w:rPr>
          <w:sz w:val="26"/>
          <w:szCs w:val="26"/>
          <w:u w:val="none"/>
        </w:rPr>
      </w:pPr>
      <w:r w:rsidDel="00000000" w:rsidR="00000000" w:rsidRPr="00000000">
        <w:rPr>
          <w:sz w:val="26"/>
          <w:szCs w:val="26"/>
          <w:rtl w:val="0"/>
        </w:rPr>
        <w:t xml:space="preserve">Với mọi số nguyên i, j, </w:t>
      </w:r>
      <m:oMath>
        <m:sSup>
          <m:sSupPr>
            <m:ctrlPr>
              <w:rPr>
                <w:sz w:val="26"/>
                <w:szCs w:val="26"/>
              </w:rPr>
            </m:ctrlPr>
          </m:sSupPr>
          <m:e>
            <m:r>
              <m:t>α</m:t>
            </m:r>
          </m:e>
          <m:sup>
            <m:r>
              <w:rPr>
                <w:sz w:val="26"/>
                <w:szCs w:val="26"/>
              </w:rPr>
              <m:t xml:space="preserve">i</m:t>
            </m:r>
          </m:sup>
        </m:sSup>
        <m:r>
          <w:rPr>
            <w:sz w:val="26"/>
            <w:szCs w:val="26"/>
          </w:rPr>
          <m:t>≡</m:t>
        </m:r>
        <m:sSup>
          <m:sSupPr>
            <m:ctrlPr>
              <w:rPr>
                <w:sz w:val="26"/>
                <w:szCs w:val="26"/>
              </w:rPr>
            </m:ctrlPr>
          </m:sSupPr>
          <m:e>
            <m:r>
              <w:rPr>
                <w:sz w:val="26"/>
                <w:szCs w:val="26"/>
              </w:rPr>
              <m:t>α</m:t>
            </m:r>
          </m:e>
          <m:sup>
            <m:r>
              <w:rPr>
                <w:sz w:val="26"/>
                <w:szCs w:val="26"/>
              </w:rPr>
              <m:t xml:space="preserve">j</m:t>
            </m:r>
          </m:sup>
        </m:sSup>
        <m:r>
          <w:rPr>
            <w:sz w:val="26"/>
            <w:szCs w:val="26"/>
          </w:rPr>
          <m:t xml:space="preserve"> (mod q)</m:t>
        </m:r>
      </m:oMath>
      <w:r w:rsidDel="00000000" w:rsidR="00000000" w:rsidRPr="00000000">
        <w:rPr>
          <w:sz w:val="26"/>
          <w:szCs w:val="26"/>
          <w:rtl w:val="0"/>
        </w:rPr>
        <w:t xml:space="preserve"> nếu và chỉ nếu </w:t>
      </w:r>
      <m:oMath>
        <m:r>
          <w:rPr>
            <w:sz w:val="26"/>
            <w:szCs w:val="26"/>
          </w:rPr>
          <m:t xml:space="preserve">i</m:t>
        </m:r>
        <m:r>
          <w:rPr>
            <w:sz w:val="26"/>
            <w:szCs w:val="26"/>
          </w:rPr>
          <m:t>≡</m:t>
        </m:r>
        <m:r>
          <w:rPr>
            <w:sz w:val="26"/>
            <w:szCs w:val="26"/>
          </w:rPr>
          <m:t xml:space="preserve">j (mod q-1)</m:t>
        </m:r>
      </m:oMath>
      <w:r w:rsidDel="00000000" w:rsidR="00000000" w:rsidRPr="00000000">
        <w:rPr>
          <w:sz w:val="26"/>
          <w:szCs w:val="26"/>
          <w:rtl w:val="0"/>
        </w:rPr>
        <w:t xml:space="preserve">.</w:t>
      </w:r>
    </w:p>
    <w:p w:rsidR="00000000" w:rsidDel="00000000" w:rsidP="00000000" w:rsidRDefault="00000000" w:rsidRPr="00000000" w14:paraId="000004A4">
      <w:pPr>
        <w:ind w:left="0" w:firstLine="0"/>
        <w:rPr>
          <w:sz w:val="26"/>
          <w:szCs w:val="26"/>
        </w:rPr>
      </w:pPr>
      <w:r w:rsidDel="00000000" w:rsidR="00000000" w:rsidRPr="00000000">
        <w:rPr>
          <w:rtl w:val="0"/>
        </w:rPr>
      </w:r>
    </w:p>
    <w:p w:rsidR="00000000" w:rsidDel="00000000" w:rsidP="00000000" w:rsidRDefault="00000000" w:rsidRPr="00000000" w14:paraId="000004A5">
      <w:pPr>
        <w:ind w:left="0" w:firstLine="0"/>
        <w:rPr>
          <w:sz w:val="26"/>
          <w:szCs w:val="26"/>
        </w:rPr>
      </w:pPr>
      <w:r w:rsidDel="00000000" w:rsidR="00000000" w:rsidRPr="00000000">
        <w:rPr>
          <w:b w:val="1"/>
          <w:sz w:val="26"/>
          <w:szCs w:val="26"/>
          <w:rtl w:val="0"/>
        </w:rPr>
        <w:t xml:space="preserve">Các tham số miền </w:t>
      </w:r>
      <w:r w:rsidDel="00000000" w:rsidR="00000000" w:rsidRPr="00000000">
        <w:rPr>
          <w:sz w:val="26"/>
          <w:szCs w:val="26"/>
          <w:rtl w:val="0"/>
        </w:rPr>
        <w:t xml:space="preserve">(domain parameters): là các tham số công khai được thống nhất trước giữa các bên tham gia.</w:t>
      </w:r>
    </w:p>
    <w:p w:rsidR="00000000" w:rsidDel="00000000" w:rsidP="00000000" w:rsidRDefault="00000000" w:rsidRPr="00000000" w14:paraId="000004A6">
      <w:pPr>
        <w:ind w:left="0" w:firstLine="0"/>
        <w:rPr>
          <w:sz w:val="26"/>
          <w:szCs w:val="26"/>
        </w:rPr>
      </w:pPr>
      <w:r w:rsidDel="00000000" w:rsidR="00000000" w:rsidRPr="00000000">
        <w:rPr>
          <w:rtl w:val="0"/>
        </w:rPr>
      </w:r>
    </w:p>
    <w:p w:rsidR="00000000" w:rsidDel="00000000" w:rsidP="00000000" w:rsidRDefault="00000000" w:rsidRPr="00000000" w14:paraId="000004A7">
      <w:pPr>
        <w:ind w:left="0" w:firstLine="0"/>
        <w:rPr>
          <w:sz w:val="26"/>
          <w:szCs w:val="26"/>
        </w:rPr>
      </w:pPr>
      <w:r w:rsidDel="00000000" w:rsidR="00000000" w:rsidRPr="00000000">
        <w:rPr>
          <w:sz w:val="26"/>
          <w:szCs w:val="26"/>
          <w:rtl w:val="0"/>
        </w:rPr>
        <w:t xml:space="preserve">Các tham số miền của lược đồ chữ ký số ElGamal gồm có </w:t>
      </w:r>
      <m:oMath>
        <m:r>
          <w:rPr>
            <w:sz w:val="26"/>
            <w:szCs w:val="26"/>
          </w:rPr>
          <m:t xml:space="preserve">(q,</m:t>
        </m:r>
        <m:r>
          <w:rPr>
            <w:sz w:val="26"/>
            <w:szCs w:val="26"/>
          </w:rPr>
          <m:t>α</m:t>
        </m:r>
        <m:r>
          <w:rPr>
            <w:sz w:val="26"/>
            <w:szCs w:val="26"/>
          </w:rPr>
          <m:t xml:space="preserve">)</m:t>
        </m:r>
      </m:oMath>
      <w:r w:rsidDel="00000000" w:rsidR="00000000" w:rsidRPr="00000000">
        <w:rPr>
          <w:sz w:val="26"/>
          <w:szCs w:val="26"/>
          <w:rtl w:val="0"/>
        </w:rPr>
        <w:t xml:space="preserve">, trong đó </w:t>
      </w:r>
      <m:oMath>
        <m:r>
          <w:rPr>
            <w:sz w:val="26"/>
            <w:szCs w:val="26"/>
          </w:rPr>
          <m:t xml:space="preserve">q</m:t>
        </m:r>
      </m:oMath>
      <w:r w:rsidDel="00000000" w:rsidR="00000000" w:rsidRPr="00000000">
        <w:rPr>
          <w:sz w:val="26"/>
          <w:szCs w:val="26"/>
          <w:rtl w:val="0"/>
        </w:rPr>
        <w:t xml:space="preserve"> là một số nguyên tố, </w:t>
      </w:r>
      <m:oMath>
        <m:r>
          <m:t>α</m:t>
        </m:r>
      </m:oMath>
      <w:r w:rsidDel="00000000" w:rsidR="00000000" w:rsidRPr="00000000">
        <w:rPr>
          <w:sz w:val="26"/>
          <w:szCs w:val="26"/>
          <w:rtl w:val="0"/>
        </w:rPr>
        <w:t xml:space="preserve"> là một phần tử có cấp </w:t>
      </w:r>
      <m:oMath>
        <m:r>
          <w:rPr>
            <w:sz w:val="26"/>
            <w:szCs w:val="26"/>
          </w:rPr>
          <m:t xml:space="preserve">q-1</m:t>
        </m:r>
      </m:oMath>
      <w:r w:rsidDel="00000000" w:rsidR="00000000" w:rsidRPr="00000000">
        <w:rPr>
          <w:sz w:val="26"/>
          <w:szCs w:val="26"/>
          <w:rtl w:val="0"/>
        </w:rPr>
        <w:t xml:space="preserve">. (F_q = { x mod q}) </w:t>
      </w:r>
      <m:oMath>
        <m:sSub>
          <m:sSubPr>
            <m:ctrlPr>
              <w:rPr>
                <w:sz w:val="26"/>
                <w:szCs w:val="26"/>
              </w:rPr>
            </m:ctrlPr>
          </m:sSubPr>
          <m:e>
            <m:r>
              <w:rPr>
                <w:sz w:val="26"/>
                <w:szCs w:val="26"/>
              </w:rPr>
              <m:t xml:space="preserve">F</m:t>
            </m:r>
          </m:e>
          <m:sub>
            <m:r>
              <w:rPr>
                <w:sz w:val="26"/>
                <w:szCs w:val="26"/>
              </w:rPr>
              <m:t xml:space="preserve">q</m:t>
            </m:r>
          </m:sub>
        </m:sSub>
        <m:r>
          <w:rPr>
            <w:sz w:val="26"/>
            <w:szCs w:val="26"/>
          </w:rPr>
          <m:t xml:space="preserve">={0,1,...,q-1}</m:t>
        </m:r>
      </m:oMath>
      <w:r w:rsidDel="00000000" w:rsidR="00000000" w:rsidRPr="00000000">
        <w:rPr>
          <w:sz w:val="26"/>
          <w:szCs w:val="26"/>
          <w:rtl w:val="0"/>
        </w:rPr>
        <w:t xml:space="preserve">, phép toán + và phép toán nhân theo modulo </w:t>
      </w:r>
      <m:oMath>
        <m:r>
          <w:rPr>
            <w:sz w:val="26"/>
            <w:szCs w:val="26"/>
          </w:rPr>
          <m:t xml:space="preserve">q</m:t>
        </m:r>
      </m:oMath>
      <w:r w:rsidDel="00000000" w:rsidR="00000000" w:rsidRPr="00000000">
        <w:rPr>
          <w:rtl w:val="0"/>
        </w:rPr>
      </w:r>
    </w:p>
    <w:p w:rsidR="00000000" w:rsidDel="00000000" w:rsidP="00000000" w:rsidRDefault="00000000" w:rsidRPr="00000000" w14:paraId="000004A8">
      <w:pPr>
        <w:ind w:left="0" w:firstLine="0"/>
        <w:rPr>
          <w:sz w:val="26"/>
          <w:szCs w:val="26"/>
        </w:rPr>
      </w:pPr>
      <w:r w:rsidDel="00000000" w:rsidR="00000000" w:rsidRPr="00000000">
        <w:rPr>
          <w:sz w:val="26"/>
          <w:szCs w:val="26"/>
          <w:rtl w:val="0"/>
        </w:rPr>
        <w:t xml:space="preserve">Trong các lược đồ chữ ký số, thường sẽ cần sử dụng một hàm băm H. Hàm băm này cũng sẽ được thống nhất trước và công khai.</w:t>
      </w:r>
    </w:p>
    <w:p w:rsidR="00000000" w:rsidDel="00000000" w:rsidP="00000000" w:rsidRDefault="00000000" w:rsidRPr="00000000" w14:paraId="000004A9">
      <w:pPr>
        <w:ind w:left="0" w:firstLine="0"/>
        <w:rPr>
          <w:sz w:val="26"/>
          <w:szCs w:val="26"/>
        </w:rPr>
      </w:pPr>
      <w:r w:rsidDel="00000000" w:rsidR="00000000" w:rsidRPr="00000000">
        <w:rPr>
          <w:rtl w:val="0"/>
        </w:rPr>
      </w:r>
    </w:p>
    <w:p w:rsidR="00000000" w:rsidDel="00000000" w:rsidP="00000000" w:rsidRDefault="00000000" w:rsidRPr="00000000" w14:paraId="000004AA">
      <w:pPr>
        <w:ind w:left="0" w:firstLine="0"/>
        <w:rPr>
          <w:b w:val="1"/>
          <w:sz w:val="26"/>
          <w:szCs w:val="26"/>
        </w:rPr>
      </w:pPr>
      <w:r w:rsidDel="00000000" w:rsidR="00000000" w:rsidRPr="00000000">
        <w:rPr>
          <w:b w:val="1"/>
          <w:sz w:val="26"/>
          <w:szCs w:val="26"/>
          <w:rtl w:val="0"/>
        </w:rPr>
        <w:t xml:space="preserve">Mô tả lược đồ chữ ký số ElGamal:</w:t>
      </w:r>
    </w:p>
    <w:p w:rsidR="00000000" w:rsidDel="00000000" w:rsidP="00000000" w:rsidRDefault="00000000" w:rsidRPr="00000000" w14:paraId="000004AB">
      <w:pPr>
        <w:ind w:left="0" w:firstLine="0"/>
        <w:rPr>
          <w:b w:val="1"/>
          <w:sz w:val="26"/>
          <w:szCs w:val="26"/>
        </w:rPr>
      </w:pPr>
      <w:r w:rsidDel="00000000" w:rsidR="00000000" w:rsidRPr="00000000">
        <w:rPr>
          <w:rtl w:val="0"/>
        </w:rPr>
      </w:r>
    </w:p>
    <w:p w:rsidR="00000000" w:rsidDel="00000000" w:rsidP="00000000" w:rsidRDefault="00000000" w:rsidRPr="00000000" w14:paraId="000004AC">
      <w:pPr>
        <w:ind w:left="0" w:firstLine="0"/>
        <w:rPr>
          <w:sz w:val="26"/>
          <w:szCs w:val="26"/>
        </w:rPr>
      </w:pPr>
      <w:r w:rsidDel="00000000" w:rsidR="00000000" w:rsidRPr="00000000">
        <w:rPr>
          <w:b w:val="1"/>
          <w:sz w:val="26"/>
          <w:szCs w:val="26"/>
          <w:rtl w:val="0"/>
        </w:rPr>
        <w:t xml:space="preserve">Thuật toán sinh khoá:</w:t>
      </w:r>
      <w:r w:rsidDel="00000000" w:rsidR="00000000" w:rsidRPr="00000000">
        <w:rPr>
          <w:sz w:val="26"/>
          <w:szCs w:val="26"/>
          <w:rtl w:val="0"/>
        </w:rPr>
        <w:t xml:space="preserve"> Người dùng A sinh cặp khoá bí mật/công khai như sau:</w:t>
      </w:r>
    </w:p>
    <w:p w:rsidR="00000000" w:rsidDel="00000000" w:rsidP="00000000" w:rsidRDefault="00000000" w:rsidRPr="00000000" w14:paraId="000004AD">
      <w:pPr>
        <w:numPr>
          <w:ilvl w:val="0"/>
          <w:numId w:val="69"/>
        </w:numPr>
        <w:ind w:left="720" w:hanging="360"/>
        <w:rPr>
          <w:sz w:val="26"/>
          <w:szCs w:val="26"/>
          <w:u w:val="none"/>
        </w:rPr>
      </w:pPr>
      <w:r w:rsidDel="00000000" w:rsidR="00000000" w:rsidRPr="00000000">
        <w:rPr>
          <w:sz w:val="26"/>
          <w:szCs w:val="26"/>
          <w:rtl w:val="0"/>
        </w:rPr>
        <w:t xml:space="preserve">Sinh một số nguyên ngẫu nhiên </w:t>
      </w:r>
      <m:oMath>
        <m:sSub>
          <m:sSubPr>
            <m:ctrlPr>
              <w:rPr>
                <w:sz w:val="26"/>
                <w:szCs w:val="26"/>
              </w:rPr>
            </m:ctrlPr>
          </m:sSubPr>
          <m:e>
            <m:r>
              <w:rPr>
                <w:sz w:val="26"/>
                <w:szCs w:val="26"/>
              </w:rPr>
              <m:t xml:space="preserve">X</m:t>
            </m:r>
          </m:e>
          <m:sub>
            <m:r>
              <w:rPr>
                <w:sz w:val="26"/>
                <w:szCs w:val="26"/>
              </w:rPr>
              <m:t xml:space="preserve">A</m:t>
            </m:r>
          </m:sub>
        </m:sSub>
      </m:oMath>
      <w:r w:rsidDel="00000000" w:rsidR="00000000" w:rsidRPr="00000000">
        <w:rPr>
          <w:sz w:val="26"/>
          <w:szCs w:val="26"/>
          <w:rtl w:val="0"/>
        </w:rPr>
        <w:t xml:space="preserve"> thoả mãn </w:t>
      </w:r>
      <m:oMath>
        <m:r>
          <w:rPr>
            <w:sz w:val="26"/>
            <w:szCs w:val="26"/>
          </w:rPr>
          <m:t xml:space="preserve">1&lt;</m:t>
        </m:r>
        <m:sSub>
          <m:sSubPr>
            <m:ctrlPr>
              <w:rPr>
                <w:sz w:val="26"/>
                <w:szCs w:val="26"/>
              </w:rPr>
            </m:ctrlPr>
          </m:sSubPr>
          <m:e>
            <m:r>
              <w:rPr>
                <w:sz w:val="26"/>
                <w:szCs w:val="26"/>
              </w:rPr>
              <m:t xml:space="preserve">X</m:t>
            </m:r>
          </m:e>
          <m:sub>
            <m:r>
              <w:rPr>
                <w:sz w:val="26"/>
                <w:szCs w:val="26"/>
              </w:rPr>
              <m:t xml:space="preserve">A</m:t>
            </m:r>
          </m:sub>
        </m:sSub>
        <m:r>
          <w:rPr>
            <w:sz w:val="26"/>
            <w:szCs w:val="26"/>
          </w:rPr>
          <m:t xml:space="preserve">&lt;q-1</m:t>
        </m:r>
      </m:oMath>
      <w:r w:rsidDel="00000000" w:rsidR="00000000" w:rsidRPr="00000000">
        <w:rPr>
          <w:sz w:val="26"/>
          <w:szCs w:val="26"/>
          <w:rtl w:val="0"/>
        </w:rPr>
        <w:t xml:space="preserve">.</w:t>
      </w:r>
    </w:p>
    <w:p w:rsidR="00000000" w:rsidDel="00000000" w:rsidP="00000000" w:rsidRDefault="00000000" w:rsidRPr="00000000" w14:paraId="000004AE">
      <w:pPr>
        <w:numPr>
          <w:ilvl w:val="0"/>
          <w:numId w:val="69"/>
        </w:numPr>
        <w:ind w:left="720" w:hanging="360"/>
        <w:rPr>
          <w:sz w:val="26"/>
          <w:szCs w:val="26"/>
          <w:u w:val="none"/>
        </w:rPr>
      </w:pPr>
      <w:r w:rsidDel="00000000" w:rsidR="00000000" w:rsidRPr="00000000">
        <w:rPr>
          <w:sz w:val="26"/>
          <w:szCs w:val="26"/>
          <w:rtl w:val="0"/>
        </w:rPr>
        <w:t xml:space="preserve">Tính </w:t>
      </w:r>
      <m:oMath>
        <m:sSub>
          <m:sSubPr>
            <m:ctrlPr>
              <w:rPr>
                <w:sz w:val="26"/>
                <w:szCs w:val="26"/>
              </w:rPr>
            </m:ctrlPr>
          </m:sSubPr>
          <m:e>
            <m:r>
              <w:rPr>
                <w:sz w:val="26"/>
                <w:szCs w:val="26"/>
              </w:rPr>
              <m:t xml:space="preserve">Y</m:t>
            </m:r>
          </m:e>
          <m:sub>
            <m:r>
              <w:rPr>
                <w:sz w:val="26"/>
                <w:szCs w:val="26"/>
              </w:rPr>
              <m:t xml:space="preserve">A</m:t>
            </m:r>
          </m:sub>
        </m:sSub>
        <m:r>
          <w:rPr>
            <w:sz w:val="26"/>
            <w:szCs w:val="26"/>
          </w:rPr>
          <m:t xml:space="preserve">=</m:t>
        </m:r>
        <m:sSup>
          <m:sSupPr>
            <m:ctrlPr>
              <w:rPr>
                <w:sz w:val="26"/>
                <w:szCs w:val="26"/>
              </w:rPr>
            </m:ctrlPr>
          </m:sSupPr>
          <m:e>
            <m:r>
              <w:rPr>
                <w:sz w:val="26"/>
                <w:szCs w:val="26"/>
              </w:rPr>
              <m:t>α</m:t>
            </m:r>
          </m:e>
          <m:sup>
            <m:sSub>
              <m:sSubPr>
                <m:ctrlPr>
                  <w:rPr>
                    <w:sz w:val="26"/>
                    <w:szCs w:val="26"/>
                  </w:rPr>
                </m:ctrlPr>
              </m:sSubPr>
              <m:e>
                <m:r>
                  <w:rPr>
                    <w:sz w:val="26"/>
                    <w:szCs w:val="26"/>
                  </w:rPr>
                  <m:t xml:space="preserve">X</m:t>
                </m:r>
              </m:e>
              <m:sub>
                <m:r>
                  <w:rPr>
                    <w:sz w:val="26"/>
                    <w:szCs w:val="26"/>
                  </w:rPr>
                  <m:t xml:space="preserve">A</m:t>
                </m:r>
              </m:sub>
            </m:sSub>
          </m:sup>
        </m:sSup>
        <m:r>
          <w:rPr>
            <w:sz w:val="26"/>
            <w:szCs w:val="26"/>
          </w:rPr>
          <m:t xml:space="preserve">  mod q</m:t>
        </m:r>
      </m:oMath>
      <w:r w:rsidDel="00000000" w:rsidR="00000000" w:rsidRPr="00000000">
        <w:rPr>
          <w:sz w:val="26"/>
          <w:szCs w:val="26"/>
          <w:rtl w:val="0"/>
        </w:rPr>
        <w:t xml:space="preserve">.</w:t>
      </w:r>
    </w:p>
    <w:p w:rsidR="00000000" w:rsidDel="00000000" w:rsidP="00000000" w:rsidRDefault="00000000" w:rsidRPr="00000000" w14:paraId="000004AF">
      <w:pPr>
        <w:numPr>
          <w:ilvl w:val="0"/>
          <w:numId w:val="69"/>
        </w:numPr>
        <w:ind w:left="720" w:hanging="360"/>
        <w:rPr>
          <w:sz w:val="26"/>
          <w:szCs w:val="26"/>
          <w:u w:val="none"/>
        </w:rPr>
      </w:pPr>
      <w:r w:rsidDel="00000000" w:rsidR="00000000" w:rsidRPr="00000000">
        <w:rPr>
          <w:sz w:val="26"/>
          <w:szCs w:val="26"/>
          <w:rtl w:val="0"/>
        </w:rPr>
        <w:t xml:space="preserve">Khoá bí mật của A là giá trị </w:t>
      </w:r>
      <m:oMath>
        <m:sSub>
          <m:sSubPr>
            <m:ctrlPr>
              <w:rPr>
                <w:sz w:val="26"/>
                <w:szCs w:val="26"/>
              </w:rPr>
            </m:ctrlPr>
          </m:sSubPr>
          <m:e>
            <m:r>
              <w:rPr>
                <w:sz w:val="26"/>
                <w:szCs w:val="26"/>
              </w:rPr>
              <m:t xml:space="preserve">X</m:t>
            </m:r>
          </m:e>
          <m:sub>
            <m:r>
              <w:rPr>
                <w:sz w:val="26"/>
                <w:szCs w:val="26"/>
              </w:rPr>
              <m:t xml:space="preserve">A</m:t>
            </m:r>
          </m:sub>
        </m:sSub>
      </m:oMath>
      <w:r w:rsidDel="00000000" w:rsidR="00000000" w:rsidRPr="00000000">
        <w:rPr>
          <w:sz w:val="26"/>
          <w:szCs w:val="26"/>
          <w:rtl w:val="0"/>
        </w:rPr>
        <w:t xml:space="preserve">, và khoá công khai tương ứng của A là giá trị </w:t>
      </w:r>
      <m:oMath>
        <m:sSub>
          <m:sSubPr>
            <m:ctrlPr>
              <w:rPr>
                <w:sz w:val="26"/>
                <w:szCs w:val="26"/>
              </w:rPr>
            </m:ctrlPr>
          </m:sSubPr>
          <m:e>
            <m:r>
              <w:rPr>
                <w:sz w:val="26"/>
                <w:szCs w:val="26"/>
              </w:rPr>
              <m:t xml:space="preserve">Y</m:t>
            </m:r>
          </m:e>
          <m:sub>
            <m:r>
              <w:rPr>
                <w:sz w:val="26"/>
                <w:szCs w:val="26"/>
              </w:rPr>
              <m:t xml:space="preserve">A</m:t>
            </m:r>
          </m:sub>
        </m:sSub>
      </m:oMath>
      <w:r w:rsidDel="00000000" w:rsidR="00000000" w:rsidRPr="00000000">
        <w:rPr>
          <w:sz w:val="26"/>
          <w:szCs w:val="26"/>
          <w:rtl w:val="0"/>
        </w:rPr>
        <w:t xml:space="preserve">.</w:t>
      </w:r>
    </w:p>
    <w:p w:rsidR="00000000" w:rsidDel="00000000" w:rsidP="00000000" w:rsidRDefault="00000000" w:rsidRPr="00000000" w14:paraId="000004B0">
      <w:pPr>
        <w:ind w:left="0" w:firstLine="0"/>
        <w:rPr>
          <w:sz w:val="26"/>
          <w:szCs w:val="26"/>
        </w:rPr>
      </w:pPr>
      <w:r w:rsidDel="00000000" w:rsidR="00000000" w:rsidRPr="00000000">
        <w:rPr>
          <w:rtl w:val="0"/>
        </w:rPr>
      </w:r>
    </w:p>
    <w:p w:rsidR="00000000" w:rsidDel="00000000" w:rsidP="00000000" w:rsidRDefault="00000000" w:rsidRPr="00000000" w14:paraId="000004B1">
      <w:pPr>
        <w:ind w:left="0" w:firstLine="0"/>
        <w:rPr>
          <w:i w:val="1"/>
          <w:sz w:val="26"/>
          <w:szCs w:val="26"/>
        </w:rPr>
      </w:pPr>
      <w:r w:rsidDel="00000000" w:rsidR="00000000" w:rsidRPr="00000000">
        <w:rPr>
          <w:b w:val="1"/>
          <w:sz w:val="26"/>
          <w:szCs w:val="26"/>
          <w:rtl w:val="0"/>
        </w:rPr>
        <w:t xml:space="preserve">Thuật toán sinh chữ ký: </w:t>
      </w:r>
      <w:r w:rsidDel="00000000" w:rsidR="00000000" w:rsidRPr="00000000">
        <w:rPr>
          <w:sz w:val="26"/>
          <w:szCs w:val="26"/>
          <w:rtl w:val="0"/>
        </w:rPr>
        <w:t xml:space="preserve">Để ký một thông điệp M, trước tiên A sử dụng hàm băm H đã thống nhất trước để tính giá trị băm </w:t>
      </w:r>
      <m:oMath>
        <m:r>
          <w:rPr>
            <w:sz w:val="26"/>
            <w:szCs w:val="26"/>
          </w:rPr>
          <m:t xml:space="preserve">m=H(M)</m:t>
        </m:r>
      </m:oMath>
      <w:r w:rsidDel="00000000" w:rsidR="00000000" w:rsidRPr="00000000">
        <w:rPr>
          <w:sz w:val="26"/>
          <w:szCs w:val="26"/>
          <w:rtl w:val="0"/>
        </w:rPr>
        <w:t xml:space="preserve">. Ở đây yêu cầu hàm băm H phải thoả mãn điều kiện sao cho </w:t>
      </w:r>
      <m:oMath>
        <m:r>
          <w:rPr>
            <w:sz w:val="26"/>
            <w:szCs w:val="26"/>
          </w:rPr>
          <m:t xml:space="preserve">0</m:t>
        </m:r>
        <m:r>
          <w:rPr>
            <w:sz w:val="26"/>
            <w:szCs w:val="26"/>
          </w:rPr>
          <m:t>≤</m:t>
        </m:r>
        <m:r>
          <w:rPr>
            <w:sz w:val="26"/>
            <w:szCs w:val="26"/>
          </w:rPr>
          <m:t xml:space="preserve">m</m:t>
        </m:r>
        <m:r>
          <w:rPr>
            <w:sz w:val="26"/>
            <w:szCs w:val="26"/>
          </w:rPr>
          <m:t>≤</m:t>
        </m:r>
        <m:r>
          <w:rPr>
            <w:sz w:val="26"/>
            <w:szCs w:val="26"/>
          </w:rPr>
          <m:t xml:space="preserve">q-1</m:t>
        </m:r>
      </m:oMath>
      <w:r w:rsidDel="00000000" w:rsidR="00000000" w:rsidRPr="00000000">
        <w:rPr>
          <w:sz w:val="26"/>
          <w:szCs w:val="26"/>
          <w:rtl w:val="0"/>
        </w:rPr>
        <w:t xml:space="preserve">. Khi đấy, A thực hiện các tính toán sau: </w:t>
      </w:r>
      <w:r w:rsidDel="00000000" w:rsidR="00000000" w:rsidRPr="00000000">
        <w:rPr>
          <w:i w:val="1"/>
          <w:sz w:val="26"/>
          <w:szCs w:val="26"/>
          <w:rtl w:val="0"/>
        </w:rPr>
        <w:t xml:space="preserve">(1. Băm thông điệp M: m=H(M) sao cho 1 &lt;= m &lt;= q-1)</w:t>
      </w:r>
    </w:p>
    <w:p w:rsidR="00000000" w:rsidDel="00000000" w:rsidP="00000000" w:rsidRDefault="00000000" w:rsidRPr="00000000" w14:paraId="000004B2">
      <w:pPr>
        <w:numPr>
          <w:ilvl w:val="0"/>
          <w:numId w:val="31"/>
        </w:numPr>
        <w:ind w:left="720" w:hanging="360"/>
        <w:rPr>
          <w:sz w:val="26"/>
          <w:szCs w:val="26"/>
          <w:u w:val="none"/>
        </w:rPr>
      </w:pPr>
      <w:r w:rsidDel="00000000" w:rsidR="00000000" w:rsidRPr="00000000">
        <w:rPr>
          <w:sz w:val="26"/>
          <w:szCs w:val="26"/>
          <w:rtl w:val="0"/>
        </w:rPr>
        <w:t xml:space="preserve">A chọn một số nguyên ngẫu nhiên </w:t>
      </w:r>
      <m:oMath>
        <m:r>
          <w:rPr>
            <w:sz w:val="26"/>
            <w:szCs w:val="26"/>
          </w:rPr>
          <m:t xml:space="preserve">K</m:t>
        </m:r>
      </m:oMath>
      <w:r w:rsidDel="00000000" w:rsidR="00000000" w:rsidRPr="00000000">
        <w:rPr>
          <w:sz w:val="26"/>
          <w:szCs w:val="26"/>
          <w:rtl w:val="0"/>
        </w:rPr>
        <w:t xml:space="preserve"> thoả mãn </w:t>
      </w:r>
      <m:oMath>
        <m:r>
          <w:rPr>
            <w:sz w:val="26"/>
            <w:szCs w:val="26"/>
          </w:rPr>
          <m:t xml:space="preserve">1</m:t>
        </m:r>
        <m:r>
          <w:rPr>
            <w:sz w:val="26"/>
            <w:szCs w:val="26"/>
          </w:rPr>
          <m:t>≤</m:t>
        </m:r>
        <m:r>
          <w:rPr>
            <w:sz w:val="26"/>
            <w:szCs w:val="26"/>
          </w:rPr>
          <m:t xml:space="preserve">K</m:t>
        </m:r>
        <m:r>
          <w:rPr>
            <w:sz w:val="26"/>
            <w:szCs w:val="26"/>
          </w:rPr>
          <m:t>≤</m:t>
        </m:r>
        <m:r>
          <w:rPr>
            <w:sz w:val="26"/>
            <w:szCs w:val="26"/>
          </w:rPr>
          <m:t xml:space="preserve">q-1</m:t>
        </m:r>
      </m:oMath>
      <w:r w:rsidDel="00000000" w:rsidR="00000000" w:rsidRPr="00000000">
        <w:rPr>
          <w:sz w:val="26"/>
          <w:szCs w:val="26"/>
          <w:rtl w:val="0"/>
        </w:rPr>
        <w:t xml:space="preserve"> và </w:t>
      </w:r>
      <m:oMath>
        <m:r>
          <w:rPr>
            <w:sz w:val="26"/>
            <w:szCs w:val="26"/>
          </w:rPr>
          <m:t xml:space="preserve">gcd(K,q-1)=1</m:t>
        </m:r>
      </m:oMath>
      <w:r w:rsidDel="00000000" w:rsidR="00000000" w:rsidRPr="00000000">
        <w:rPr>
          <w:sz w:val="26"/>
          <w:szCs w:val="26"/>
          <w:rtl w:val="0"/>
        </w:rPr>
        <w:t xml:space="preserve">. (Giá trị K này còn được gọi là </w:t>
      </w:r>
      <w:r w:rsidDel="00000000" w:rsidR="00000000" w:rsidRPr="00000000">
        <w:rPr>
          <w:i w:val="1"/>
          <w:sz w:val="26"/>
          <w:szCs w:val="26"/>
          <w:rtl w:val="0"/>
        </w:rPr>
        <w:t xml:space="preserve">giá trị bí mật tức thời</w:t>
      </w:r>
      <w:r w:rsidDel="00000000" w:rsidR="00000000" w:rsidRPr="00000000">
        <w:rPr>
          <w:sz w:val="26"/>
          <w:szCs w:val="26"/>
          <w:rtl w:val="0"/>
        </w:rPr>
        <w:t xml:space="preserve">)</w:t>
      </w:r>
    </w:p>
    <w:p w:rsidR="00000000" w:rsidDel="00000000" w:rsidP="00000000" w:rsidRDefault="00000000" w:rsidRPr="00000000" w14:paraId="000004B3">
      <w:pPr>
        <w:numPr>
          <w:ilvl w:val="0"/>
          <w:numId w:val="31"/>
        </w:numPr>
        <w:ind w:left="720" w:hanging="360"/>
        <w:rPr>
          <w:sz w:val="26"/>
          <w:szCs w:val="26"/>
          <w:u w:val="none"/>
        </w:rPr>
      </w:pPr>
      <w:r w:rsidDel="00000000" w:rsidR="00000000" w:rsidRPr="00000000">
        <w:rPr>
          <w:sz w:val="26"/>
          <w:szCs w:val="26"/>
          <w:rtl w:val="0"/>
        </w:rPr>
        <w:t xml:space="preserve">Tính giá trị </w:t>
      </w:r>
      <m:oMath>
        <m:sSub>
          <m:sSubPr>
            <m:ctrlPr>
              <w:rPr>
                <w:sz w:val="26"/>
                <w:szCs w:val="26"/>
              </w:rPr>
            </m:ctrlPr>
          </m:sSubPr>
          <m:e>
            <m:r>
              <w:rPr>
                <w:sz w:val="26"/>
                <w:szCs w:val="26"/>
              </w:rPr>
              <m:t xml:space="preserve">S</m:t>
            </m:r>
          </m:e>
          <m:sub>
            <m:r>
              <w:rPr>
                <w:sz w:val="26"/>
                <w:szCs w:val="26"/>
              </w:rPr>
              <m:t xml:space="preserve">1</m:t>
            </m:r>
          </m:sub>
        </m:sSub>
        <m:r>
          <w:rPr>
            <w:sz w:val="26"/>
            <w:szCs w:val="26"/>
          </w:rPr>
          <m:t xml:space="preserve">=</m:t>
        </m:r>
        <m:sSup>
          <m:sSupPr>
            <m:ctrlPr>
              <w:rPr>
                <w:sz w:val="26"/>
                <w:szCs w:val="26"/>
              </w:rPr>
            </m:ctrlPr>
          </m:sSupPr>
          <m:e>
            <m:r>
              <w:rPr>
                <w:sz w:val="26"/>
                <w:szCs w:val="26"/>
              </w:rPr>
              <m:t>α</m:t>
            </m:r>
          </m:e>
          <m:sup>
            <m:r>
              <w:rPr>
                <w:sz w:val="26"/>
                <w:szCs w:val="26"/>
              </w:rPr>
              <m:t xml:space="preserve">K</m:t>
            </m:r>
          </m:sup>
        </m:sSup>
        <m:r>
          <w:rPr>
            <w:sz w:val="26"/>
            <w:szCs w:val="26"/>
          </w:rPr>
          <m:t xml:space="preserve"> mod q</m:t>
        </m:r>
      </m:oMath>
      <w:r w:rsidDel="00000000" w:rsidR="00000000" w:rsidRPr="00000000">
        <w:rPr>
          <w:sz w:val="26"/>
          <w:szCs w:val="26"/>
          <w:rtl w:val="0"/>
        </w:rPr>
        <w:t xml:space="preserve">.</w:t>
      </w:r>
    </w:p>
    <w:p w:rsidR="00000000" w:rsidDel="00000000" w:rsidP="00000000" w:rsidRDefault="00000000" w:rsidRPr="00000000" w14:paraId="000004B4">
      <w:pPr>
        <w:numPr>
          <w:ilvl w:val="0"/>
          <w:numId w:val="31"/>
        </w:numPr>
        <w:ind w:left="720" w:hanging="360"/>
        <w:rPr>
          <w:sz w:val="26"/>
          <w:szCs w:val="26"/>
          <w:u w:val="none"/>
        </w:rPr>
      </w:pPr>
      <w:r w:rsidDel="00000000" w:rsidR="00000000" w:rsidRPr="00000000">
        <w:rPr>
          <w:sz w:val="26"/>
          <w:szCs w:val="26"/>
          <w:rtl w:val="0"/>
        </w:rPr>
        <w:t xml:space="preserve">Tính </w:t>
      </w:r>
      <m:oMath>
        <m:sSup>
          <m:sSupPr>
            <m:ctrlPr>
              <w:rPr>
                <w:sz w:val="26"/>
                <w:szCs w:val="26"/>
              </w:rPr>
            </m:ctrlPr>
          </m:sSupPr>
          <m:e>
            <m:r>
              <w:rPr>
                <w:sz w:val="26"/>
                <w:szCs w:val="26"/>
              </w:rPr>
              <m:t xml:space="preserve">K</m:t>
            </m:r>
          </m:e>
          <m:sup>
            <m:r>
              <w:rPr>
                <w:sz w:val="26"/>
                <w:szCs w:val="26"/>
              </w:rPr>
              <m:t xml:space="preserve">-1</m:t>
            </m:r>
          </m:sup>
        </m:sSup>
        <m:r>
          <w:rPr>
            <w:sz w:val="26"/>
            <w:szCs w:val="26"/>
          </w:rPr>
          <m:t xml:space="preserve">mod (q-1)</m:t>
        </m:r>
      </m:oMath>
      <w:r w:rsidDel="00000000" w:rsidR="00000000" w:rsidRPr="00000000">
        <w:rPr>
          <w:sz w:val="26"/>
          <w:szCs w:val="26"/>
          <w:rtl w:val="0"/>
        </w:rPr>
        <w:t xml:space="preserve">.</w:t>
      </w:r>
    </w:p>
    <w:p w:rsidR="00000000" w:rsidDel="00000000" w:rsidP="00000000" w:rsidRDefault="00000000" w:rsidRPr="00000000" w14:paraId="000004B5">
      <w:pPr>
        <w:numPr>
          <w:ilvl w:val="0"/>
          <w:numId w:val="31"/>
        </w:numPr>
        <w:ind w:left="720" w:hanging="360"/>
        <w:rPr>
          <w:sz w:val="26"/>
          <w:szCs w:val="26"/>
          <w:u w:val="none"/>
        </w:rPr>
      </w:pPr>
      <w:r w:rsidDel="00000000" w:rsidR="00000000" w:rsidRPr="00000000">
        <w:rPr>
          <w:sz w:val="26"/>
          <w:szCs w:val="26"/>
          <w:rtl w:val="0"/>
        </w:rPr>
        <w:t xml:space="preserve">Tính </w:t>
      </w:r>
      <m:oMath>
        <m:sSub>
          <m:sSubPr>
            <m:ctrlPr>
              <w:rPr>
                <w:sz w:val="26"/>
                <w:szCs w:val="26"/>
              </w:rPr>
            </m:ctrlPr>
          </m:sSubPr>
          <m:e>
            <m:r>
              <w:rPr>
                <w:sz w:val="26"/>
                <w:szCs w:val="26"/>
              </w:rPr>
              <m:t xml:space="preserve">S</m:t>
            </m:r>
          </m:e>
          <m:sub>
            <m:r>
              <w:rPr>
                <w:sz w:val="26"/>
                <w:szCs w:val="26"/>
              </w:rPr>
              <m:t xml:space="preserve">2</m:t>
            </m:r>
          </m:sub>
        </m:sSub>
        <m:r>
          <w:rPr>
            <w:sz w:val="26"/>
            <w:szCs w:val="26"/>
          </w:rPr>
          <m:t xml:space="preserve">=</m:t>
        </m:r>
        <m:sSup>
          <m:sSupPr>
            <m:ctrlPr>
              <w:rPr>
                <w:sz w:val="26"/>
                <w:szCs w:val="26"/>
              </w:rPr>
            </m:ctrlPr>
          </m:sSupPr>
          <m:e>
            <m:r>
              <w:rPr>
                <w:sz w:val="26"/>
                <w:szCs w:val="26"/>
              </w:rPr>
              <m:t xml:space="preserve">K</m:t>
            </m:r>
          </m:e>
          <m:sup>
            <m:r>
              <w:rPr>
                <w:sz w:val="26"/>
                <w:szCs w:val="26"/>
              </w:rPr>
              <m:t xml:space="preserve">-1</m:t>
            </m:r>
          </m:sup>
        </m:sSup>
        <m:r>
          <w:rPr>
            <w:sz w:val="26"/>
            <w:szCs w:val="26"/>
          </w:rPr>
          <m:t xml:space="preserve">(m-</m:t>
        </m:r>
        <m:sSub>
          <m:sSubPr>
            <m:ctrlPr>
              <w:rPr>
                <w:sz w:val="26"/>
                <w:szCs w:val="26"/>
              </w:rPr>
            </m:ctrlPr>
          </m:sSubPr>
          <m:e>
            <m:r>
              <w:rPr>
                <w:sz w:val="26"/>
                <w:szCs w:val="26"/>
              </w:rPr>
              <m:t xml:space="preserve">X</m:t>
            </m:r>
          </m:e>
          <m:sub>
            <m:r>
              <w:rPr>
                <w:sz w:val="26"/>
                <w:szCs w:val="26"/>
              </w:rPr>
              <m:t xml:space="preserve">A</m:t>
            </m:r>
          </m:sub>
        </m:sSub>
        <m:sSub>
          <m:sSubPr>
            <m:ctrlPr>
              <w:rPr>
                <w:sz w:val="26"/>
                <w:szCs w:val="26"/>
              </w:rPr>
            </m:ctrlPr>
          </m:sSubPr>
          <m:e>
            <m:r>
              <w:rPr>
                <w:sz w:val="26"/>
                <w:szCs w:val="26"/>
              </w:rPr>
              <m:t xml:space="preserve">S</m:t>
            </m:r>
          </m:e>
          <m:sub>
            <m:r>
              <w:rPr>
                <w:sz w:val="26"/>
                <w:szCs w:val="26"/>
              </w:rPr>
              <m:t xml:space="preserve">1</m:t>
            </m:r>
          </m:sub>
        </m:sSub>
        <m:r>
          <w:rPr>
            <w:sz w:val="26"/>
            <w:szCs w:val="26"/>
          </w:rPr>
          <m:t xml:space="preserve">) mod (q-1)</m:t>
        </m:r>
      </m:oMath>
      <w:r w:rsidDel="00000000" w:rsidR="00000000" w:rsidRPr="00000000">
        <w:rPr>
          <w:sz w:val="26"/>
          <w:szCs w:val="26"/>
          <w:rtl w:val="0"/>
        </w:rPr>
        <w:t xml:space="preserve">.</w:t>
      </w:r>
    </w:p>
    <w:p w:rsidR="00000000" w:rsidDel="00000000" w:rsidP="00000000" w:rsidRDefault="00000000" w:rsidRPr="00000000" w14:paraId="000004B6">
      <w:pPr>
        <w:numPr>
          <w:ilvl w:val="0"/>
          <w:numId w:val="31"/>
        </w:numPr>
        <w:ind w:left="720" w:hanging="360"/>
        <w:rPr>
          <w:sz w:val="26"/>
          <w:szCs w:val="26"/>
          <w:u w:val="none"/>
        </w:rPr>
      </w:pPr>
      <w:r w:rsidDel="00000000" w:rsidR="00000000" w:rsidRPr="00000000">
        <w:rPr>
          <w:sz w:val="26"/>
          <w:szCs w:val="26"/>
          <w:rtl w:val="0"/>
        </w:rPr>
        <w:t xml:space="preserve">Chữ ký số là cặp giá trị </w:t>
      </w:r>
      <m:oMath>
        <m:r>
          <w:rPr>
            <w:sz w:val="26"/>
            <w:szCs w:val="26"/>
          </w:rPr>
          <m:t xml:space="preserve">(</m:t>
        </m:r>
        <m:sSub>
          <m:sSubPr>
            <m:ctrlPr>
              <w:rPr>
                <w:sz w:val="26"/>
                <w:szCs w:val="26"/>
              </w:rPr>
            </m:ctrlPr>
          </m:sSubPr>
          <m:e>
            <m:r>
              <w:rPr>
                <w:sz w:val="26"/>
                <w:szCs w:val="26"/>
              </w:rPr>
              <m:t xml:space="preserve">S</m:t>
            </m:r>
          </m:e>
          <m:sub>
            <m:r>
              <w:rPr>
                <w:sz w:val="26"/>
                <w:szCs w:val="26"/>
              </w:rPr>
              <m:t xml:space="preserve">1</m:t>
            </m:r>
          </m:sub>
        </m:sSub>
        <m:r>
          <w:rPr>
            <w:sz w:val="26"/>
            <w:szCs w:val="26"/>
          </w:rPr>
          <m:t xml:space="preserve">,</m:t>
        </m:r>
        <m:sSub>
          <m:sSubPr>
            <m:ctrlPr>
              <w:rPr>
                <w:sz w:val="26"/>
                <w:szCs w:val="26"/>
              </w:rPr>
            </m:ctrlPr>
          </m:sSubPr>
          <m:e>
            <m:r>
              <w:rPr>
                <w:sz w:val="26"/>
                <w:szCs w:val="26"/>
              </w:rPr>
              <m:t xml:space="preserve">S</m:t>
            </m:r>
          </m:e>
          <m:sub>
            <m:r>
              <w:rPr>
                <w:sz w:val="26"/>
                <w:szCs w:val="26"/>
              </w:rPr>
              <m:t xml:space="preserve">2</m:t>
            </m:r>
          </m:sub>
        </m:sSub>
        <m:r>
          <w:rPr>
            <w:sz w:val="26"/>
            <w:szCs w:val="26"/>
          </w:rPr>
          <m:t xml:space="preserve">)</m:t>
        </m:r>
      </m:oMath>
      <w:r w:rsidDel="00000000" w:rsidR="00000000" w:rsidRPr="00000000">
        <w:rPr>
          <w:sz w:val="26"/>
          <w:szCs w:val="26"/>
          <w:rtl w:val="0"/>
        </w:rPr>
        <w:t xml:space="preserve">.</w:t>
      </w:r>
    </w:p>
    <w:p w:rsidR="00000000" w:rsidDel="00000000" w:rsidP="00000000" w:rsidRDefault="00000000" w:rsidRPr="00000000" w14:paraId="000004B7">
      <w:pPr>
        <w:ind w:left="0" w:firstLine="0"/>
        <w:rPr>
          <w:sz w:val="26"/>
          <w:szCs w:val="26"/>
        </w:rPr>
      </w:pPr>
      <w:r w:rsidDel="00000000" w:rsidR="00000000" w:rsidRPr="00000000">
        <w:rPr>
          <w:sz w:val="26"/>
          <w:szCs w:val="26"/>
          <w:rtl w:val="0"/>
        </w:rPr>
        <w:t xml:space="preserve">Thuật toán ký này là thuật toán </w:t>
      </w:r>
      <w:r w:rsidDel="00000000" w:rsidR="00000000" w:rsidRPr="00000000">
        <w:rPr>
          <w:i w:val="1"/>
          <w:sz w:val="26"/>
          <w:szCs w:val="26"/>
          <w:rtl w:val="0"/>
        </w:rPr>
        <w:t xml:space="preserve">được ngẫu nhiên hoá</w:t>
      </w:r>
      <w:r w:rsidDel="00000000" w:rsidR="00000000" w:rsidRPr="00000000">
        <w:rPr>
          <w:sz w:val="26"/>
          <w:szCs w:val="26"/>
          <w:rtl w:val="0"/>
        </w:rPr>
        <w:t xml:space="preserve">.</w:t>
      </w:r>
    </w:p>
    <w:p w:rsidR="00000000" w:rsidDel="00000000" w:rsidP="00000000" w:rsidRDefault="00000000" w:rsidRPr="00000000" w14:paraId="000004B8">
      <w:pPr>
        <w:ind w:left="0" w:firstLine="0"/>
        <w:rPr>
          <w:sz w:val="26"/>
          <w:szCs w:val="26"/>
        </w:rPr>
      </w:pPr>
      <w:r w:rsidDel="00000000" w:rsidR="00000000" w:rsidRPr="00000000">
        <w:rPr>
          <w:rtl w:val="0"/>
        </w:rPr>
      </w:r>
    </w:p>
    <w:p w:rsidR="00000000" w:rsidDel="00000000" w:rsidP="00000000" w:rsidRDefault="00000000" w:rsidRPr="00000000" w14:paraId="000004B9">
      <w:pPr>
        <w:ind w:left="0" w:firstLine="0"/>
        <w:rPr>
          <w:sz w:val="26"/>
          <w:szCs w:val="26"/>
        </w:rPr>
      </w:pPr>
      <w:r w:rsidDel="00000000" w:rsidR="00000000" w:rsidRPr="00000000">
        <w:rPr>
          <w:b w:val="1"/>
          <w:sz w:val="26"/>
          <w:szCs w:val="26"/>
          <w:rtl w:val="0"/>
        </w:rPr>
        <w:t xml:space="preserve">Thuật toán xác minh chữ ký:</w:t>
      </w:r>
      <w:r w:rsidDel="00000000" w:rsidR="00000000" w:rsidRPr="00000000">
        <w:rPr>
          <w:sz w:val="26"/>
          <w:szCs w:val="26"/>
          <w:rtl w:val="0"/>
        </w:rPr>
        <w:t xml:space="preserve"> Sau khi B nhận được chữ ký số </w:t>
      </w:r>
      <m:oMath>
        <m:r>
          <w:rPr>
            <w:sz w:val="26"/>
            <w:szCs w:val="26"/>
          </w:rPr>
          <m:t xml:space="preserve">(</m:t>
        </m:r>
        <m:sSub>
          <m:sSubPr>
            <m:ctrlPr>
              <w:rPr>
                <w:sz w:val="26"/>
                <w:szCs w:val="26"/>
              </w:rPr>
            </m:ctrlPr>
          </m:sSubPr>
          <m:e>
            <m:r>
              <w:rPr>
                <w:sz w:val="26"/>
                <w:szCs w:val="26"/>
              </w:rPr>
              <m:t xml:space="preserve">S</m:t>
            </m:r>
          </m:e>
          <m:sub>
            <m:r>
              <w:rPr>
                <w:sz w:val="26"/>
                <w:szCs w:val="26"/>
              </w:rPr>
              <m:t xml:space="preserve">1</m:t>
            </m:r>
          </m:sub>
        </m:sSub>
        <m:r>
          <w:rPr>
            <w:sz w:val="26"/>
            <w:szCs w:val="26"/>
          </w:rPr>
          <m:t xml:space="preserve">,</m:t>
        </m:r>
        <m:sSub>
          <m:sSubPr>
            <m:ctrlPr>
              <w:rPr>
                <w:sz w:val="26"/>
                <w:szCs w:val="26"/>
              </w:rPr>
            </m:ctrlPr>
          </m:sSubPr>
          <m:e>
            <m:r>
              <w:rPr>
                <w:sz w:val="26"/>
                <w:szCs w:val="26"/>
              </w:rPr>
              <m:t xml:space="preserve">S</m:t>
            </m:r>
          </m:e>
          <m:sub>
            <m:r>
              <w:rPr>
                <w:sz w:val="26"/>
                <w:szCs w:val="26"/>
              </w:rPr>
              <m:t xml:space="preserve">2</m:t>
            </m:r>
          </m:sub>
        </m:sSub>
        <m:r>
          <w:rPr>
            <w:sz w:val="26"/>
            <w:szCs w:val="26"/>
          </w:rPr>
          <m:t xml:space="preserve">)</m:t>
        </m:r>
      </m:oMath>
      <w:r w:rsidDel="00000000" w:rsidR="00000000" w:rsidRPr="00000000">
        <w:rPr>
          <w:sz w:val="26"/>
          <w:szCs w:val="26"/>
          <w:rtl w:val="0"/>
        </w:rPr>
        <w:t xml:space="preserve">, trước tiên B cũng sẽ sử dụng hàm băm H để tính </w:t>
      </w:r>
      <m:oMath>
        <m:r>
          <w:rPr>
            <w:sz w:val="26"/>
            <w:szCs w:val="26"/>
          </w:rPr>
          <m:t xml:space="preserve">m=H(M)</m:t>
        </m:r>
      </m:oMath>
      <w:r w:rsidDel="00000000" w:rsidR="00000000" w:rsidRPr="00000000">
        <w:rPr>
          <w:sz w:val="26"/>
          <w:szCs w:val="26"/>
          <w:rtl w:val="0"/>
        </w:rPr>
        <w:t xml:space="preserve">, sau đó thực hiện các tính toán sau:</w:t>
      </w:r>
    </w:p>
    <w:p w:rsidR="00000000" w:rsidDel="00000000" w:rsidP="00000000" w:rsidRDefault="00000000" w:rsidRPr="00000000" w14:paraId="000004BA">
      <w:pPr>
        <w:numPr>
          <w:ilvl w:val="0"/>
          <w:numId w:val="7"/>
        </w:numPr>
        <w:ind w:left="720" w:hanging="360"/>
        <w:rPr>
          <w:sz w:val="26"/>
          <w:szCs w:val="26"/>
          <w:u w:val="none"/>
        </w:rPr>
      </w:pPr>
      <w:r w:rsidDel="00000000" w:rsidR="00000000" w:rsidRPr="00000000">
        <w:rPr>
          <w:sz w:val="26"/>
          <w:szCs w:val="26"/>
          <w:rtl w:val="0"/>
        </w:rPr>
        <w:t xml:space="preserve">Tính </w:t>
      </w:r>
      <m:oMath>
        <m:sSub>
          <m:sSubPr>
            <m:ctrlPr>
              <w:rPr>
                <w:sz w:val="26"/>
                <w:szCs w:val="26"/>
              </w:rPr>
            </m:ctrlPr>
          </m:sSubPr>
          <m:e>
            <m:r>
              <w:rPr>
                <w:sz w:val="26"/>
                <w:szCs w:val="26"/>
              </w:rPr>
              <m:t xml:space="preserve">V</m:t>
            </m:r>
          </m:e>
          <m:sub>
            <m:r>
              <w:rPr>
                <w:sz w:val="26"/>
                <w:szCs w:val="26"/>
              </w:rPr>
              <m:t xml:space="preserve">1</m:t>
            </m:r>
          </m:sub>
        </m:sSub>
        <m:r>
          <w:rPr>
            <w:sz w:val="26"/>
            <w:szCs w:val="26"/>
          </w:rPr>
          <m:t xml:space="preserve">=</m:t>
        </m:r>
        <m:sSup>
          <m:sSupPr>
            <m:ctrlPr>
              <w:rPr>
                <w:sz w:val="26"/>
                <w:szCs w:val="26"/>
              </w:rPr>
            </m:ctrlPr>
          </m:sSupPr>
          <m:e>
            <m:r>
              <w:rPr>
                <w:sz w:val="26"/>
                <w:szCs w:val="26"/>
              </w:rPr>
              <m:t>α</m:t>
            </m:r>
          </m:e>
          <m:sup>
            <m:r>
              <w:rPr>
                <w:sz w:val="26"/>
                <w:szCs w:val="26"/>
              </w:rPr>
              <m:t xml:space="preserve">m</m:t>
            </m:r>
          </m:sup>
        </m:sSup>
        <m:r>
          <w:rPr>
            <w:sz w:val="26"/>
            <w:szCs w:val="26"/>
          </w:rPr>
          <m:t xml:space="preserve"> mod q</m:t>
        </m:r>
      </m:oMath>
      <w:r w:rsidDel="00000000" w:rsidR="00000000" w:rsidRPr="00000000">
        <w:rPr>
          <w:sz w:val="26"/>
          <w:szCs w:val="26"/>
          <w:rtl w:val="0"/>
        </w:rPr>
        <w:t xml:space="preserve">.</w:t>
      </w:r>
    </w:p>
    <w:p w:rsidR="00000000" w:rsidDel="00000000" w:rsidP="00000000" w:rsidRDefault="00000000" w:rsidRPr="00000000" w14:paraId="000004BB">
      <w:pPr>
        <w:numPr>
          <w:ilvl w:val="0"/>
          <w:numId w:val="7"/>
        </w:numPr>
        <w:ind w:left="720" w:hanging="360"/>
        <w:rPr>
          <w:sz w:val="26"/>
          <w:szCs w:val="26"/>
          <w:u w:val="none"/>
        </w:rPr>
      </w:pPr>
      <w:r w:rsidDel="00000000" w:rsidR="00000000" w:rsidRPr="00000000">
        <w:rPr>
          <w:sz w:val="26"/>
          <w:szCs w:val="26"/>
          <w:rtl w:val="0"/>
        </w:rPr>
        <w:t xml:space="preserve">Tính </w:t>
      </w:r>
      <m:oMath>
        <m:sSub>
          <m:sSubPr>
            <m:ctrlPr>
              <w:rPr>
                <w:sz w:val="26"/>
                <w:szCs w:val="26"/>
              </w:rPr>
            </m:ctrlPr>
          </m:sSubPr>
          <m:e>
            <m:r>
              <w:rPr>
                <w:sz w:val="26"/>
                <w:szCs w:val="26"/>
              </w:rPr>
              <m:t xml:space="preserve">V</m:t>
            </m:r>
          </m:e>
          <m:sub>
            <m:r>
              <w:rPr>
                <w:sz w:val="26"/>
                <w:szCs w:val="26"/>
              </w:rPr>
              <m:t xml:space="preserve">2</m:t>
            </m:r>
          </m:sub>
        </m:sSub>
        <m:r>
          <w:rPr>
            <w:sz w:val="26"/>
            <w:szCs w:val="26"/>
          </w:rPr>
          <m:t xml:space="preserve">=(</m:t>
        </m:r>
        <m:sSub>
          <m:sSubPr>
            <m:ctrlPr>
              <w:rPr>
                <w:sz w:val="26"/>
                <w:szCs w:val="26"/>
              </w:rPr>
            </m:ctrlPr>
          </m:sSubPr>
          <m:e>
            <m:r>
              <w:rPr>
                <w:sz w:val="26"/>
                <w:szCs w:val="26"/>
              </w:rPr>
              <m:t xml:space="preserve">Y</m:t>
            </m:r>
          </m:e>
          <m:sub>
            <m:r>
              <w:rPr>
                <w:sz w:val="26"/>
                <w:szCs w:val="26"/>
              </w:rPr>
              <m:t xml:space="preserve">A</m:t>
            </m:r>
          </m:sub>
        </m:sSub>
        <m:sSup>
          <m:sSupPr>
            <m:ctrlPr>
              <w:rPr>
                <w:sz w:val="26"/>
                <w:szCs w:val="26"/>
              </w:rPr>
            </m:ctrlPr>
          </m:sSupPr>
          <m:e>
            <m:r>
              <w:rPr>
                <w:sz w:val="26"/>
                <w:szCs w:val="26"/>
              </w:rPr>
              <m:t xml:space="preserve">)</m:t>
            </m:r>
          </m:e>
          <m:sup>
            <m:sSub>
              <m:sSubPr>
                <m:ctrlPr>
                  <w:rPr>
                    <w:sz w:val="26"/>
                    <w:szCs w:val="26"/>
                  </w:rPr>
                </m:ctrlPr>
              </m:sSubPr>
              <m:e>
                <m:r>
                  <w:rPr>
                    <w:sz w:val="26"/>
                    <w:szCs w:val="26"/>
                  </w:rPr>
                  <m:t xml:space="preserve">S</m:t>
                </m:r>
              </m:e>
              <m:sub>
                <m:r>
                  <w:rPr>
                    <w:sz w:val="26"/>
                    <w:szCs w:val="26"/>
                  </w:rPr>
                  <m:t xml:space="preserve">1</m:t>
                </m:r>
              </m:sub>
            </m:sSub>
          </m:sup>
        </m:sSup>
        <m:r>
          <w:rPr>
            <w:sz w:val="26"/>
            <w:szCs w:val="26"/>
          </w:rPr>
          <m:t xml:space="preserve">(</m:t>
        </m:r>
        <m:sSub>
          <m:sSubPr>
            <m:ctrlPr>
              <w:rPr>
                <w:sz w:val="26"/>
                <w:szCs w:val="26"/>
              </w:rPr>
            </m:ctrlPr>
          </m:sSubPr>
          <m:e>
            <m:r>
              <w:rPr>
                <w:sz w:val="26"/>
                <w:szCs w:val="26"/>
              </w:rPr>
              <m:t xml:space="preserve">S</m:t>
            </m:r>
          </m:e>
          <m:sub>
            <m:r>
              <w:rPr>
                <w:sz w:val="26"/>
                <w:szCs w:val="26"/>
              </w:rPr>
              <m:t xml:space="preserve">1</m:t>
            </m:r>
          </m:sub>
        </m:sSub>
        <m:sSup>
          <m:sSupPr>
            <m:ctrlPr>
              <w:rPr>
                <w:sz w:val="26"/>
                <w:szCs w:val="26"/>
              </w:rPr>
            </m:ctrlPr>
          </m:sSupPr>
          <m:e>
            <m:r>
              <w:rPr>
                <w:sz w:val="26"/>
                <w:szCs w:val="26"/>
              </w:rPr>
              <m:t xml:space="preserve">)</m:t>
            </m:r>
          </m:e>
          <m:sup>
            <m:sSub>
              <m:sSubPr>
                <m:ctrlPr>
                  <w:rPr>
                    <w:sz w:val="26"/>
                    <w:szCs w:val="26"/>
                  </w:rPr>
                </m:ctrlPr>
              </m:sSubPr>
              <m:e>
                <m:r>
                  <w:rPr>
                    <w:sz w:val="26"/>
                    <w:szCs w:val="26"/>
                  </w:rPr>
                  <m:t xml:space="preserve">S</m:t>
                </m:r>
              </m:e>
              <m:sub>
                <m:r>
                  <w:rPr>
                    <w:sz w:val="26"/>
                    <w:szCs w:val="26"/>
                  </w:rPr>
                  <m:t xml:space="preserve">2</m:t>
                </m:r>
              </m:sub>
            </m:sSub>
          </m:sup>
        </m:sSup>
        <m:r>
          <w:rPr>
            <w:sz w:val="26"/>
            <w:szCs w:val="26"/>
          </w:rPr>
          <m:t xml:space="preserve"> mod q</m:t>
        </m:r>
      </m:oMath>
      <w:r w:rsidDel="00000000" w:rsidR="00000000" w:rsidRPr="00000000">
        <w:rPr>
          <w:sz w:val="26"/>
          <w:szCs w:val="26"/>
          <w:rtl w:val="0"/>
        </w:rPr>
        <w:t xml:space="preserve">.</w:t>
      </w:r>
    </w:p>
    <w:p w:rsidR="00000000" w:rsidDel="00000000" w:rsidP="00000000" w:rsidRDefault="00000000" w:rsidRPr="00000000" w14:paraId="000004BC">
      <w:pPr>
        <w:numPr>
          <w:ilvl w:val="0"/>
          <w:numId w:val="7"/>
        </w:numPr>
        <w:ind w:left="720" w:hanging="360"/>
        <w:rPr>
          <w:sz w:val="26"/>
          <w:szCs w:val="26"/>
          <w:u w:val="none"/>
        </w:rPr>
      </w:pPr>
      <w:r w:rsidDel="00000000" w:rsidR="00000000" w:rsidRPr="00000000">
        <w:rPr>
          <w:sz w:val="26"/>
          <w:szCs w:val="26"/>
          <w:rtl w:val="0"/>
        </w:rPr>
        <w:t xml:space="preserve">Kiểm tra đẳng thức </w:t>
      </w:r>
      <m:oMath>
        <m:sSub>
          <m:sSubPr>
            <m:ctrlPr>
              <w:rPr>
                <w:sz w:val="26"/>
                <w:szCs w:val="26"/>
              </w:rPr>
            </m:ctrlPr>
          </m:sSubPr>
          <m:e>
            <m:r>
              <w:rPr>
                <w:sz w:val="26"/>
                <w:szCs w:val="26"/>
              </w:rPr>
              <m:t xml:space="preserve">V</m:t>
            </m:r>
          </m:e>
          <m:sub>
            <m:r>
              <w:rPr>
                <w:sz w:val="26"/>
                <w:szCs w:val="26"/>
              </w:rPr>
              <m:t xml:space="preserve">1</m:t>
            </m:r>
          </m:sub>
        </m:sSub>
        <m:r>
          <w:rPr>
            <w:sz w:val="26"/>
            <w:szCs w:val="26"/>
          </w:rPr>
          <m:t xml:space="preserve">=</m:t>
        </m:r>
        <m:sSub>
          <m:sSubPr>
            <m:ctrlPr>
              <w:rPr>
                <w:sz w:val="26"/>
                <w:szCs w:val="26"/>
              </w:rPr>
            </m:ctrlPr>
          </m:sSubPr>
          <m:e>
            <m:r>
              <w:rPr>
                <w:sz w:val="26"/>
                <w:szCs w:val="26"/>
              </w:rPr>
              <m:t xml:space="preserve">V</m:t>
            </m:r>
          </m:e>
          <m:sub>
            <m:r>
              <w:rPr>
                <w:sz w:val="26"/>
                <w:szCs w:val="26"/>
              </w:rPr>
              <m:t xml:space="preserve">2</m:t>
            </m:r>
          </m:sub>
        </m:sSub>
      </m:oMath>
      <w:r w:rsidDel="00000000" w:rsidR="00000000" w:rsidRPr="00000000">
        <w:rPr>
          <w:sz w:val="26"/>
          <w:szCs w:val="26"/>
          <w:rtl w:val="0"/>
        </w:rPr>
        <w:t xml:space="preserve">? Nếu đúng thì chấp nhận chữ ký; ngược lại thì bác bỏ chữ ký.</w:t>
      </w:r>
    </w:p>
    <w:p w:rsidR="00000000" w:rsidDel="00000000" w:rsidP="00000000" w:rsidRDefault="00000000" w:rsidRPr="00000000" w14:paraId="000004BD">
      <w:pPr>
        <w:ind w:left="0" w:firstLine="0"/>
        <w:rPr>
          <w:sz w:val="26"/>
          <w:szCs w:val="26"/>
        </w:rPr>
      </w:pPr>
      <w:r w:rsidDel="00000000" w:rsidR="00000000" w:rsidRPr="00000000">
        <w:rPr>
          <w:rtl w:val="0"/>
        </w:rPr>
      </w:r>
    </w:p>
    <w:p w:rsidR="00000000" w:rsidDel="00000000" w:rsidP="00000000" w:rsidRDefault="00000000" w:rsidRPr="00000000" w14:paraId="000004BE">
      <w:pPr>
        <w:ind w:left="0" w:firstLine="0"/>
        <w:rPr>
          <w:b w:val="1"/>
          <w:sz w:val="26"/>
          <w:szCs w:val="26"/>
        </w:rPr>
      </w:pPr>
      <w:r w:rsidDel="00000000" w:rsidR="00000000" w:rsidRPr="00000000">
        <w:rPr>
          <w:b w:val="1"/>
          <w:sz w:val="26"/>
          <w:szCs w:val="26"/>
          <w:rtl w:val="0"/>
        </w:rPr>
        <w:t xml:space="preserve">Tính đúng đắn của chữ ký:</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4BF">
      <w:pPr>
        <w:ind w:left="0" w:firstLine="0"/>
        <w:rPr>
          <w:b w:val="1"/>
          <w:sz w:val="26"/>
          <w:szCs w:val="26"/>
        </w:rPr>
      </w:pPr>
      <m:oMath>
        <m:sSub>
          <m:sSubPr>
            <m:ctrlPr>
              <w:rPr>
                <w:b w:val="1"/>
                <w:sz w:val="26"/>
                <w:szCs w:val="26"/>
              </w:rPr>
            </m:ctrlPr>
          </m:sSubPr>
          <m:e>
            <m:r>
              <w:rPr>
                <w:b w:val="1"/>
                <w:sz w:val="26"/>
                <w:szCs w:val="26"/>
              </w:rPr>
              <m:t xml:space="preserve">V</m:t>
            </m:r>
          </m:e>
          <m:sub>
            <m:r>
              <w:rPr>
                <w:b w:val="1"/>
                <w:sz w:val="26"/>
                <w:szCs w:val="26"/>
              </w:rPr>
              <m:t xml:space="preserve">2</m:t>
            </m:r>
          </m:sub>
        </m:sSub>
        <m:r>
          <w:rPr>
            <w:b w:val="1"/>
            <w:sz w:val="26"/>
            <w:szCs w:val="26"/>
          </w:rPr>
          <m:t xml:space="preserve">=(</m:t>
        </m:r>
        <m:sSub>
          <m:sSubPr>
            <m:ctrlPr>
              <w:rPr>
                <w:b w:val="1"/>
                <w:sz w:val="26"/>
                <w:szCs w:val="26"/>
              </w:rPr>
            </m:ctrlPr>
          </m:sSubPr>
          <m:e>
            <m:r>
              <w:rPr>
                <w:b w:val="1"/>
                <w:sz w:val="26"/>
                <w:szCs w:val="26"/>
              </w:rPr>
              <m:t xml:space="preserve">Y</m:t>
            </m:r>
          </m:e>
          <m:sub>
            <m:r>
              <w:rPr>
                <w:b w:val="1"/>
                <w:sz w:val="26"/>
                <w:szCs w:val="26"/>
              </w:rPr>
              <m:t xml:space="preserve">A</m:t>
            </m:r>
          </m:sub>
        </m:sSub>
        <m:sSup>
          <m:sSupPr>
            <m:ctrlPr>
              <w:rPr>
                <w:b w:val="1"/>
                <w:sz w:val="26"/>
                <w:szCs w:val="26"/>
              </w:rPr>
            </m:ctrlPr>
          </m:sSupPr>
          <m:e>
            <m:r>
              <w:rPr>
                <w:b w:val="1"/>
                <w:sz w:val="26"/>
                <w:szCs w:val="26"/>
              </w:rPr>
              <m:t xml:space="preserve">)</m:t>
            </m:r>
          </m:e>
          <m:sup>
            <m:sSub>
              <m:sSubPr>
                <m:ctrlPr>
                  <w:rPr>
                    <w:b w:val="1"/>
                    <w:sz w:val="26"/>
                    <w:szCs w:val="26"/>
                  </w:rPr>
                </m:ctrlPr>
              </m:sSubPr>
              <m:e>
                <m:r>
                  <w:rPr>
                    <w:b w:val="1"/>
                    <w:sz w:val="26"/>
                    <w:szCs w:val="26"/>
                  </w:rPr>
                  <m:t xml:space="preserve">S</m:t>
                </m:r>
              </m:e>
              <m:sub>
                <m:r>
                  <w:rPr>
                    <w:b w:val="1"/>
                    <w:sz w:val="26"/>
                    <w:szCs w:val="26"/>
                  </w:rPr>
                  <m:t xml:space="preserve">1</m:t>
                </m:r>
              </m:sub>
            </m:sSub>
          </m:sup>
        </m:sSup>
        <m:r>
          <w:rPr>
            <w:b w:val="1"/>
            <w:sz w:val="26"/>
            <w:szCs w:val="26"/>
          </w:rPr>
          <m:t xml:space="preserve">(</m:t>
        </m:r>
        <m:sSub>
          <m:sSubPr>
            <m:ctrlPr>
              <w:rPr>
                <w:b w:val="1"/>
                <w:sz w:val="26"/>
                <w:szCs w:val="26"/>
              </w:rPr>
            </m:ctrlPr>
          </m:sSubPr>
          <m:e>
            <m:r>
              <w:rPr>
                <w:b w:val="1"/>
                <w:sz w:val="26"/>
                <w:szCs w:val="26"/>
              </w:rPr>
              <m:t xml:space="preserve">S</m:t>
            </m:r>
          </m:e>
          <m:sub>
            <m:r>
              <w:rPr>
                <w:b w:val="1"/>
                <w:sz w:val="26"/>
                <w:szCs w:val="26"/>
              </w:rPr>
              <m:t xml:space="preserve">1</m:t>
            </m:r>
          </m:sub>
        </m:sSub>
        <m:sSup>
          <m:sSupPr>
            <m:ctrlPr>
              <w:rPr>
                <w:b w:val="1"/>
                <w:sz w:val="26"/>
                <w:szCs w:val="26"/>
              </w:rPr>
            </m:ctrlPr>
          </m:sSupPr>
          <m:e>
            <m:sSup>
              <m:sSupPr>
                <m:ctrlPr>
                  <w:rPr>
                    <w:b w:val="1"/>
                    <w:sz w:val="26"/>
                    <w:szCs w:val="26"/>
                  </w:rPr>
                </m:ctrlPr>
              </m:sSupPr>
              <m:e>
                <m:r>
                  <w:rPr>
                    <w:b w:val="1"/>
                    <w:sz w:val="26"/>
                    <w:szCs w:val="26"/>
                  </w:rPr>
                  <m:t xml:space="preserve">)</m:t>
                </m:r>
              </m:e>
              <m:sup>
                <m:sSub>
                  <m:sSubPr>
                    <m:ctrlPr>
                      <w:rPr>
                        <w:b w:val="1"/>
                        <w:sz w:val="26"/>
                        <w:szCs w:val="26"/>
                      </w:rPr>
                    </m:ctrlPr>
                  </m:sSubPr>
                  <m:e>
                    <m:r>
                      <w:rPr>
                        <w:b w:val="1"/>
                        <w:sz w:val="26"/>
                        <w:szCs w:val="26"/>
                      </w:rPr>
                      <m:t xml:space="preserve">S</m:t>
                    </m:r>
                  </m:e>
                  <m:sub>
                    <m:r>
                      <w:rPr>
                        <w:b w:val="1"/>
                        <w:sz w:val="26"/>
                        <w:szCs w:val="26"/>
                      </w:rPr>
                      <m:t xml:space="preserve">2</m:t>
                    </m:r>
                  </m:sub>
                </m:sSub>
              </m:sup>
            </m:sSup>
            <m:r>
              <w:rPr>
                <w:b w:val="1"/>
                <w:sz w:val="26"/>
                <w:szCs w:val="26"/>
              </w:rPr>
              <m:t xml:space="preserve">=(</m:t>
            </m:r>
            <m:sSup>
              <m:sSupPr>
                <m:ctrlPr>
                  <w:rPr>
                    <w:b w:val="1"/>
                    <w:sz w:val="26"/>
                    <w:szCs w:val="26"/>
                  </w:rPr>
                </m:ctrlPr>
              </m:sSupPr>
              <m:e>
                <m:r>
                  <w:rPr>
                    <w:b w:val="1"/>
                    <w:sz w:val="26"/>
                    <w:szCs w:val="26"/>
                  </w:rPr>
                  <m:t>α</m:t>
                </m:r>
              </m:e>
              <m:sup>
                <m:sSub>
                  <m:sSubPr>
                    <m:ctrlPr>
                      <w:rPr>
                        <w:b w:val="1"/>
                        <w:sz w:val="26"/>
                        <w:szCs w:val="26"/>
                      </w:rPr>
                    </m:ctrlPr>
                  </m:sSubPr>
                  <m:e>
                    <m:r>
                      <w:rPr>
                        <w:b w:val="1"/>
                        <w:sz w:val="26"/>
                        <w:szCs w:val="26"/>
                      </w:rPr>
                      <m:t xml:space="preserve">X</m:t>
                    </m:r>
                  </m:e>
                  <m:sub>
                    <m:r>
                      <w:rPr>
                        <w:b w:val="1"/>
                        <w:sz w:val="26"/>
                        <w:szCs w:val="26"/>
                      </w:rPr>
                      <m:t xml:space="preserve">A</m:t>
                    </m:r>
                  </m:sub>
                </m:sSub>
              </m:sup>
            </m:sSup>
            <m:sSup>
              <m:sSupPr>
                <m:ctrlPr>
                  <w:rPr>
                    <w:b w:val="1"/>
                    <w:sz w:val="26"/>
                    <w:szCs w:val="26"/>
                  </w:rPr>
                </m:ctrlPr>
              </m:sSupPr>
              <m:e>
                <m:r>
                  <w:rPr>
                    <w:b w:val="1"/>
                    <w:sz w:val="26"/>
                    <w:szCs w:val="26"/>
                  </w:rPr>
                  <m:t xml:space="preserve">)</m:t>
                </m:r>
              </m:e>
              <m:sup>
                <m:sSub>
                  <m:sSubPr>
                    <m:ctrlPr>
                      <w:rPr>
                        <w:b w:val="1"/>
                        <w:sz w:val="26"/>
                        <w:szCs w:val="26"/>
                      </w:rPr>
                    </m:ctrlPr>
                  </m:sSubPr>
                  <m:e>
                    <m:r>
                      <w:rPr>
                        <w:b w:val="1"/>
                        <w:sz w:val="26"/>
                        <w:szCs w:val="26"/>
                      </w:rPr>
                      <m:t xml:space="preserve">S</m:t>
                    </m:r>
                  </m:e>
                  <m:sub>
                    <m:r>
                      <w:rPr>
                        <w:b w:val="1"/>
                        <w:sz w:val="26"/>
                        <w:szCs w:val="26"/>
                      </w:rPr>
                      <m:t xml:space="preserve">1</m:t>
                    </m:r>
                  </m:sub>
                </m:sSub>
              </m:sup>
            </m:sSup>
            <m:r>
              <w:rPr>
                <w:b w:val="1"/>
                <w:sz w:val="26"/>
                <w:szCs w:val="26"/>
              </w:rPr>
              <m:t xml:space="preserve">(</m:t>
            </m:r>
            <m:sSup>
              <m:sSupPr>
                <m:ctrlPr>
                  <w:rPr>
                    <w:b w:val="1"/>
                    <w:sz w:val="26"/>
                    <w:szCs w:val="26"/>
                  </w:rPr>
                </m:ctrlPr>
              </m:sSupPr>
              <m:e>
                <m:r>
                  <w:rPr>
                    <w:b w:val="1"/>
                    <w:sz w:val="26"/>
                    <w:szCs w:val="26"/>
                  </w:rPr>
                  <m:t>α</m:t>
                </m:r>
              </m:e>
              <m:sup>
                <m:r>
                  <w:rPr>
                    <w:b w:val="1"/>
                    <w:sz w:val="26"/>
                    <w:szCs w:val="26"/>
                  </w:rPr>
                  <m:t xml:space="preserve">K</m:t>
                </m:r>
              </m:sup>
            </m:sSup>
            <m:sSup>
              <m:sSupPr>
                <m:ctrlPr>
                  <w:rPr>
                    <w:b w:val="1"/>
                    <w:sz w:val="26"/>
                    <w:szCs w:val="26"/>
                  </w:rPr>
                </m:ctrlPr>
              </m:sSupPr>
              <m:e>
                <m:r>
                  <w:rPr>
                    <w:b w:val="1"/>
                    <w:sz w:val="26"/>
                    <w:szCs w:val="26"/>
                  </w:rPr>
                  <m:t xml:space="preserve">)</m:t>
                </m:r>
              </m:e>
              <m:sup>
                <m:sSup>
                  <m:sSupPr>
                    <m:ctrlPr>
                      <w:rPr>
                        <w:b w:val="1"/>
                        <w:sz w:val="26"/>
                        <w:szCs w:val="26"/>
                      </w:rPr>
                    </m:ctrlPr>
                  </m:sSupPr>
                  <m:e>
                    <m:r>
                      <w:rPr>
                        <w:b w:val="1"/>
                        <w:sz w:val="26"/>
                        <w:szCs w:val="26"/>
                      </w:rPr>
                      <m:t xml:space="preserve">K</m:t>
                    </m:r>
                  </m:e>
                  <m:sup>
                    <m:r>
                      <w:rPr>
                        <w:b w:val="1"/>
                        <w:sz w:val="26"/>
                        <w:szCs w:val="26"/>
                      </w:rPr>
                      <m:t xml:space="preserve">-1</m:t>
                    </m:r>
                  </m:sup>
                </m:sSup>
                <m:r>
                  <w:rPr>
                    <w:b w:val="1"/>
                    <w:sz w:val="26"/>
                    <w:szCs w:val="26"/>
                  </w:rPr>
                  <m:t xml:space="preserve">(m-</m:t>
                </m:r>
                <m:sSub>
                  <m:sSubPr>
                    <m:ctrlPr>
                      <w:rPr>
                        <w:b w:val="1"/>
                        <w:sz w:val="26"/>
                        <w:szCs w:val="26"/>
                      </w:rPr>
                    </m:ctrlPr>
                  </m:sSubPr>
                  <m:e>
                    <m:r>
                      <w:rPr>
                        <w:b w:val="1"/>
                        <w:sz w:val="26"/>
                        <w:szCs w:val="26"/>
                      </w:rPr>
                      <m:t xml:space="preserve">X</m:t>
                    </m:r>
                  </m:e>
                  <m:sub>
                    <m:r>
                      <w:rPr>
                        <w:b w:val="1"/>
                        <w:sz w:val="26"/>
                        <w:szCs w:val="26"/>
                      </w:rPr>
                      <m:t xml:space="preserve">A</m:t>
                    </m:r>
                  </m:sub>
                </m:sSub>
                <m:sSub>
                  <m:sSubPr>
                    <m:ctrlPr>
                      <w:rPr>
                        <w:b w:val="1"/>
                        <w:sz w:val="26"/>
                        <w:szCs w:val="26"/>
                      </w:rPr>
                    </m:ctrlPr>
                  </m:sSubPr>
                  <m:e>
                    <m:r>
                      <w:rPr>
                        <w:b w:val="1"/>
                        <w:sz w:val="26"/>
                        <w:szCs w:val="26"/>
                      </w:rPr>
                      <m:t xml:space="preserve">S</m:t>
                    </m:r>
                  </m:e>
                  <m:sub>
                    <m:r>
                      <w:rPr>
                        <w:b w:val="1"/>
                        <w:sz w:val="26"/>
                        <w:szCs w:val="26"/>
                      </w:rPr>
                      <m:t xml:space="preserve">1</m:t>
                    </m:r>
                  </m:sub>
                </m:sSub>
                <m:r>
                  <w:rPr>
                    <w:b w:val="1"/>
                    <w:sz w:val="26"/>
                    <w:szCs w:val="26"/>
                  </w:rPr>
                  <m:t xml:space="preserve">) mod(q-1)</m:t>
                </m:r>
              </m:sup>
            </m:sSup>
            <m:r>
              <w:rPr>
                <w:b w:val="1"/>
                <w:sz w:val="26"/>
                <w:szCs w:val="26"/>
              </w:rPr>
              <m:t xml:space="preserve"> mod q =(</m:t>
            </m:r>
            <m:sSup>
              <m:sSupPr>
                <m:ctrlPr>
                  <w:rPr>
                    <w:b w:val="1"/>
                    <w:sz w:val="26"/>
                    <w:szCs w:val="26"/>
                  </w:rPr>
                </m:ctrlPr>
              </m:sSupPr>
              <m:e>
                <m:r>
                  <w:rPr>
                    <w:b w:val="1"/>
                    <w:sz w:val="26"/>
                    <w:szCs w:val="26"/>
                  </w:rPr>
                  <m:t>α</m:t>
                </m:r>
              </m:e>
              <m:sup>
                <m:sSub>
                  <m:sSubPr>
                    <m:ctrlPr>
                      <w:rPr>
                        <w:b w:val="1"/>
                        <w:sz w:val="26"/>
                        <w:szCs w:val="26"/>
                      </w:rPr>
                    </m:ctrlPr>
                  </m:sSubPr>
                  <m:e>
                    <m:r>
                      <w:rPr>
                        <w:b w:val="1"/>
                        <w:sz w:val="26"/>
                        <w:szCs w:val="26"/>
                      </w:rPr>
                      <m:t xml:space="preserve">X</m:t>
                    </m:r>
                  </m:e>
                  <m:sub>
                    <m:r>
                      <w:rPr>
                        <w:b w:val="1"/>
                        <w:sz w:val="26"/>
                        <w:szCs w:val="26"/>
                      </w:rPr>
                      <m:t xml:space="preserve">A</m:t>
                    </m:r>
                  </m:sub>
                </m:sSub>
                <m:sSub>
                  <m:sSubPr>
                    <m:ctrlPr>
                      <w:rPr>
                        <w:b w:val="1"/>
                        <w:sz w:val="26"/>
                        <w:szCs w:val="26"/>
                      </w:rPr>
                    </m:ctrlPr>
                  </m:sSubPr>
                  <m:e>
                    <m:r>
                      <w:rPr>
                        <w:b w:val="1"/>
                        <w:sz w:val="26"/>
                        <w:szCs w:val="26"/>
                      </w:rPr>
                      <m:t xml:space="preserve">S</m:t>
                    </m:r>
                  </m:e>
                  <m:sub>
                    <m:r>
                      <w:rPr>
                        <w:b w:val="1"/>
                        <w:sz w:val="26"/>
                        <w:szCs w:val="26"/>
                      </w:rPr>
                      <m:t xml:space="preserve">1</m:t>
                    </m:r>
                  </m:sub>
                </m:sSub>
              </m:sup>
            </m:sSup>
            <m:r>
              <w:rPr>
                <w:b w:val="1"/>
                <w:sz w:val="26"/>
                <w:szCs w:val="26"/>
              </w:rPr>
              <m:t xml:space="preserve">)(</m:t>
            </m:r>
            <m:r>
              <w:rPr>
                <w:b w:val="1"/>
                <w:sz w:val="26"/>
                <w:szCs w:val="26"/>
              </w:rPr>
              <m:t>α</m:t>
            </m:r>
            <m:sSup>
              <m:sSupPr>
                <m:ctrlPr>
                  <w:rPr>
                    <w:b w:val="1"/>
                    <w:sz w:val="26"/>
                    <w:szCs w:val="26"/>
                  </w:rPr>
                </m:ctrlPr>
              </m:sSupPr>
              <m:e>
                <m:r>
                  <w:rPr>
                    <w:b w:val="1"/>
                    <w:sz w:val="26"/>
                    <w:szCs w:val="26"/>
                  </w:rPr>
                  <m:t xml:space="preserve">)</m:t>
                </m:r>
              </m:e>
              <m:sup>
                <m:r>
                  <w:rPr>
                    <w:b w:val="1"/>
                    <w:sz w:val="26"/>
                    <w:szCs w:val="26"/>
                  </w:rPr>
                  <m:t xml:space="preserve">K</m:t>
                </m:r>
                <m:sSup>
                  <m:sSupPr>
                    <m:ctrlPr>
                      <w:rPr>
                        <w:b w:val="1"/>
                        <w:sz w:val="26"/>
                        <w:szCs w:val="26"/>
                      </w:rPr>
                    </m:ctrlPr>
                  </m:sSupPr>
                  <m:e>
                    <m:r>
                      <w:rPr>
                        <w:b w:val="1"/>
                        <w:sz w:val="26"/>
                        <w:szCs w:val="26"/>
                      </w:rPr>
                      <m:t xml:space="preserve">K</m:t>
                    </m:r>
                  </m:e>
                  <m:sup>
                    <m:r>
                      <w:rPr>
                        <w:b w:val="1"/>
                        <w:sz w:val="26"/>
                        <w:szCs w:val="26"/>
                      </w:rPr>
                      <m:t xml:space="preserve">-1</m:t>
                    </m:r>
                  </m:sup>
                </m:sSup>
                <m:r>
                  <w:rPr>
                    <w:b w:val="1"/>
                    <w:sz w:val="26"/>
                    <w:szCs w:val="26"/>
                  </w:rPr>
                  <m:t xml:space="preserve">(m-</m:t>
                </m:r>
                <m:sSub>
                  <m:sSubPr>
                    <m:ctrlPr>
                      <w:rPr>
                        <w:b w:val="1"/>
                        <w:sz w:val="26"/>
                        <w:szCs w:val="26"/>
                      </w:rPr>
                    </m:ctrlPr>
                  </m:sSubPr>
                  <m:e>
                    <m:r>
                      <w:rPr>
                        <w:b w:val="1"/>
                        <w:sz w:val="26"/>
                        <w:szCs w:val="26"/>
                      </w:rPr>
                      <m:t xml:space="preserve">X</m:t>
                    </m:r>
                  </m:e>
                  <m:sub>
                    <m:r>
                      <w:rPr>
                        <w:b w:val="1"/>
                        <w:sz w:val="26"/>
                        <w:szCs w:val="26"/>
                      </w:rPr>
                      <m:t xml:space="preserve">A</m:t>
                    </m:r>
                  </m:sub>
                </m:sSub>
                <m:sSub>
                  <m:sSubPr>
                    <m:ctrlPr>
                      <w:rPr>
                        <w:b w:val="1"/>
                        <w:sz w:val="26"/>
                        <w:szCs w:val="26"/>
                      </w:rPr>
                    </m:ctrlPr>
                  </m:sSubPr>
                  <m:e>
                    <m:r>
                      <w:rPr>
                        <w:b w:val="1"/>
                        <w:sz w:val="26"/>
                        <w:szCs w:val="26"/>
                      </w:rPr>
                      <m:t xml:space="preserve">S</m:t>
                    </m:r>
                  </m:e>
                  <m:sub>
                    <m:r>
                      <w:rPr>
                        <w:b w:val="1"/>
                        <w:sz w:val="26"/>
                        <w:szCs w:val="26"/>
                      </w:rPr>
                      <m:t xml:space="preserve">1</m:t>
                    </m:r>
                  </m:sub>
                </m:sSub>
                <m:r>
                  <w:rPr>
                    <w:b w:val="1"/>
                    <w:sz w:val="26"/>
                    <w:szCs w:val="26"/>
                  </w:rPr>
                  <m:t xml:space="preserve">)  mod(q-1)</m:t>
                </m:r>
              </m:sup>
            </m:sSup>
            <m:r>
              <w:rPr>
                <w:b w:val="1"/>
                <w:sz w:val="26"/>
                <w:szCs w:val="26"/>
              </w:rPr>
              <m:t xml:space="preserve"> mod q</m:t>
            </m:r>
          </m:e>
          <m:sup/>
        </m:sSup>
      </m:oMath>
      <w:r w:rsidDel="00000000" w:rsidR="00000000" w:rsidRPr="00000000">
        <w:rPr>
          <w:rtl w:val="0"/>
        </w:rPr>
      </w:r>
    </w:p>
    <w:p w:rsidR="00000000" w:rsidDel="00000000" w:rsidP="00000000" w:rsidRDefault="00000000" w:rsidRPr="00000000" w14:paraId="000004C0">
      <w:pPr>
        <w:ind w:left="0" w:firstLine="0"/>
        <w:rPr>
          <w:sz w:val="26"/>
          <w:szCs w:val="26"/>
        </w:rPr>
      </w:pPr>
      <w:r w:rsidDel="00000000" w:rsidR="00000000" w:rsidRPr="00000000">
        <w:rPr>
          <w:sz w:val="26"/>
          <w:szCs w:val="26"/>
          <w:rtl w:val="0"/>
        </w:rPr>
        <w:t xml:space="preserve"> Ta có:</w:t>
      </w:r>
    </w:p>
    <w:p w:rsidR="00000000" w:rsidDel="00000000" w:rsidP="00000000" w:rsidRDefault="00000000" w:rsidRPr="00000000" w14:paraId="000004C1">
      <w:pPr>
        <w:ind w:left="0" w:firstLine="0"/>
        <w:rPr>
          <w:sz w:val="26"/>
          <w:szCs w:val="26"/>
        </w:rPr>
      </w:pPr>
      <m:oMath/>
      <m:oMath>
        <m:r>
          <w:rPr>
            <w:sz w:val="26"/>
            <w:szCs w:val="26"/>
          </w:rPr>
          <m:t xml:space="preserve">K</m:t>
        </m:r>
        <m:sSup>
          <m:sSupPr>
            <m:ctrlPr>
              <w:rPr>
                <w:sz w:val="26"/>
                <w:szCs w:val="26"/>
              </w:rPr>
            </m:ctrlPr>
          </m:sSupPr>
          <m:e>
            <m:r>
              <w:rPr>
                <w:sz w:val="26"/>
                <w:szCs w:val="26"/>
              </w:rPr>
              <m:t xml:space="preserve">K</m:t>
            </m:r>
          </m:e>
          <m:sup>
            <m:r>
              <w:rPr>
                <w:sz w:val="26"/>
                <w:szCs w:val="26"/>
              </w:rPr>
              <m:t xml:space="preserve">-1</m:t>
            </m:r>
          </m:sup>
        </m:sSup>
        <m:r>
          <w:rPr>
            <w:sz w:val="26"/>
            <w:szCs w:val="26"/>
          </w:rPr>
          <m:t xml:space="preserve">(m-</m:t>
        </m:r>
        <m:sSub>
          <m:sSubPr>
            <m:ctrlPr>
              <w:rPr>
                <w:sz w:val="26"/>
                <w:szCs w:val="26"/>
              </w:rPr>
            </m:ctrlPr>
          </m:sSubPr>
          <m:e>
            <m:r>
              <w:rPr>
                <w:sz w:val="26"/>
                <w:szCs w:val="26"/>
              </w:rPr>
              <m:t xml:space="preserve">X</m:t>
            </m:r>
          </m:e>
          <m:sub>
            <m:r>
              <w:rPr>
                <w:sz w:val="26"/>
                <w:szCs w:val="26"/>
              </w:rPr>
              <m:t xml:space="preserve">A</m:t>
            </m:r>
          </m:sub>
        </m:sSub>
        <m:sSub>
          <m:sSubPr>
            <m:ctrlPr>
              <w:rPr>
                <w:sz w:val="26"/>
                <w:szCs w:val="26"/>
              </w:rPr>
            </m:ctrlPr>
          </m:sSubPr>
          <m:e>
            <m:r>
              <w:rPr>
                <w:sz w:val="26"/>
                <w:szCs w:val="26"/>
              </w:rPr>
              <m:t xml:space="preserve">S</m:t>
            </m:r>
          </m:e>
          <m:sub>
            <m:r>
              <w:rPr>
                <w:sz w:val="26"/>
                <w:szCs w:val="26"/>
              </w:rPr>
              <m:t xml:space="preserve">1</m:t>
            </m:r>
          </m:sub>
        </m:sSub>
        <m:r>
          <w:rPr>
            <w:sz w:val="26"/>
            <w:szCs w:val="26"/>
          </w:rPr>
          <m:t xml:space="preserve">) mod(q-1) = m-</m:t>
        </m:r>
        <m:sSub>
          <m:sSubPr>
            <m:ctrlPr>
              <w:rPr>
                <w:sz w:val="26"/>
                <w:szCs w:val="26"/>
              </w:rPr>
            </m:ctrlPr>
          </m:sSubPr>
          <m:e>
            <m:r>
              <w:rPr>
                <w:sz w:val="26"/>
                <w:szCs w:val="26"/>
              </w:rPr>
              <m:t xml:space="preserve">X</m:t>
            </m:r>
          </m:e>
          <m:sub>
            <m:r>
              <w:rPr>
                <w:sz w:val="26"/>
                <w:szCs w:val="26"/>
              </w:rPr>
              <m:t xml:space="preserve">A</m:t>
            </m:r>
          </m:sub>
        </m:sSub>
        <m:sSub>
          <m:sSubPr>
            <m:ctrlPr>
              <w:rPr>
                <w:sz w:val="26"/>
                <w:szCs w:val="26"/>
              </w:rPr>
            </m:ctrlPr>
          </m:sSubPr>
          <m:e>
            <m:r>
              <w:rPr>
                <w:sz w:val="26"/>
                <w:szCs w:val="26"/>
              </w:rPr>
              <m:t xml:space="preserve">S</m:t>
            </m:r>
          </m:e>
          <m:sub>
            <m:r>
              <w:rPr>
                <w:sz w:val="26"/>
                <w:szCs w:val="26"/>
              </w:rPr>
              <m:t xml:space="preserve">1</m:t>
            </m:r>
          </m:sub>
        </m:sSub>
        <m:r>
          <w:rPr>
            <w:sz w:val="26"/>
            <w:szCs w:val="26"/>
          </w:rPr>
          <m:t xml:space="preserve"> mod(q-1)</m:t>
        </m:r>
      </m:oMath>
      <w:r w:rsidDel="00000000" w:rsidR="00000000" w:rsidRPr="00000000">
        <w:rPr>
          <w:sz w:val="26"/>
          <w:szCs w:val="26"/>
          <w:rtl w:val="0"/>
        </w:rPr>
        <w:t xml:space="preserve">.</w:t>
      </w:r>
    </w:p>
    <w:p w:rsidR="00000000" w:rsidDel="00000000" w:rsidP="00000000" w:rsidRDefault="00000000" w:rsidRPr="00000000" w14:paraId="000004C2">
      <w:pPr>
        <w:ind w:left="0" w:firstLine="0"/>
        <w:rPr>
          <w:sz w:val="26"/>
          <w:szCs w:val="26"/>
        </w:rPr>
      </w:pPr>
      <w:r w:rsidDel="00000000" w:rsidR="00000000" w:rsidRPr="00000000">
        <w:rPr>
          <w:sz w:val="26"/>
          <w:szCs w:val="26"/>
          <w:rtl w:val="0"/>
        </w:rPr>
        <w:t xml:space="preserve">Như vậy biểu thức trên trở thành:</w:t>
      </w:r>
    </w:p>
    <w:p w:rsidR="00000000" w:rsidDel="00000000" w:rsidP="00000000" w:rsidRDefault="00000000" w:rsidRPr="00000000" w14:paraId="000004C3">
      <w:pPr>
        <w:ind w:left="0" w:firstLine="0"/>
        <w:rPr>
          <w:sz w:val="26"/>
          <w:szCs w:val="26"/>
        </w:rPr>
      </w:pPr>
      <m:oMath>
        <m:sSub>
          <m:sSubPr>
            <m:ctrlPr>
              <w:rPr>
                <w:sz w:val="26"/>
                <w:szCs w:val="26"/>
              </w:rPr>
            </m:ctrlPr>
          </m:sSubPr>
          <m:e>
            <m:r>
              <w:rPr>
                <w:sz w:val="26"/>
                <w:szCs w:val="26"/>
              </w:rPr>
              <m:t xml:space="preserve">V</m:t>
            </m:r>
          </m:e>
          <m:sub>
            <m:r>
              <w:rPr>
                <w:sz w:val="26"/>
                <w:szCs w:val="26"/>
              </w:rPr>
              <m:t xml:space="preserve">2</m:t>
            </m:r>
          </m:sub>
        </m:sSub>
        <m:r>
          <w:rPr>
            <w:sz w:val="26"/>
            <w:szCs w:val="26"/>
          </w:rPr>
          <m:t xml:space="preserve">=</m:t>
        </m:r>
        <m:sSup>
          <m:sSupPr>
            <m:ctrlPr>
              <w:rPr>
                <w:sz w:val="26"/>
                <w:szCs w:val="26"/>
              </w:rPr>
            </m:ctrlPr>
          </m:sSupPr>
          <m:e>
            <m:r>
              <w:rPr>
                <w:sz w:val="26"/>
                <w:szCs w:val="26"/>
              </w:rPr>
              <m:t xml:space="preserve">(</m:t>
            </m:r>
            <m:r>
              <w:rPr>
                <w:sz w:val="26"/>
                <w:szCs w:val="26"/>
              </w:rPr>
              <m:t>α</m:t>
            </m:r>
          </m:e>
          <m:sup>
            <m:sSub>
              <m:sSubPr>
                <m:ctrlPr>
                  <w:rPr>
                    <w:sz w:val="26"/>
                    <w:szCs w:val="26"/>
                  </w:rPr>
                </m:ctrlPr>
              </m:sSubPr>
              <m:e>
                <m:r>
                  <w:rPr>
                    <w:sz w:val="26"/>
                    <w:szCs w:val="26"/>
                  </w:rPr>
                  <m:t xml:space="preserve">X</m:t>
                </m:r>
              </m:e>
              <m:sub>
                <m:r>
                  <w:rPr>
                    <w:sz w:val="26"/>
                    <w:szCs w:val="26"/>
                  </w:rPr>
                  <m:t xml:space="preserve">A</m:t>
                </m:r>
              </m:sub>
            </m:sSub>
            <m:sSub>
              <m:sSubPr>
                <m:ctrlPr>
                  <w:rPr>
                    <w:sz w:val="26"/>
                    <w:szCs w:val="26"/>
                  </w:rPr>
                </m:ctrlPr>
              </m:sSubPr>
              <m:e>
                <m:r>
                  <w:rPr>
                    <w:sz w:val="26"/>
                    <w:szCs w:val="26"/>
                  </w:rPr>
                  <m:t xml:space="preserve">S</m:t>
                </m:r>
              </m:e>
              <m:sub>
                <m:r>
                  <w:rPr>
                    <w:sz w:val="26"/>
                    <w:szCs w:val="26"/>
                  </w:rPr>
                  <m:t xml:space="preserve">1</m:t>
                </m:r>
              </m:sub>
            </m:sSub>
          </m:sup>
        </m:sSup>
        <m:r>
          <w:rPr>
            <w:sz w:val="26"/>
            <w:szCs w:val="26"/>
          </w:rPr>
          <m:t xml:space="preserve">)(</m:t>
        </m:r>
        <m:r>
          <w:rPr>
            <w:sz w:val="26"/>
            <w:szCs w:val="26"/>
          </w:rPr>
          <m:t>α</m:t>
        </m:r>
        <m:sSup>
          <m:sSupPr>
            <m:ctrlPr>
              <w:rPr>
                <w:sz w:val="26"/>
                <w:szCs w:val="26"/>
              </w:rPr>
            </m:ctrlPr>
          </m:sSupPr>
          <m:e>
            <m:r>
              <w:rPr>
                <w:sz w:val="26"/>
                <w:szCs w:val="26"/>
              </w:rPr>
              <m:t xml:space="preserve">)</m:t>
            </m:r>
          </m:e>
          <m:sup>
            <m:r>
              <w:rPr>
                <w:sz w:val="26"/>
                <w:szCs w:val="26"/>
              </w:rPr>
              <m:t xml:space="preserve">m-</m:t>
            </m:r>
            <m:sSub>
              <m:sSubPr>
                <m:ctrlPr>
                  <w:rPr>
                    <w:sz w:val="26"/>
                    <w:szCs w:val="26"/>
                  </w:rPr>
                </m:ctrlPr>
              </m:sSubPr>
              <m:e>
                <m:r>
                  <w:rPr>
                    <w:sz w:val="26"/>
                    <w:szCs w:val="26"/>
                  </w:rPr>
                  <m:t xml:space="preserve">X</m:t>
                </m:r>
              </m:e>
              <m:sub>
                <m:r>
                  <w:rPr>
                    <w:sz w:val="26"/>
                    <w:szCs w:val="26"/>
                  </w:rPr>
                  <m:t xml:space="preserve">A</m:t>
                </m:r>
              </m:sub>
            </m:sSub>
            <m:sSub>
              <m:sSubPr>
                <m:ctrlPr>
                  <w:rPr>
                    <w:sz w:val="26"/>
                    <w:szCs w:val="26"/>
                  </w:rPr>
                </m:ctrlPr>
              </m:sSubPr>
              <m:e>
                <m:r>
                  <w:rPr>
                    <w:sz w:val="26"/>
                    <w:szCs w:val="26"/>
                  </w:rPr>
                  <m:t xml:space="preserve">S</m:t>
                </m:r>
              </m:e>
              <m:sub>
                <m:r>
                  <w:rPr>
                    <w:sz w:val="26"/>
                    <w:szCs w:val="26"/>
                  </w:rPr>
                  <m:t xml:space="preserve">1</m:t>
                </m:r>
              </m:sub>
            </m:sSub>
          </m:sup>
        </m:sSup>
        <m:r>
          <w:rPr>
            <w:sz w:val="26"/>
            <w:szCs w:val="26"/>
          </w:rPr>
          <m:t xml:space="preserve">=(</m:t>
        </m:r>
        <m:r>
          <w:rPr>
            <w:sz w:val="26"/>
            <w:szCs w:val="26"/>
          </w:rPr>
          <m:t>α</m:t>
        </m:r>
        <m:sSup>
          <m:sSupPr>
            <m:ctrlPr>
              <w:rPr>
                <w:sz w:val="26"/>
                <w:szCs w:val="26"/>
              </w:rPr>
            </m:ctrlPr>
          </m:sSupPr>
          <m:e>
            <m:r>
              <w:rPr>
                <w:sz w:val="26"/>
                <w:szCs w:val="26"/>
              </w:rPr>
              <m:t xml:space="preserve">)</m:t>
            </m:r>
          </m:e>
          <m:sup>
            <m:r>
              <w:rPr>
                <w:sz w:val="26"/>
                <w:szCs w:val="26"/>
              </w:rPr>
              <m:t xml:space="preserve">m</m:t>
            </m:r>
          </m:sup>
        </m:sSup>
        <m:r>
          <w:rPr>
            <w:sz w:val="26"/>
            <w:szCs w:val="26"/>
          </w:rPr>
          <m:t xml:space="preserve">=</m:t>
        </m:r>
        <m:sSub>
          <m:sSubPr>
            <m:ctrlPr>
              <w:rPr>
                <w:sz w:val="26"/>
                <w:szCs w:val="26"/>
              </w:rPr>
            </m:ctrlPr>
          </m:sSubPr>
          <m:e>
            <m:r>
              <w:rPr>
                <w:sz w:val="26"/>
                <w:szCs w:val="26"/>
              </w:rPr>
              <m:t xml:space="preserve">V</m:t>
            </m:r>
          </m:e>
          <m:sub>
            <m:r>
              <w:rPr>
                <w:sz w:val="26"/>
                <w:szCs w:val="26"/>
              </w:rPr>
              <m:t xml:space="preserve">1</m:t>
            </m:r>
          </m:sub>
        </m:sSub>
      </m:oMath>
      <w:r w:rsidDel="00000000" w:rsidR="00000000" w:rsidRPr="00000000">
        <w:rPr>
          <w:sz w:val="26"/>
          <w:szCs w:val="26"/>
          <w:rtl w:val="0"/>
        </w:rPr>
        <w:t xml:space="preserve">.   </w:t>
      </w:r>
    </w:p>
    <w:p w:rsidR="00000000" w:rsidDel="00000000" w:rsidP="00000000" w:rsidRDefault="00000000" w:rsidRPr="00000000" w14:paraId="000004C4">
      <w:pPr>
        <w:ind w:left="0" w:firstLine="0"/>
        <w:rPr>
          <w:sz w:val="26"/>
          <w:szCs w:val="26"/>
        </w:rPr>
      </w:pPr>
      <w:r w:rsidDel="00000000" w:rsidR="00000000" w:rsidRPr="00000000">
        <w:rPr>
          <w:b w:val="1"/>
          <w:sz w:val="26"/>
          <w:szCs w:val="26"/>
          <w:rtl w:val="0"/>
        </w:rPr>
        <w:t xml:space="preserve">BTVN: 1) </w:t>
      </w:r>
      <w:r w:rsidDel="00000000" w:rsidR="00000000" w:rsidRPr="00000000">
        <w:rPr>
          <w:sz w:val="26"/>
          <w:szCs w:val="26"/>
          <w:rtl w:val="0"/>
        </w:rPr>
        <w:t xml:space="preserve">Đọc kỹ lại trong sách phần mô tả 3 thuật toán của Lược đồ chữ ký số ElGamal, đặc biệt là phải hiểu được những tính toán trong thuật toán cũng như tính đúng đắn của chữ ký.</w:t>
      </w:r>
    </w:p>
    <w:p w:rsidR="00000000" w:rsidDel="00000000" w:rsidP="00000000" w:rsidRDefault="00000000" w:rsidRPr="00000000" w14:paraId="000004C5">
      <w:pPr>
        <w:ind w:left="0" w:firstLine="0"/>
        <w:rPr>
          <w:sz w:val="26"/>
          <w:szCs w:val="26"/>
        </w:rPr>
      </w:pPr>
      <w:r w:rsidDel="00000000" w:rsidR="00000000" w:rsidRPr="00000000">
        <w:rPr>
          <w:b w:val="1"/>
          <w:sz w:val="26"/>
          <w:szCs w:val="26"/>
          <w:rtl w:val="0"/>
        </w:rPr>
        <w:t xml:space="preserve">2)</w:t>
      </w:r>
      <w:r w:rsidDel="00000000" w:rsidR="00000000" w:rsidRPr="00000000">
        <w:rPr>
          <w:sz w:val="26"/>
          <w:szCs w:val="26"/>
          <w:rtl w:val="0"/>
        </w:rPr>
        <w:t xml:space="preserve"> Thực hiện ví dụ ở trang 425 trong sách bằng Sage.</w:t>
      </w:r>
    </w:p>
    <w:p w:rsidR="00000000" w:rsidDel="00000000" w:rsidP="00000000" w:rsidRDefault="00000000" w:rsidRPr="00000000" w14:paraId="000004C6">
      <w:pPr>
        <w:ind w:left="0" w:firstLine="0"/>
        <w:rPr>
          <w:sz w:val="26"/>
          <w:szCs w:val="26"/>
        </w:rPr>
      </w:pPr>
      <w:r w:rsidDel="00000000" w:rsidR="00000000" w:rsidRPr="00000000">
        <w:rPr>
          <w:rtl w:val="0"/>
        </w:rPr>
      </w:r>
    </w:p>
    <w:p w:rsidR="00000000" w:rsidDel="00000000" w:rsidP="00000000" w:rsidRDefault="00000000" w:rsidRPr="00000000" w14:paraId="000004C7">
      <w:pPr>
        <w:ind w:left="0" w:firstLine="0"/>
        <w:rPr>
          <w:sz w:val="26"/>
          <w:szCs w:val="26"/>
        </w:rPr>
      </w:pPr>
      <w:r w:rsidDel="00000000" w:rsidR="00000000" w:rsidRPr="00000000">
        <w:rPr>
          <w:b w:val="1"/>
          <w:sz w:val="26"/>
          <w:szCs w:val="26"/>
          <w:rtl w:val="0"/>
        </w:rPr>
        <w:t xml:space="preserve">Ngày 09/11/2021 (Tuần 9, Thứ 3), GV: Võ Tùng Linh</w:t>
      </w:r>
      <w:r w:rsidDel="00000000" w:rsidR="00000000" w:rsidRPr="00000000">
        <w:rPr>
          <w:rtl w:val="0"/>
        </w:rPr>
      </w:r>
    </w:p>
    <w:p w:rsidR="00000000" w:rsidDel="00000000" w:rsidP="00000000" w:rsidRDefault="00000000" w:rsidRPr="00000000" w14:paraId="000004C8">
      <w:pPr>
        <w:ind w:left="0" w:firstLine="0"/>
        <w:rPr>
          <w:sz w:val="26"/>
          <w:szCs w:val="26"/>
        </w:rPr>
      </w:pPr>
      <w:r w:rsidDel="00000000" w:rsidR="00000000" w:rsidRPr="00000000">
        <w:rPr>
          <w:rtl w:val="0"/>
        </w:rPr>
      </w:r>
    </w:p>
    <w:p w:rsidR="00000000" w:rsidDel="00000000" w:rsidP="00000000" w:rsidRDefault="00000000" w:rsidRPr="00000000" w14:paraId="000004C9">
      <w:pPr>
        <w:ind w:left="0" w:firstLine="0"/>
        <w:rPr>
          <w:sz w:val="26"/>
          <w:szCs w:val="26"/>
        </w:rPr>
      </w:pPr>
      <w:r w:rsidDel="00000000" w:rsidR="00000000" w:rsidRPr="00000000">
        <w:rPr>
          <w:b w:val="1"/>
          <w:sz w:val="26"/>
          <w:szCs w:val="26"/>
          <w:rtl w:val="0"/>
        </w:rPr>
        <w:t xml:space="preserve">Lược đồ chữ ký số DSA (DSA = </w:t>
      </w:r>
      <w:r w:rsidDel="00000000" w:rsidR="00000000" w:rsidRPr="00000000">
        <w:rPr>
          <w:b w:val="1"/>
          <w:sz w:val="26"/>
          <w:szCs w:val="26"/>
          <w:u w:val="single"/>
          <w:rtl w:val="0"/>
        </w:rPr>
        <w:t xml:space="preserve">D</w:t>
      </w:r>
      <w:r w:rsidDel="00000000" w:rsidR="00000000" w:rsidRPr="00000000">
        <w:rPr>
          <w:b w:val="1"/>
          <w:sz w:val="26"/>
          <w:szCs w:val="26"/>
          <w:rtl w:val="0"/>
        </w:rPr>
        <w:t xml:space="preserve">igital </w:t>
      </w:r>
      <w:r w:rsidDel="00000000" w:rsidR="00000000" w:rsidRPr="00000000">
        <w:rPr>
          <w:b w:val="1"/>
          <w:sz w:val="26"/>
          <w:szCs w:val="26"/>
          <w:u w:val="single"/>
          <w:rtl w:val="0"/>
        </w:rPr>
        <w:t xml:space="preserve">S</w:t>
      </w:r>
      <w:r w:rsidDel="00000000" w:rsidR="00000000" w:rsidRPr="00000000">
        <w:rPr>
          <w:b w:val="1"/>
          <w:sz w:val="26"/>
          <w:szCs w:val="26"/>
          <w:rtl w:val="0"/>
        </w:rPr>
        <w:t xml:space="preserve">ignature </w:t>
      </w:r>
      <w:r w:rsidDel="00000000" w:rsidR="00000000" w:rsidRPr="00000000">
        <w:rPr>
          <w:b w:val="1"/>
          <w:sz w:val="26"/>
          <w:szCs w:val="26"/>
          <w:u w:val="single"/>
          <w:rtl w:val="0"/>
        </w:rPr>
        <w:t xml:space="preserve">A</w:t>
      </w:r>
      <w:r w:rsidDel="00000000" w:rsidR="00000000" w:rsidRPr="00000000">
        <w:rPr>
          <w:b w:val="1"/>
          <w:sz w:val="26"/>
          <w:szCs w:val="26"/>
          <w:rtl w:val="0"/>
        </w:rPr>
        <w:t xml:space="preserve">lgorithm)</w:t>
      </w:r>
      <w:r w:rsidDel="00000000" w:rsidR="00000000" w:rsidRPr="00000000">
        <w:rPr>
          <w:rtl w:val="0"/>
        </w:rPr>
      </w:r>
    </w:p>
    <w:p w:rsidR="00000000" w:rsidDel="00000000" w:rsidP="00000000" w:rsidRDefault="00000000" w:rsidRPr="00000000" w14:paraId="000004CA">
      <w:pPr>
        <w:ind w:left="0" w:firstLine="0"/>
        <w:rPr>
          <w:sz w:val="26"/>
          <w:szCs w:val="26"/>
        </w:rPr>
      </w:pPr>
      <w:r w:rsidDel="00000000" w:rsidR="00000000" w:rsidRPr="00000000">
        <w:rPr>
          <w:rtl w:val="0"/>
        </w:rPr>
      </w:r>
    </w:p>
    <w:p w:rsidR="00000000" w:rsidDel="00000000" w:rsidP="00000000" w:rsidRDefault="00000000" w:rsidRPr="00000000" w14:paraId="000004CB">
      <w:pPr>
        <w:ind w:left="0" w:firstLine="0"/>
        <w:rPr>
          <w:sz w:val="26"/>
          <w:szCs w:val="26"/>
        </w:rPr>
      </w:pPr>
      <w:r w:rsidDel="00000000" w:rsidR="00000000" w:rsidRPr="00000000">
        <w:rPr>
          <w:b w:val="1"/>
          <w:sz w:val="26"/>
          <w:szCs w:val="26"/>
          <w:rtl w:val="0"/>
        </w:rPr>
        <w:t xml:space="preserve">Các tham số miền:</w:t>
      </w:r>
      <w:r w:rsidDel="00000000" w:rsidR="00000000" w:rsidRPr="00000000">
        <w:rPr>
          <w:sz w:val="26"/>
          <w:szCs w:val="26"/>
          <w:rtl w:val="0"/>
        </w:rPr>
        <w:t xml:space="preserve"> </w:t>
      </w:r>
      <m:oMath>
        <m:r>
          <w:rPr>
            <w:sz w:val="26"/>
            <w:szCs w:val="26"/>
          </w:rPr>
          <m:t xml:space="preserve">(p,q,g)</m:t>
        </m:r>
      </m:oMath>
      <w:r w:rsidDel="00000000" w:rsidR="00000000" w:rsidRPr="00000000">
        <w:rPr>
          <w:sz w:val="26"/>
          <w:szCs w:val="26"/>
          <w:rtl w:val="0"/>
        </w:rPr>
        <w:t xml:space="preserve"> và hàm băm </w:t>
      </w:r>
      <m:oMath>
        <m:r>
          <w:rPr>
            <w:sz w:val="26"/>
            <w:szCs w:val="26"/>
          </w:rPr>
          <m:t xml:space="preserve">H</m:t>
        </m:r>
      </m:oMath>
      <w:r w:rsidDel="00000000" w:rsidR="00000000" w:rsidRPr="00000000">
        <w:rPr>
          <w:sz w:val="26"/>
          <w:szCs w:val="26"/>
          <w:rtl w:val="0"/>
        </w:rPr>
        <w:t xml:space="preserve">, trong đó:</w:t>
      </w:r>
    </w:p>
    <w:p w:rsidR="00000000" w:rsidDel="00000000" w:rsidP="00000000" w:rsidRDefault="00000000" w:rsidRPr="00000000" w14:paraId="000004CC">
      <w:pPr>
        <w:numPr>
          <w:ilvl w:val="0"/>
          <w:numId w:val="21"/>
        </w:numPr>
        <w:ind w:left="720" w:hanging="360"/>
        <w:rPr>
          <w:sz w:val="26"/>
          <w:szCs w:val="26"/>
          <w:u w:val="none"/>
        </w:rPr>
      </w:pPr>
      <m:oMath>
        <m:r>
          <w:rPr>
            <w:sz w:val="26"/>
            <w:szCs w:val="26"/>
          </w:rPr>
          <m:t xml:space="preserve">p</m:t>
        </m:r>
      </m:oMath>
      <w:r w:rsidDel="00000000" w:rsidR="00000000" w:rsidRPr="00000000">
        <w:rPr>
          <w:sz w:val="26"/>
          <w:szCs w:val="26"/>
          <w:rtl w:val="0"/>
        </w:rPr>
        <w:t xml:space="preserve"> là một số nguyên tố thoả mãn </w:t>
      </w:r>
      <m:oMath>
        <m:sSup>
          <m:sSupPr>
            <m:ctrlPr>
              <w:rPr>
                <w:sz w:val="26"/>
                <w:szCs w:val="26"/>
              </w:rPr>
            </m:ctrlPr>
          </m:sSupPr>
          <m:e>
            <m:r>
              <w:rPr>
                <w:sz w:val="26"/>
                <w:szCs w:val="26"/>
              </w:rPr>
              <m:t xml:space="preserve">2</m:t>
            </m:r>
          </m:e>
          <m:sup>
            <m:r>
              <w:rPr>
                <w:sz w:val="26"/>
                <w:szCs w:val="26"/>
              </w:rPr>
              <m:t xml:space="preserve">L-1</m:t>
            </m:r>
          </m:sup>
        </m:sSup>
        <m:r>
          <w:rPr>
            <w:sz w:val="26"/>
            <w:szCs w:val="26"/>
          </w:rPr>
          <m:t xml:space="preserve">&lt;p&lt;</m:t>
        </m:r>
        <m:sSup>
          <m:sSupPr>
            <m:ctrlPr>
              <w:rPr>
                <w:sz w:val="26"/>
                <w:szCs w:val="26"/>
              </w:rPr>
            </m:ctrlPr>
          </m:sSupPr>
          <m:e>
            <m:r>
              <w:rPr>
                <w:sz w:val="26"/>
                <w:szCs w:val="26"/>
              </w:rPr>
              <m:t xml:space="preserve">2</m:t>
            </m:r>
          </m:e>
          <m:sup>
            <m:r>
              <w:rPr>
                <w:sz w:val="26"/>
                <w:szCs w:val="26"/>
              </w:rPr>
              <m:t xml:space="preserve">L</m:t>
            </m:r>
          </m:sup>
        </m:sSup>
      </m:oMath>
      <w:r w:rsidDel="00000000" w:rsidR="00000000" w:rsidRPr="00000000">
        <w:rPr>
          <w:sz w:val="26"/>
          <w:szCs w:val="26"/>
          <w:rtl w:val="0"/>
        </w:rPr>
        <w:t xml:space="preserve"> với </w:t>
      </w:r>
      <m:oMath>
        <m:r>
          <w:rPr>
            <w:sz w:val="26"/>
            <w:szCs w:val="26"/>
          </w:rPr>
          <m:t xml:space="preserve">L = 512, 1024, 2048, 3072, 4096,...</m:t>
        </m:r>
      </m:oMath>
      <w:r w:rsidDel="00000000" w:rsidR="00000000" w:rsidRPr="00000000">
        <w:rPr>
          <w:rtl w:val="0"/>
        </w:rPr>
      </w:r>
    </w:p>
    <w:p w:rsidR="00000000" w:rsidDel="00000000" w:rsidP="00000000" w:rsidRDefault="00000000" w:rsidRPr="00000000" w14:paraId="000004CD">
      <w:pPr>
        <w:numPr>
          <w:ilvl w:val="0"/>
          <w:numId w:val="21"/>
        </w:numPr>
        <w:ind w:left="720" w:hanging="360"/>
        <w:rPr>
          <w:sz w:val="26"/>
          <w:szCs w:val="26"/>
          <w:u w:val="none"/>
        </w:rPr>
      </w:pPr>
      <m:oMath>
        <m:r>
          <w:rPr>
            <w:sz w:val="26"/>
            <w:szCs w:val="26"/>
          </w:rPr>
          <m:t xml:space="preserve">q</m:t>
        </m:r>
      </m:oMath>
      <w:r w:rsidDel="00000000" w:rsidR="00000000" w:rsidRPr="00000000">
        <w:rPr>
          <w:sz w:val="26"/>
          <w:szCs w:val="26"/>
          <w:rtl w:val="0"/>
        </w:rPr>
        <w:t xml:space="preserve"> là một ước nguyên tố của </w:t>
      </w:r>
      <m:oMath>
        <m:r>
          <w:rPr>
            <w:sz w:val="26"/>
            <w:szCs w:val="26"/>
          </w:rPr>
          <m:t xml:space="preserve">p-1</m:t>
        </m:r>
      </m:oMath>
      <w:r w:rsidDel="00000000" w:rsidR="00000000" w:rsidRPr="00000000">
        <w:rPr>
          <w:sz w:val="26"/>
          <w:szCs w:val="26"/>
          <w:rtl w:val="0"/>
        </w:rPr>
        <w:t xml:space="preserve">, độ dài bit của </w:t>
      </w:r>
      <m:oMath>
        <m:r>
          <w:rPr>
            <w:sz w:val="26"/>
            <w:szCs w:val="26"/>
          </w:rPr>
          <m:t xml:space="preserve">q</m:t>
        </m:r>
      </m:oMath>
      <w:r w:rsidDel="00000000" w:rsidR="00000000" w:rsidRPr="00000000">
        <w:rPr>
          <w:sz w:val="26"/>
          <w:szCs w:val="26"/>
          <w:rtl w:val="0"/>
        </w:rPr>
        <w:t xml:space="preserve"> là </w:t>
      </w:r>
      <m:oMath>
        <m:r>
          <w:rPr>
            <w:sz w:val="26"/>
            <w:szCs w:val="26"/>
          </w:rPr>
          <m:t xml:space="preserve">N</m:t>
        </m:r>
      </m:oMath>
      <w:r w:rsidDel="00000000" w:rsidR="00000000" w:rsidRPr="00000000">
        <w:rPr>
          <w:sz w:val="26"/>
          <w:szCs w:val="26"/>
          <w:rtl w:val="0"/>
        </w:rPr>
        <w:t xml:space="preserve">, tức là </w:t>
      </w:r>
      <m:oMath>
        <m:sSup>
          <m:sSupPr>
            <m:ctrlPr>
              <w:rPr>
                <w:sz w:val="26"/>
                <w:szCs w:val="26"/>
              </w:rPr>
            </m:ctrlPr>
          </m:sSupPr>
          <m:e>
            <m:r>
              <w:rPr>
                <w:sz w:val="26"/>
                <w:szCs w:val="26"/>
              </w:rPr>
              <m:t xml:space="preserve">2</m:t>
            </m:r>
          </m:e>
          <m:sup>
            <m:r>
              <w:rPr>
                <w:sz w:val="26"/>
                <w:szCs w:val="26"/>
              </w:rPr>
              <m:t xml:space="preserve">N-1</m:t>
            </m:r>
          </m:sup>
        </m:sSup>
        <m:r>
          <w:rPr>
            <w:sz w:val="26"/>
            <w:szCs w:val="26"/>
          </w:rPr>
          <m:t xml:space="preserve">&lt;q&lt;</m:t>
        </m:r>
        <m:sSup>
          <m:sSupPr>
            <m:ctrlPr>
              <w:rPr>
                <w:sz w:val="26"/>
                <w:szCs w:val="26"/>
              </w:rPr>
            </m:ctrlPr>
          </m:sSupPr>
          <m:e>
            <m:r>
              <w:rPr>
                <w:sz w:val="26"/>
                <w:szCs w:val="26"/>
              </w:rPr>
              <m:t xml:space="preserve">2</m:t>
            </m:r>
          </m:e>
          <m:sup>
            <m:r>
              <w:rPr>
                <w:sz w:val="26"/>
                <w:szCs w:val="26"/>
              </w:rPr>
              <m:t xml:space="preserve">N</m:t>
            </m:r>
          </m:sup>
        </m:sSup>
      </m:oMath>
      <w:r w:rsidDel="00000000" w:rsidR="00000000" w:rsidRPr="00000000">
        <w:rPr>
          <w:sz w:val="26"/>
          <w:szCs w:val="26"/>
          <w:rtl w:val="0"/>
        </w:rPr>
        <w:t xml:space="preserve">, ở đây </w:t>
      </w:r>
      <m:oMath>
        <m:r>
          <w:rPr>
            <w:sz w:val="26"/>
            <w:szCs w:val="26"/>
          </w:rPr>
          <m:t xml:space="preserve">N=64,128,256,512</m:t>
        </m:r>
      </m:oMath>
      <w:r w:rsidDel="00000000" w:rsidR="00000000" w:rsidRPr="00000000">
        <w:rPr>
          <w:sz w:val="26"/>
          <w:szCs w:val="26"/>
          <w:rtl w:val="0"/>
        </w:rPr>
        <w:t xml:space="preserve">.</w:t>
      </w:r>
    </w:p>
    <w:p w:rsidR="00000000" w:rsidDel="00000000" w:rsidP="00000000" w:rsidRDefault="00000000" w:rsidRPr="00000000" w14:paraId="000004CE">
      <w:pPr>
        <w:numPr>
          <w:ilvl w:val="0"/>
          <w:numId w:val="21"/>
        </w:numPr>
        <w:ind w:left="720" w:hanging="360"/>
        <w:rPr>
          <w:sz w:val="26"/>
          <w:szCs w:val="26"/>
          <w:u w:val="none"/>
        </w:rPr>
      </w:pPr>
      <m:oMath>
        <m:r>
          <w:rPr>
            <w:sz w:val="26"/>
            <w:szCs w:val="26"/>
          </w:rPr>
          <m:t xml:space="preserve">g=</m:t>
        </m:r>
        <m:sSup>
          <m:sSupPr>
            <m:ctrlPr>
              <w:rPr>
                <w:sz w:val="26"/>
                <w:szCs w:val="26"/>
              </w:rPr>
            </m:ctrlPr>
          </m:sSupPr>
          <m:e>
            <m:r>
              <w:rPr>
                <w:sz w:val="26"/>
                <w:szCs w:val="26"/>
              </w:rPr>
              <m:t xml:space="preserve">h</m:t>
            </m:r>
          </m:e>
          <m:sup>
            <m:r>
              <w:rPr>
                <w:sz w:val="26"/>
                <w:szCs w:val="26"/>
              </w:rPr>
              <m:t xml:space="preserve">(p-1)/q</m:t>
            </m:r>
          </m:sup>
        </m:sSup>
      </m:oMath>
      <w:r w:rsidDel="00000000" w:rsidR="00000000" w:rsidRPr="00000000">
        <w:rPr>
          <w:sz w:val="26"/>
          <w:szCs w:val="26"/>
          <w:rtl w:val="0"/>
        </w:rPr>
        <w:t xml:space="preserve"> </w:t>
      </w:r>
      <w:r w:rsidDel="00000000" w:rsidR="00000000" w:rsidRPr="00000000">
        <w:rPr>
          <w:sz w:val="26"/>
          <w:szCs w:val="26"/>
          <w:highlight w:val="yellow"/>
          <w:rtl w:val="0"/>
        </w:rPr>
        <w:t xml:space="preserve">mod p</w:t>
      </w:r>
      <w:r w:rsidDel="00000000" w:rsidR="00000000" w:rsidRPr="00000000">
        <w:rPr>
          <w:sz w:val="26"/>
          <w:szCs w:val="26"/>
          <w:rtl w:val="0"/>
        </w:rPr>
        <w:t xml:space="preserve">, trong đó </w:t>
      </w:r>
      <m:oMath>
        <m:r>
          <w:rPr>
            <w:sz w:val="26"/>
            <w:szCs w:val="26"/>
          </w:rPr>
          <m:t xml:space="preserve">h</m:t>
        </m:r>
      </m:oMath>
      <w:r w:rsidDel="00000000" w:rsidR="00000000" w:rsidRPr="00000000">
        <w:rPr>
          <w:sz w:val="26"/>
          <w:szCs w:val="26"/>
          <w:rtl w:val="0"/>
        </w:rPr>
        <w:t xml:space="preserve"> là một số nguyên thoả mãn </w:t>
      </w:r>
      <m:oMath>
        <m:r>
          <w:rPr>
            <w:sz w:val="26"/>
            <w:szCs w:val="26"/>
          </w:rPr>
          <m:t xml:space="preserve">1&lt;h&lt;p-1</m:t>
        </m:r>
      </m:oMath>
      <w:r w:rsidDel="00000000" w:rsidR="00000000" w:rsidRPr="00000000">
        <w:rPr>
          <w:sz w:val="26"/>
          <w:szCs w:val="26"/>
          <w:rtl w:val="0"/>
        </w:rPr>
        <w:t xml:space="preserve"> và </w:t>
      </w:r>
      <m:oMath>
        <m:sSup>
          <m:sSupPr>
            <m:ctrlPr>
              <w:rPr>
                <w:sz w:val="26"/>
                <w:szCs w:val="26"/>
              </w:rPr>
            </m:ctrlPr>
          </m:sSupPr>
          <m:e>
            <m:r>
              <w:rPr>
                <w:sz w:val="26"/>
                <w:szCs w:val="26"/>
              </w:rPr>
              <m:t xml:space="preserve">h</m:t>
            </m:r>
          </m:e>
          <m:sup>
            <m:r>
              <w:rPr>
                <w:sz w:val="26"/>
                <w:szCs w:val="26"/>
              </w:rPr>
              <m:t xml:space="preserve">(p-1)/q</m:t>
            </m:r>
          </m:sup>
        </m:sSup>
        <m:r>
          <w:rPr>
            <w:sz w:val="26"/>
            <w:szCs w:val="26"/>
          </w:rPr>
          <m:t xml:space="preserve"> mod p &gt;1</m:t>
        </m:r>
      </m:oMath>
      <w:r w:rsidDel="00000000" w:rsidR="00000000" w:rsidRPr="00000000">
        <w:rPr>
          <w:sz w:val="26"/>
          <w:szCs w:val="26"/>
          <w:rtl w:val="0"/>
        </w:rPr>
        <w:t xml:space="preserve">. (</w:t>
      </w:r>
      <m:oMath>
        <m:r>
          <w:rPr>
            <w:sz w:val="26"/>
            <w:szCs w:val="26"/>
          </w:rPr>
          <m:t xml:space="preserve">g</m:t>
        </m:r>
        <m:r>
          <w:rPr>
            <w:sz w:val="26"/>
            <w:szCs w:val="26"/>
          </w:rPr>
          <m:t>≠</m:t>
        </m:r>
        <m:r>
          <w:rPr>
            <w:sz w:val="26"/>
            <w:szCs w:val="26"/>
          </w:rPr>
          <m:t xml:space="preserve">1</m:t>
        </m:r>
      </m:oMath>
      <w:r w:rsidDel="00000000" w:rsidR="00000000" w:rsidRPr="00000000">
        <w:rPr>
          <w:sz w:val="26"/>
          <w:szCs w:val="26"/>
          <w:rtl w:val="0"/>
        </w:rPr>
        <w:t xml:space="preserve"> là phần tử có cấp bằng </w:t>
      </w:r>
      <m:oMath>
        <m:r>
          <w:rPr>
            <w:sz w:val="26"/>
            <w:szCs w:val="26"/>
          </w:rPr>
          <m:t xml:space="preserve">q</m:t>
        </m:r>
      </m:oMath>
      <w:r w:rsidDel="00000000" w:rsidR="00000000" w:rsidRPr="00000000">
        <w:rPr>
          <w:sz w:val="26"/>
          <w:szCs w:val="26"/>
          <w:rtl w:val="0"/>
        </w:rPr>
        <w:t xml:space="preserve"> trong nhóm </w:t>
      </w:r>
      <m:oMath>
        <m:sSub>
          <m:sSubPr>
            <m:ctrlPr>
              <w:rPr>
                <w:sz w:val="26"/>
                <w:szCs w:val="26"/>
              </w:rPr>
            </m:ctrlPr>
          </m:sSubPr>
          <m:e>
            <m:sSup>
              <m:sSupPr>
                <m:ctrlPr>
                  <w:rPr>
                    <w:sz w:val="26"/>
                    <w:szCs w:val="26"/>
                  </w:rPr>
                </m:ctrlPr>
              </m:sSupPr>
              <m:e>
                <m:r>
                  <w:rPr>
                    <w:sz w:val="26"/>
                    <w:szCs w:val="26"/>
                  </w:rPr>
                  <m:t xml:space="preserve">F</m:t>
                </m:r>
              </m:e>
              <m:sup>
                <m:r>
                  <w:rPr>
                    <w:sz w:val="26"/>
                    <w:szCs w:val="26"/>
                  </w:rPr>
                  <m:t xml:space="preserve">*</m:t>
                </m:r>
              </m:sup>
            </m:sSup>
          </m:e>
          <m:sub>
            <m:r>
              <w:rPr>
                <w:sz w:val="26"/>
                <w:szCs w:val="26"/>
              </w:rPr>
              <m:t xml:space="preserve">p</m:t>
            </m:r>
          </m:sub>
        </m:sSub>
      </m:oMath>
      <w:r w:rsidDel="00000000" w:rsidR="00000000" w:rsidRPr="00000000">
        <w:rPr>
          <w:sz w:val="26"/>
          <w:szCs w:val="26"/>
          <w:rtl w:val="0"/>
        </w:rPr>
        <w:t xml:space="preserve">.) Với g được lấy như trên, hiển nhiên </w:t>
      </w:r>
      <m:oMath>
        <m:sSup>
          <m:sSupPr>
            <m:ctrlPr>
              <w:rPr>
                <w:sz w:val="26"/>
                <w:szCs w:val="26"/>
              </w:rPr>
            </m:ctrlPr>
          </m:sSupPr>
          <m:e>
            <m:r>
              <w:rPr>
                <w:sz w:val="26"/>
                <w:szCs w:val="26"/>
              </w:rPr>
              <m:t xml:space="preserve">g</m:t>
            </m:r>
          </m:e>
          <m:sup>
            <m:r>
              <w:rPr>
                <w:sz w:val="26"/>
                <w:szCs w:val="26"/>
              </w:rPr>
              <m:t xml:space="preserve">q</m:t>
            </m:r>
          </m:sup>
        </m:sSup>
        <m:r>
          <w:rPr>
            <w:sz w:val="26"/>
            <w:szCs w:val="26"/>
          </w:rPr>
          <m:t xml:space="preserve">=</m:t>
        </m:r>
        <m:sSup>
          <m:sSupPr>
            <m:ctrlPr>
              <w:rPr>
                <w:sz w:val="26"/>
                <w:szCs w:val="26"/>
              </w:rPr>
            </m:ctrlPr>
          </m:sSupPr>
          <m:e>
            <m:r>
              <w:rPr>
                <w:sz w:val="26"/>
                <w:szCs w:val="26"/>
              </w:rPr>
              <m:t xml:space="preserve">h</m:t>
            </m:r>
          </m:e>
          <m:sup>
            <m:r>
              <w:rPr>
                <w:sz w:val="26"/>
                <w:szCs w:val="26"/>
              </w:rPr>
              <m:t xml:space="preserve">(p-1)/q.q</m:t>
            </m:r>
          </m:sup>
        </m:sSup>
        <m:r>
          <w:rPr>
            <w:sz w:val="26"/>
            <w:szCs w:val="26"/>
          </w:rPr>
          <m:t xml:space="preserve">=</m:t>
        </m:r>
        <m:sSup>
          <m:sSupPr>
            <m:ctrlPr>
              <w:rPr>
                <w:sz w:val="26"/>
                <w:szCs w:val="26"/>
              </w:rPr>
            </m:ctrlPr>
          </m:sSupPr>
          <m:e>
            <m:r>
              <w:rPr>
                <w:sz w:val="26"/>
                <w:szCs w:val="26"/>
              </w:rPr>
              <m:t xml:space="preserve">h</m:t>
            </m:r>
          </m:e>
          <m:sup>
            <m:r>
              <w:rPr>
                <w:sz w:val="26"/>
                <w:szCs w:val="26"/>
              </w:rPr>
              <m:t xml:space="preserve">p-1</m:t>
            </m:r>
          </m:sup>
        </m:sSup>
        <m:r>
          <w:rPr>
            <w:sz w:val="26"/>
            <w:szCs w:val="26"/>
          </w:rPr>
          <m:t xml:space="preserve"> mod p=1</m:t>
        </m:r>
      </m:oMath>
      <w:r w:rsidDel="00000000" w:rsidR="00000000" w:rsidRPr="00000000">
        <w:rPr>
          <w:sz w:val="26"/>
          <w:szCs w:val="26"/>
          <w:rtl w:val="0"/>
        </w:rPr>
        <w:t xml:space="preserve">.</w:t>
      </w:r>
    </w:p>
    <w:p w:rsidR="00000000" w:rsidDel="00000000" w:rsidP="00000000" w:rsidRDefault="00000000" w:rsidRPr="00000000" w14:paraId="000004CF">
      <w:pPr>
        <w:numPr>
          <w:ilvl w:val="0"/>
          <w:numId w:val="21"/>
        </w:numPr>
        <w:ind w:left="720" w:hanging="360"/>
        <w:rPr>
          <w:sz w:val="26"/>
          <w:szCs w:val="26"/>
          <w:u w:val="none"/>
        </w:rPr>
      </w:pPr>
      <m:oMath>
        <m:r>
          <w:rPr>
            <w:sz w:val="26"/>
            <w:szCs w:val="26"/>
          </w:rPr>
          <m:t xml:space="preserve">H</m:t>
        </m:r>
      </m:oMath>
      <w:r w:rsidDel="00000000" w:rsidR="00000000" w:rsidRPr="00000000">
        <w:rPr>
          <w:sz w:val="26"/>
          <w:szCs w:val="26"/>
          <w:rtl w:val="0"/>
        </w:rPr>
        <w:t xml:space="preserve"> là một hàm băm có độ dài đầu ra 256 hoặc 512 bit.</w:t>
      </w:r>
    </w:p>
    <w:p w:rsidR="00000000" w:rsidDel="00000000" w:rsidP="00000000" w:rsidRDefault="00000000" w:rsidRPr="00000000" w14:paraId="000004D0">
      <w:pPr>
        <w:ind w:left="0" w:firstLine="0"/>
        <w:rPr>
          <w:sz w:val="26"/>
          <w:szCs w:val="26"/>
        </w:rPr>
      </w:pPr>
      <w:r w:rsidDel="00000000" w:rsidR="00000000" w:rsidRPr="00000000">
        <w:rPr>
          <w:rtl w:val="0"/>
        </w:rPr>
      </w:r>
    </w:p>
    <w:p w:rsidR="00000000" w:rsidDel="00000000" w:rsidP="00000000" w:rsidRDefault="00000000" w:rsidRPr="00000000" w14:paraId="000004D1">
      <w:pPr>
        <w:ind w:left="0" w:firstLine="0"/>
        <w:rPr>
          <w:sz w:val="26"/>
          <w:szCs w:val="26"/>
        </w:rPr>
      </w:pPr>
      <w:r w:rsidDel="00000000" w:rsidR="00000000" w:rsidRPr="00000000">
        <w:rPr>
          <w:b w:val="1"/>
          <w:sz w:val="26"/>
          <w:szCs w:val="26"/>
          <w:rtl w:val="0"/>
        </w:rPr>
        <w:t xml:space="preserve">Thuật toán sinh khoá:</w:t>
      </w:r>
      <w:r w:rsidDel="00000000" w:rsidR="00000000" w:rsidRPr="00000000">
        <w:rPr>
          <w:sz w:val="26"/>
          <w:szCs w:val="26"/>
          <w:rtl w:val="0"/>
        </w:rPr>
        <w:t xml:space="preserve"> Một người dùng sinh cặp khoá bí mật/công khai của mình như sau:</w:t>
      </w:r>
    </w:p>
    <w:p w:rsidR="00000000" w:rsidDel="00000000" w:rsidP="00000000" w:rsidRDefault="00000000" w:rsidRPr="00000000" w14:paraId="000004D2">
      <w:pPr>
        <w:numPr>
          <w:ilvl w:val="0"/>
          <w:numId w:val="33"/>
        </w:numPr>
        <w:ind w:left="720" w:hanging="360"/>
        <w:rPr>
          <w:sz w:val="26"/>
          <w:szCs w:val="26"/>
          <w:u w:val="none"/>
        </w:rPr>
      </w:pPr>
      <w:r w:rsidDel="00000000" w:rsidR="00000000" w:rsidRPr="00000000">
        <w:rPr>
          <w:sz w:val="26"/>
          <w:szCs w:val="26"/>
          <w:rtl w:val="0"/>
        </w:rPr>
        <w:t xml:space="preserve">Sinh một số nguyên ngẫu nhiên hoặc giả ngẫu nhiên </w:t>
      </w:r>
      <m:oMath>
        <m:r>
          <w:rPr>
            <w:sz w:val="26"/>
            <w:szCs w:val="26"/>
          </w:rPr>
          <m:t xml:space="preserve">x : 1&lt;x&lt;q</m:t>
        </m:r>
      </m:oMath>
      <w:r w:rsidDel="00000000" w:rsidR="00000000" w:rsidRPr="00000000">
        <w:rPr>
          <w:sz w:val="26"/>
          <w:szCs w:val="26"/>
          <w:rtl w:val="0"/>
        </w:rPr>
        <w:t xml:space="preserve">.</w:t>
      </w:r>
    </w:p>
    <w:p w:rsidR="00000000" w:rsidDel="00000000" w:rsidP="00000000" w:rsidRDefault="00000000" w:rsidRPr="00000000" w14:paraId="000004D3">
      <w:pPr>
        <w:numPr>
          <w:ilvl w:val="0"/>
          <w:numId w:val="33"/>
        </w:numPr>
        <w:ind w:left="720" w:hanging="360"/>
        <w:rPr>
          <w:sz w:val="26"/>
          <w:szCs w:val="26"/>
          <w:u w:val="none"/>
        </w:rPr>
      </w:pPr>
      <w:r w:rsidDel="00000000" w:rsidR="00000000" w:rsidRPr="00000000">
        <w:rPr>
          <w:sz w:val="26"/>
          <w:szCs w:val="26"/>
          <w:rtl w:val="0"/>
        </w:rPr>
        <w:t xml:space="preserve">Tính </w:t>
      </w:r>
      <m:oMath>
        <m:r>
          <w:rPr>
            <w:sz w:val="26"/>
            <w:szCs w:val="26"/>
          </w:rPr>
          <m:t xml:space="preserve">y=</m:t>
        </m:r>
        <m:sSup>
          <m:sSupPr>
            <m:ctrlPr>
              <w:rPr>
                <w:sz w:val="26"/>
                <w:szCs w:val="26"/>
              </w:rPr>
            </m:ctrlPr>
          </m:sSupPr>
          <m:e>
            <m:r>
              <w:rPr>
                <w:sz w:val="26"/>
                <w:szCs w:val="26"/>
              </w:rPr>
              <m:t xml:space="preserve">g</m:t>
            </m:r>
          </m:e>
          <m:sup>
            <m:r>
              <w:rPr>
                <w:sz w:val="26"/>
                <w:szCs w:val="26"/>
              </w:rPr>
              <m:t xml:space="preserve">x</m:t>
            </m:r>
          </m:sup>
        </m:sSup>
        <m:r>
          <w:rPr>
            <w:sz w:val="26"/>
            <w:szCs w:val="26"/>
          </w:rPr>
          <m:t xml:space="preserve"> mod p</m:t>
        </m:r>
      </m:oMath>
      <w:r w:rsidDel="00000000" w:rsidR="00000000" w:rsidRPr="00000000">
        <w:rPr>
          <w:sz w:val="26"/>
          <w:szCs w:val="26"/>
          <w:rtl w:val="0"/>
        </w:rPr>
        <w:t xml:space="preserve">.</w:t>
      </w:r>
    </w:p>
    <w:p w:rsidR="00000000" w:rsidDel="00000000" w:rsidP="00000000" w:rsidRDefault="00000000" w:rsidRPr="00000000" w14:paraId="000004D4">
      <w:pPr>
        <w:numPr>
          <w:ilvl w:val="0"/>
          <w:numId w:val="33"/>
        </w:numPr>
        <w:ind w:left="720" w:hanging="360"/>
        <w:rPr>
          <w:sz w:val="26"/>
          <w:szCs w:val="26"/>
          <w:u w:val="none"/>
        </w:rPr>
      </w:pPr>
      <w:r w:rsidDel="00000000" w:rsidR="00000000" w:rsidRPr="00000000">
        <w:rPr>
          <w:sz w:val="26"/>
          <w:szCs w:val="26"/>
          <w:rtl w:val="0"/>
        </w:rPr>
        <w:t xml:space="preserve">Cặp khoá bí mật/công khai sẽ là </w:t>
      </w:r>
      <m:oMath>
        <m:r>
          <w:rPr>
            <w:sz w:val="26"/>
            <w:szCs w:val="26"/>
          </w:rPr>
          <m:t xml:space="preserve">(x,y)</m:t>
        </m:r>
      </m:oMath>
      <w:r w:rsidDel="00000000" w:rsidR="00000000" w:rsidRPr="00000000">
        <w:rPr>
          <w:sz w:val="26"/>
          <w:szCs w:val="26"/>
          <w:rtl w:val="0"/>
        </w:rPr>
        <w:t xml:space="preserve">. Cặp khoá này còn được gọi là cặp khoá bí mật/công khai dài hạn.</w:t>
      </w:r>
    </w:p>
    <w:p w:rsidR="00000000" w:rsidDel="00000000" w:rsidP="00000000" w:rsidRDefault="00000000" w:rsidRPr="00000000" w14:paraId="000004D5">
      <w:pPr>
        <w:ind w:left="0" w:firstLine="0"/>
        <w:rPr>
          <w:sz w:val="26"/>
          <w:szCs w:val="26"/>
        </w:rPr>
      </w:pPr>
      <w:r w:rsidDel="00000000" w:rsidR="00000000" w:rsidRPr="00000000">
        <w:rPr>
          <w:rtl w:val="0"/>
        </w:rPr>
      </w:r>
    </w:p>
    <w:p w:rsidR="00000000" w:rsidDel="00000000" w:rsidP="00000000" w:rsidRDefault="00000000" w:rsidRPr="00000000" w14:paraId="000004D6">
      <w:pPr>
        <w:ind w:left="0" w:firstLine="0"/>
        <w:rPr>
          <w:sz w:val="26"/>
          <w:szCs w:val="26"/>
        </w:rPr>
      </w:pPr>
      <w:r w:rsidDel="00000000" w:rsidR="00000000" w:rsidRPr="00000000">
        <w:rPr>
          <w:b w:val="1"/>
          <w:sz w:val="26"/>
          <w:szCs w:val="26"/>
          <w:rtl w:val="0"/>
        </w:rPr>
        <w:t xml:space="preserve">Thuật toán sinh chữ ký (thuật toán ký):</w:t>
      </w:r>
      <w:r w:rsidDel="00000000" w:rsidR="00000000" w:rsidRPr="00000000">
        <w:rPr>
          <w:sz w:val="26"/>
          <w:szCs w:val="26"/>
          <w:rtl w:val="0"/>
        </w:rPr>
        <w:t xml:space="preserve"> Để ký một thông điệp </w:t>
      </w:r>
      <m:oMath>
        <m:r>
          <w:rPr>
            <w:sz w:val="26"/>
            <w:szCs w:val="26"/>
          </w:rPr>
          <m:t xml:space="preserve">M</m:t>
        </m:r>
      </m:oMath>
      <w:r w:rsidDel="00000000" w:rsidR="00000000" w:rsidRPr="00000000">
        <w:rPr>
          <w:sz w:val="26"/>
          <w:szCs w:val="26"/>
          <w:rtl w:val="0"/>
        </w:rPr>
        <w:t xml:space="preserve">, thì người ký thực hiện các bước sau:</w:t>
      </w:r>
    </w:p>
    <w:p w:rsidR="00000000" w:rsidDel="00000000" w:rsidP="00000000" w:rsidRDefault="00000000" w:rsidRPr="00000000" w14:paraId="000004D7">
      <w:pPr>
        <w:numPr>
          <w:ilvl w:val="0"/>
          <w:numId w:val="58"/>
        </w:numPr>
        <w:ind w:left="720" w:hanging="360"/>
        <w:rPr>
          <w:sz w:val="26"/>
          <w:szCs w:val="26"/>
          <w:u w:val="none"/>
        </w:rPr>
      </w:pPr>
      <w:r w:rsidDel="00000000" w:rsidR="00000000" w:rsidRPr="00000000">
        <w:rPr>
          <w:sz w:val="26"/>
          <w:szCs w:val="26"/>
          <w:rtl w:val="0"/>
        </w:rPr>
        <w:t xml:space="preserve">Sinh một số nguyên ngẫu nhiên hoặc giả ngẫu nhiên </w:t>
      </w:r>
      <m:oMath>
        <m:r>
          <w:rPr>
            <w:sz w:val="26"/>
            <w:szCs w:val="26"/>
          </w:rPr>
          <m:t xml:space="preserve">k : 1&lt;k&lt;q</m:t>
        </m:r>
      </m:oMath>
      <w:r w:rsidDel="00000000" w:rsidR="00000000" w:rsidRPr="00000000">
        <w:rPr>
          <w:sz w:val="26"/>
          <w:szCs w:val="26"/>
          <w:rtl w:val="0"/>
        </w:rPr>
        <w:t xml:space="preserve">. Giá trị </w:t>
      </w:r>
      <m:oMath>
        <m:r>
          <w:rPr>
            <w:sz w:val="26"/>
            <w:szCs w:val="26"/>
          </w:rPr>
          <m:t xml:space="preserve">k</m:t>
        </m:r>
      </m:oMath>
      <w:r w:rsidDel="00000000" w:rsidR="00000000" w:rsidRPr="00000000">
        <w:rPr>
          <w:sz w:val="26"/>
          <w:szCs w:val="26"/>
          <w:rtl w:val="0"/>
        </w:rPr>
        <w:t xml:space="preserve"> được gọi là khoá bí mật tức thời của người ký.</w:t>
      </w:r>
    </w:p>
    <w:p w:rsidR="00000000" w:rsidDel="00000000" w:rsidP="00000000" w:rsidRDefault="00000000" w:rsidRPr="00000000" w14:paraId="000004D8">
      <w:pPr>
        <w:numPr>
          <w:ilvl w:val="0"/>
          <w:numId w:val="58"/>
        </w:numPr>
        <w:ind w:left="720" w:hanging="360"/>
        <w:rPr>
          <w:sz w:val="26"/>
          <w:szCs w:val="26"/>
          <w:u w:val="none"/>
        </w:rPr>
      </w:pPr>
      <w:r w:rsidDel="00000000" w:rsidR="00000000" w:rsidRPr="00000000">
        <w:rPr>
          <w:sz w:val="26"/>
          <w:szCs w:val="26"/>
          <w:rtl w:val="0"/>
        </w:rPr>
        <w:t xml:space="preserve">Tính </w:t>
      </w:r>
      <m:oMath>
        <m:r>
          <w:rPr>
            <w:sz w:val="26"/>
            <w:szCs w:val="26"/>
          </w:rPr>
          <m:t xml:space="preserve">r=(</m:t>
        </m:r>
        <m:sSup>
          <m:sSupPr>
            <m:ctrlPr>
              <w:rPr>
                <w:sz w:val="26"/>
                <w:szCs w:val="26"/>
              </w:rPr>
            </m:ctrlPr>
          </m:sSupPr>
          <m:e>
            <m:r>
              <w:rPr>
                <w:sz w:val="26"/>
                <w:szCs w:val="26"/>
              </w:rPr>
              <m:t xml:space="preserve">g</m:t>
            </m:r>
          </m:e>
          <m:sup>
            <m:r>
              <w:rPr>
                <w:sz w:val="26"/>
                <w:szCs w:val="26"/>
              </w:rPr>
              <m:t xml:space="preserve">k</m:t>
            </m:r>
          </m:sup>
        </m:sSup>
        <m:r>
          <w:rPr>
            <w:sz w:val="26"/>
            <w:szCs w:val="26"/>
          </w:rPr>
          <m:t xml:space="preserve"> mod p) mod q</m:t>
        </m:r>
      </m:oMath>
      <w:r w:rsidDel="00000000" w:rsidR="00000000" w:rsidRPr="00000000">
        <w:rPr>
          <w:sz w:val="26"/>
          <w:szCs w:val="26"/>
          <w:rtl w:val="0"/>
        </w:rPr>
        <w:t xml:space="preserve">. (</w:t>
      </w:r>
      <m:oMath>
        <m:r>
          <w:rPr>
            <w:sz w:val="26"/>
            <w:szCs w:val="26"/>
          </w:rPr>
          <m:t xml:space="preserve">g</m:t>
        </m:r>
      </m:oMath>
      <w:r w:rsidDel="00000000" w:rsidR="00000000" w:rsidRPr="00000000">
        <w:rPr>
          <w:sz w:val="26"/>
          <w:szCs w:val="26"/>
          <w:rtl w:val="0"/>
        </w:rPr>
        <w:t xml:space="preserve"> có cấp </w:t>
      </w:r>
      <m:oMath>
        <m:r>
          <w:rPr>
            <w:sz w:val="26"/>
            <w:szCs w:val="26"/>
          </w:rPr>
          <m:t xml:space="preserve">q</m:t>
        </m:r>
      </m:oMath>
      <w:r w:rsidDel="00000000" w:rsidR="00000000" w:rsidRPr="00000000">
        <w:rPr>
          <w:sz w:val="26"/>
          <w:szCs w:val="26"/>
          <w:rtl w:val="0"/>
        </w:rPr>
        <w:t xml:space="preserve"> nên </w:t>
      </w:r>
      <m:oMath>
        <m:sSup>
          <m:sSupPr>
            <m:ctrlPr>
              <w:rPr>
                <w:sz w:val="26"/>
                <w:szCs w:val="26"/>
              </w:rPr>
            </m:ctrlPr>
          </m:sSupPr>
          <m:e>
            <m:r>
              <w:rPr>
                <w:sz w:val="26"/>
                <w:szCs w:val="26"/>
              </w:rPr>
              <m:t xml:space="preserve">g</m:t>
            </m:r>
          </m:e>
          <m:sup>
            <m:r>
              <w:rPr>
                <w:sz w:val="26"/>
                <w:szCs w:val="26"/>
              </w:rPr>
              <m:t xml:space="preserve">k</m:t>
            </m:r>
          </m:sup>
        </m:sSup>
        <m:r>
          <w:rPr>
            <w:sz w:val="26"/>
            <w:szCs w:val="26"/>
          </w:rPr>
          <m:t xml:space="preserve">= </m:t>
        </m:r>
        <m:sSup>
          <m:sSupPr>
            <m:ctrlPr>
              <w:rPr>
                <w:sz w:val="26"/>
                <w:szCs w:val="26"/>
              </w:rPr>
            </m:ctrlPr>
          </m:sSupPr>
          <m:e>
            <m:r>
              <w:rPr>
                <w:sz w:val="26"/>
                <w:szCs w:val="26"/>
              </w:rPr>
              <m:t xml:space="preserve">g</m:t>
            </m:r>
          </m:e>
          <m:sup>
            <m:r>
              <w:rPr>
                <w:sz w:val="26"/>
                <w:szCs w:val="26"/>
              </w:rPr>
              <m:t xml:space="preserve">k mod q</m:t>
            </m:r>
          </m:sup>
        </m:sSup>
        <m:r>
          <w:rPr>
            <w:sz w:val="26"/>
            <w:szCs w:val="26"/>
          </w:rPr>
          <m:t xml:space="preserve"> mod p</m:t>
        </m:r>
      </m:oMath>
      <w:r w:rsidDel="00000000" w:rsidR="00000000" w:rsidRPr="00000000">
        <w:rPr>
          <w:sz w:val="26"/>
          <w:szCs w:val="26"/>
          <w:rtl w:val="0"/>
        </w:rPr>
        <w:t xml:space="preserve">)</w:t>
      </w:r>
    </w:p>
    <w:p w:rsidR="00000000" w:rsidDel="00000000" w:rsidP="00000000" w:rsidRDefault="00000000" w:rsidRPr="00000000" w14:paraId="000004D9">
      <w:pPr>
        <w:numPr>
          <w:ilvl w:val="0"/>
          <w:numId w:val="58"/>
        </w:numPr>
        <w:ind w:left="720" w:hanging="360"/>
        <w:rPr>
          <w:sz w:val="26"/>
          <w:szCs w:val="26"/>
          <w:u w:val="none"/>
        </w:rPr>
      </w:pPr>
      <w:r w:rsidDel="00000000" w:rsidR="00000000" w:rsidRPr="00000000">
        <w:rPr>
          <w:sz w:val="26"/>
          <w:szCs w:val="26"/>
          <w:rtl w:val="0"/>
        </w:rPr>
        <w:t xml:space="preserve">Tính </w:t>
      </w:r>
      <m:oMath>
        <m:r>
          <w:rPr>
            <w:sz w:val="26"/>
            <w:szCs w:val="26"/>
          </w:rPr>
          <m:t xml:space="preserve">s=[</m:t>
        </m:r>
        <m:sSup>
          <m:sSupPr>
            <m:ctrlPr>
              <w:rPr>
                <w:sz w:val="26"/>
                <w:szCs w:val="26"/>
              </w:rPr>
            </m:ctrlPr>
          </m:sSupPr>
          <m:e>
            <m:r>
              <w:rPr>
                <w:sz w:val="26"/>
                <w:szCs w:val="26"/>
              </w:rPr>
              <m:t xml:space="preserve">k</m:t>
            </m:r>
          </m:e>
          <m:sup>
            <m:r>
              <w:rPr>
                <w:sz w:val="26"/>
                <w:szCs w:val="26"/>
              </w:rPr>
              <m:t xml:space="preserve">-1</m:t>
            </m:r>
          </m:sup>
        </m:sSup>
        <m:r>
          <w:rPr>
            <w:sz w:val="26"/>
            <w:szCs w:val="26"/>
          </w:rPr>
          <m:t xml:space="preserve">(H(M)+xr)] mod q</m:t>
        </m:r>
      </m:oMath>
      <w:r w:rsidDel="00000000" w:rsidR="00000000" w:rsidRPr="00000000">
        <w:rPr>
          <w:sz w:val="26"/>
          <w:szCs w:val="26"/>
          <w:rtl w:val="0"/>
        </w:rPr>
        <w:t xml:space="preserve">. (</w:t>
      </w:r>
      <m:oMath>
        <m:r>
          <m:t>⇒</m:t>
        </m:r>
        <m:r>
          <w:rPr>
            <w:sz w:val="26"/>
            <w:szCs w:val="26"/>
          </w:rPr>
          <m:t xml:space="preserve">k=</m:t>
        </m:r>
        <m:sSup>
          <m:sSupPr>
            <m:ctrlPr>
              <w:rPr>
                <w:sz w:val="26"/>
                <w:szCs w:val="26"/>
              </w:rPr>
            </m:ctrlPr>
          </m:sSupPr>
          <m:e>
            <m:r>
              <w:rPr>
                <w:sz w:val="26"/>
                <w:szCs w:val="26"/>
              </w:rPr>
              <m:t xml:space="preserve">s</m:t>
            </m:r>
          </m:e>
          <m:sup>
            <m:r>
              <w:rPr>
                <w:sz w:val="26"/>
                <w:szCs w:val="26"/>
              </w:rPr>
              <m:t xml:space="preserve">-1</m:t>
            </m:r>
          </m:sup>
        </m:sSup>
        <m:r>
          <w:rPr>
            <w:sz w:val="26"/>
            <w:szCs w:val="26"/>
          </w:rPr>
          <m:t xml:space="preserve">(H(M)+xr) mod q</m:t>
        </m:r>
      </m:oMath>
      <w:r w:rsidDel="00000000" w:rsidR="00000000" w:rsidRPr="00000000">
        <w:rPr>
          <w:sz w:val="26"/>
          <w:szCs w:val="26"/>
          <w:rtl w:val="0"/>
        </w:rPr>
        <w:t xml:space="preserve">)</w:t>
      </w:r>
    </w:p>
    <w:p w:rsidR="00000000" w:rsidDel="00000000" w:rsidP="00000000" w:rsidRDefault="00000000" w:rsidRPr="00000000" w14:paraId="000004DA">
      <w:pPr>
        <w:numPr>
          <w:ilvl w:val="0"/>
          <w:numId w:val="58"/>
        </w:numPr>
        <w:ind w:left="720" w:hanging="360"/>
        <w:rPr>
          <w:sz w:val="26"/>
          <w:szCs w:val="26"/>
          <w:u w:val="none"/>
        </w:rPr>
      </w:pPr>
      <w:r w:rsidDel="00000000" w:rsidR="00000000" w:rsidRPr="00000000">
        <w:rPr>
          <w:sz w:val="26"/>
          <w:szCs w:val="26"/>
          <w:rtl w:val="0"/>
        </w:rPr>
        <w:t xml:space="preserve">Chữ ký số là </w:t>
      </w:r>
      <m:oMath>
        <m:r>
          <w:rPr>
            <w:sz w:val="26"/>
            <w:szCs w:val="26"/>
          </w:rPr>
          <m:t xml:space="preserve">(r,s)</m:t>
        </m:r>
      </m:oMath>
      <w:r w:rsidDel="00000000" w:rsidR="00000000" w:rsidRPr="00000000">
        <w:rPr>
          <w:sz w:val="26"/>
          <w:szCs w:val="26"/>
          <w:rtl w:val="0"/>
        </w:rPr>
        <w:t xml:space="preserve">.</w:t>
      </w:r>
    </w:p>
    <w:p w:rsidR="00000000" w:rsidDel="00000000" w:rsidP="00000000" w:rsidRDefault="00000000" w:rsidRPr="00000000" w14:paraId="000004DB">
      <w:pPr>
        <w:ind w:left="0" w:firstLine="0"/>
        <w:rPr>
          <w:sz w:val="26"/>
          <w:szCs w:val="26"/>
        </w:rPr>
      </w:pPr>
      <w:r w:rsidDel="00000000" w:rsidR="00000000" w:rsidRPr="00000000">
        <w:rPr>
          <w:rtl w:val="0"/>
        </w:rPr>
      </w:r>
    </w:p>
    <w:p w:rsidR="00000000" w:rsidDel="00000000" w:rsidP="00000000" w:rsidRDefault="00000000" w:rsidRPr="00000000" w14:paraId="000004DC">
      <w:pPr>
        <w:ind w:left="0" w:firstLine="0"/>
        <w:rPr>
          <w:sz w:val="26"/>
          <w:szCs w:val="26"/>
        </w:rPr>
      </w:pPr>
      <w:r w:rsidDel="00000000" w:rsidR="00000000" w:rsidRPr="00000000">
        <w:rPr>
          <w:b w:val="1"/>
          <w:sz w:val="26"/>
          <w:szCs w:val="26"/>
          <w:rtl w:val="0"/>
        </w:rPr>
        <w:t xml:space="preserve">Thuật toán xác minh chữ ký:</w:t>
      </w:r>
      <w:r w:rsidDel="00000000" w:rsidR="00000000" w:rsidRPr="00000000">
        <w:rPr>
          <w:sz w:val="26"/>
          <w:szCs w:val="26"/>
          <w:rtl w:val="0"/>
        </w:rPr>
        <w:t xml:space="preserve"> Nhận được thông điệp </w:t>
      </w:r>
      <m:oMath>
        <m:r>
          <w:rPr>
            <w:sz w:val="26"/>
            <w:szCs w:val="26"/>
          </w:rPr>
          <m:t xml:space="preserve">M</m:t>
        </m:r>
      </m:oMath>
      <w:r w:rsidDel="00000000" w:rsidR="00000000" w:rsidRPr="00000000">
        <w:rPr>
          <w:sz w:val="26"/>
          <w:szCs w:val="26"/>
          <w:rtl w:val="0"/>
        </w:rPr>
        <w:t xml:space="preserve"> cùng với chữ ký </w:t>
      </w:r>
      <m:oMath>
        <m:r>
          <w:rPr>
            <w:sz w:val="26"/>
            <w:szCs w:val="26"/>
          </w:rPr>
          <m:t xml:space="preserve">(r,s)</m:t>
        </m:r>
      </m:oMath>
      <w:r w:rsidDel="00000000" w:rsidR="00000000" w:rsidRPr="00000000">
        <w:rPr>
          <w:sz w:val="26"/>
          <w:szCs w:val="26"/>
          <w:rtl w:val="0"/>
        </w:rPr>
        <w:t xml:space="preserve">, người xác minh (người kiểm tra) chữ ký thực hiện các bước sau:</w:t>
      </w:r>
    </w:p>
    <w:p w:rsidR="00000000" w:rsidDel="00000000" w:rsidP="00000000" w:rsidRDefault="00000000" w:rsidRPr="00000000" w14:paraId="000004DD">
      <w:pPr>
        <w:numPr>
          <w:ilvl w:val="0"/>
          <w:numId w:val="20"/>
        </w:numPr>
        <w:ind w:left="720" w:hanging="360"/>
        <w:rPr>
          <w:sz w:val="26"/>
          <w:szCs w:val="26"/>
          <w:u w:val="none"/>
        </w:rPr>
      </w:pPr>
      <w:r w:rsidDel="00000000" w:rsidR="00000000" w:rsidRPr="00000000">
        <w:rPr>
          <w:sz w:val="26"/>
          <w:szCs w:val="26"/>
          <w:rtl w:val="0"/>
        </w:rPr>
        <w:t xml:space="preserve">Tính </w:t>
      </w:r>
      <m:oMath>
        <m:r>
          <w:rPr>
            <w:sz w:val="26"/>
            <w:szCs w:val="26"/>
          </w:rPr>
          <m:t xml:space="preserve">w=</m:t>
        </m:r>
        <m:sSup>
          <m:sSupPr>
            <m:ctrlPr>
              <w:rPr>
                <w:sz w:val="26"/>
                <w:szCs w:val="26"/>
              </w:rPr>
            </m:ctrlPr>
          </m:sSupPr>
          <m:e>
            <m:r>
              <w:rPr>
                <w:sz w:val="26"/>
                <w:szCs w:val="26"/>
              </w:rPr>
              <m:t xml:space="preserve">s</m:t>
            </m:r>
          </m:e>
          <m:sup>
            <m:r>
              <w:rPr>
                <w:sz w:val="26"/>
                <w:szCs w:val="26"/>
              </w:rPr>
              <m:t xml:space="preserve">-1</m:t>
            </m:r>
          </m:sup>
        </m:sSup>
        <m:r>
          <w:rPr>
            <w:sz w:val="26"/>
            <w:szCs w:val="26"/>
          </w:rPr>
          <m:t xml:space="preserve"> mod q</m:t>
        </m:r>
      </m:oMath>
      <w:r w:rsidDel="00000000" w:rsidR="00000000" w:rsidRPr="00000000">
        <w:rPr>
          <w:sz w:val="26"/>
          <w:szCs w:val="26"/>
          <w:rtl w:val="0"/>
        </w:rPr>
        <w:t xml:space="preserve">.</w:t>
      </w:r>
    </w:p>
    <w:p w:rsidR="00000000" w:rsidDel="00000000" w:rsidP="00000000" w:rsidRDefault="00000000" w:rsidRPr="00000000" w14:paraId="000004DE">
      <w:pPr>
        <w:numPr>
          <w:ilvl w:val="0"/>
          <w:numId w:val="20"/>
        </w:numPr>
        <w:ind w:left="720" w:hanging="360"/>
        <w:rPr>
          <w:sz w:val="26"/>
          <w:szCs w:val="26"/>
          <w:u w:val="none"/>
        </w:rPr>
      </w:pPr>
      <w:r w:rsidDel="00000000" w:rsidR="00000000" w:rsidRPr="00000000">
        <w:rPr>
          <w:sz w:val="26"/>
          <w:szCs w:val="26"/>
          <w:rtl w:val="0"/>
        </w:rPr>
        <w:t xml:space="preserve">Tính </w:t>
      </w:r>
      <m:oMath>
        <m:sSub>
          <m:sSubPr>
            <m:ctrlPr>
              <w:rPr>
                <w:sz w:val="26"/>
                <w:szCs w:val="26"/>
              </w:rPr>
            </m:ctrlPr>
          </m:sSubPr>
          <m:e>
            <m:r>
              <w:rPr>
                <w:sz w:val="26"/>
                <w:szCs w:val="26"/>
              </w:rPr>
              <m:t xml:space="preserve">u</m:t>
            </m:r>
          </m:e>
          <m:sub>
            <m:r>
              <w:rPr>
                <w:sz w:val="26"/>
                <w:szCs w:val="26"/>
              </w:rPr>
              <m:t xml:space="preserve">1</m:t>
            </m:r>
          </m:sub>
        </m:sSub>
        <m:r>
          <w:rPr>
            <w:sz w:val="26"/>
            <w:szCs w:val="26"/>
          </w:rPr>
          <m:t xml:space="preserve">=[H(M)w] mod q</m:t>
        </m:r>
      </m:oMath>
      <w:r w:rsidDel="00000000" w:rsidR="00000000" w:rsidRPr="00000000">
        <w:rPr>
          <w:sz w:val="26"/>
          <w:szCs w:val="26"/>
          <w:rtl w:val="0"/>
        </w:rPr>
        <w:t xml:space="preserve">.</w:t>
      </w:r>
    </w:p>
    <w:p w:rsidR="00000000" w:rsidDel="00000000" w:rsidP="00000000" w:rsidRDefault="00000000" w:rsidRPr="00000000" w14:paraId="000004DF">
      <w:pPr>
        <w:numPr>
          <w:ilvl w:val="0"/>
          <w:numId w:val="20"/>
        </w:numPr>
        <w:ind w:left="720" w:hanging="360"/>
        <w:rPr>
          <w:sz w:val="26"/>
          <w:szCs w:val="26"/>
          <w:u w:val="none"/>
        </w:rPr>
      </w:pPr>
      <w:r w:rsidDel="00000000" w:rsidR="00000000" w:rsidRPr="00000000">
        <w:rPr>
          <w:sz w:val="26"/>
          <w:szCs w:val="26"/>
          <w:rtl w:val="0"/>
        </w:rPr>
        <w:t xml:space="preserve">Tính </w:t>
      </w:r>
      <m:oMath>
        <m:sSub>
          <m:sSubPr>
            <m:ctrlPr>
              <w:rPr>
                <w:sz w:val="26"/>
                <w:szCs w:val="26"/>
              </w:rPr>
            </m:ctrlPr>
          </m:sSubPr>
          <m:e>
            <m:r>
              <w:rPr>
                <w:sz w:val="26"/>
                <w:szCs w:val="26"/>
              </w:rPr>
              <m:t xml:space="preserve">u</m:t>
            </m:r>
          </m:e>
          <m:sub>
            <m:r>
              <w:rPr>
                <w:sz w:val="26"/>
                <w:szCs w:val="26"/>
              </w:rPr>
              <m:t xml:space="preserve">2</m:t>
            </m:r>
          </m:sub>
        </m:sSub>
        <m:r>
          <w:rPr>
            <w:sz w:val="26"/>
            <w:szCs w:val="26"/>
          </w:rPr>
          <m:t xml:space="preserve">=rw mod q</m:t>
        </m:r>
      </m:oMath>
      <w:r w:rsidDel="00000000" w:rsidR="00000000" w:rsidRPr="00000000">
        <w:rPr>
          <w:sz w:val="26"/>
          <w:szCs w:val="26"/>
          <w:rtl w:val="0"/>
        </w:rPr>
        <w:t xml:space="preserve">.</w:t>
      </w:r>
    </w:p>
    <w:p w:rsidR="00000000" w:rsidDel="00000000" w:rsidP="00000000" w:rsidRDefault="00000000" w:rsidRPr="00000000" w14:paraId="000004E0">
      <w:pPr>
        <w:numPr>
          <w:ilvl w:val="0"/>
          <w:numId w:val="20"/>
        </w:numPr>
        <w:ind w:left="720" w:hanging="360"/>
        <w:rPr>
          <w:sz w:val="26"/>
          <w:szCs w:val="26"/>
          <w:u w:val="none"/>
        </w:rPr>
      </w:pPr>
      <w:r w:rsidDel="00000000" w:rsidR="00000000" w:rsidRPr="00000000">
        <w:rPr>
          <w:sz w:val="26"/>
          <w:szCs w:val="26"/>
          <w:rtl w:val="0"/>
        </w:rPr>
        <w:t xml:space="preserve">Tính </w:t>
      </w:r>
      <m:oMath>
        <m:r>
          <w:rPr>
            <w:sz w:val="26"/>
            <w:szCs w:val="26"/>
          </w:rPr>
          <m:t xml:space="preserve">v = </m:t>
        </m:r>
        <m:sSup>
          <m:sSupPr>
            <m:ctrlPr>
              <w:rPr>
                <w:sz w:val="26"/>
                <w:szCs w:val="26"/>
              </w:rPr>
            </m:ctrlPr>
          </m:sSupPr>
          <m:e>
            <m:r>
              <w:rPr>
                <w:sz w:val="26"/>
                <w:szCs w:val="26"/>
              </w:rPr>
              <m:t xml:space="preserve">[g</m:t>
            </m:r>
          </m:e>
          <m:sup>
            <m:sSub>
              <m:sSubPr>
                <m:ctrlPr>
                  <w:rPr>
                    <w:sz w:val="26"/>
                    <w:szCs w:val="26"/>
                  </w:rPr>
                </m:ctrlPr>
              </m:sSubPr>
              <m:e>
                <m:r>
                  <w:rPr>
                    <w:sz w:val="26"/>
                    <w:szCs w:val="26"/>
                  </w:rPr>
                  <m:t xml:space="preserve">u</m:t>
                </m:r>
              </m:e>
              <m:sub>
                <m:r>
                  <w:rPr>
                    <w:sz w:val="26"/>
                    <w:szCs w:val="26"/>
                  </w:rPr>
                  <m:t xml:space="preserve">1</m:t>
                </m:r>
              </m:sub>
            </m:sSub>
          </m:sup>
        </m:sSup>
        <m:sSup>
          <m:sSupPr>
            <m:ctrlPr>
              <w:rPr>
                <w:sz w:val="26"/>
                <w:szCs w:val="26"/>
              </w:rPr>
            </m:ctrlPr>
          </m:sSupPr>
          <m:e>
            <m:r>
              <w:rPr>
                <w:sz w:val="26"/>
                <w:szCs w:val="26"/>
              </w:rPr>
              <m:t xml:space="preserve">y</m:t>
            </m:r>
          </m:e>
          <m:sup>
            <m:sSub>
              <m:sSubPr>
                <m:ctrlPr>
                  <w:rPr>
                    <w:sz w:val="26"/>
                    <w:szCs w:val="26"/>
                  </w:rPr>
                </m:ctrlPr>
              </m:sSubPr>
              <m:e>
                <m:r>
                  <w:rPr>
                    <w:sz w:val="26"/>
                    <w:szCs w:val="26"/>
                  </w:rPr>
                  <m:t xml:space="preserve">u</m:t>
                </m:r>
              </m:e>
              <m:sub>
                <m:r>
                  <w:rPr>
                    <w:sz w:val="26"/>
                    <w:szCs w:val="26"/>
                  </w:rPr>
                  <m:t xml:space="preserve">2</m:t>
                </m:r>
              </m:sub>
            </m:sSub>
          </m:sup>
        </m:sSup>
        <m:r>
          <w:rPr>
            <w:sz w:val="26"/>
            <w:szCs w:val="26"/>
          </w:rPr>
          <m:t xml:space="preserve"> mod p] mod q</m:t>
        </m:r>
      </m:oMath>
      <w:r w:rsidDel="00000000" w:rsidR="00000000" w:rsidRPr="00000000">
        <w:rPr>
          <w:sz w:val="26"/>
          <w:szCs w:val="26"/>
          <w:rtl w:val="0"/>
        </w:rPr>
        <w:t xml:space="preserve">.</w:t>
      </w:r>
    </w:p>
    <w:p w:rsidR="00000000" w:rsidDel="00000000" w:rsidP="00000000" w:rsidRDefault="00000000" w:rsidRPr="00000000" w14:paraId="000004E1">
      <w:pPr>
        <w:numPr>
          <w:ilvl w:val="0"/>
          <w:numId w:val="20"/>
        </w:numPr>
        <w:ind w:left="720" w:hanging="360"/>
        <w:rPr>
          <w:sz w:val="26"/>
          <w:szCs w:val="26"/>
          <w:u w:val="none"/>
        </w:rPr>
      </w:pPr>
      <w:r w:rsidDel="00000000" w:rsidR="00000000" w:rsidRPr="00000000">
        <w:rPr>
          <w:sz w:val="26"/>
          <w:szCs w:val="26"/>
          <w:rtl w:val="0"/>
        </w:rPr>
        <w:t xml:space="preserve">Kiểm tra đẳng thức </w:t>
      </w:r>
      <m:oMath>
        <m:r>
          <w:rPr>
            <w:sz w:val="26"/>
            <w:szCs w:val="26"/>
          </w:rPr>
          <m:t xml:space="preserve">v = r</m:t>
        </m:r>
      </m:oMath>
      <w:r w:rsidDel="00000000" w:rsidR="00000000" w:rsidRPr="00000000">
        <w:rPr>
          <w:sz w:val="26"/>
          <w:szCs w:val="26"/>
          <w:rtl w:val="0"/>
        </w:rPr>
        <w:t xml:space="preserve">? Nếu đúng thì chữ ký là hợp lệ; ngược lại thì chữ ký là không hợp lệ.</w:t>
      </w:r>
    </w:p>
    <w:p w:rsidR="00000000" w:rsidDel="00000000" w:rsidP="00000000" w:rsidRDefault="00000000" w:rsidRPr="00000000" w14:paraId="000004E2">
      <w:pPr>
        <w:ind w:left="0" w:firstLine="0"/>
        <w:rPr>
          <w:sz w:val="26"/>
          <w:szCs w:val="26"/>
        </w:rPr>
      </w:pPr>
      <w:r w:rsidDel="00000000" w:rsidR="00000000" w:rsidRPr="00000000">
        <w:rPr>
          <w:rtl w:val="0"/>
        </w:rPr>
      </w:r>
    </w:p>
    <w:p w:rsidR="00000000" w:rsidDel="00000000" w:rsidP="00000000" w:rsidRDefault="00000000" w:rsidRPr="00000000" w14:paraId="000004E3">
      <w:pPr>
        <w:ind w:left="0" w:firstLine="0"/>
        <w:rPr>
          <w:sz w:val="26"/>
          <w:szCs w:val="26"/>
        </w:rPr>
      </w:pPr>
      <w:r w:rsidDel="00000000" w:rsidR="00000000" w:rsidRPr="00000000">
        <w:rPr>
          <w:b w:val="1"/>
          <w:sz w:val="26"/>
          <w:szCs w:val="26"/>
          <w:rtl w:val="0"/>
        </w:rPr>
        <w:t xml:space="preserve">Chứng minh tính đúng đắn của lược đồ:</w:t>
      </w:r>
      <w:r w:rsidDel="00000000" w:rsidR="00000000" w:rsidRPr="00000000">
        <w:rPr>
          <w:rtl w:val="0"/>
        </w:rPr>
      </w:r>
    </w:p>
    <w:p w:rsidR="00000000" w:rsidDel="00000000" w:rsidP="00000000" w:rsidRDefault="00000000" w:rsidRPr="00000000" w14:paraId="000004E4">
      <w:pPr>
        <w:ind w:left="0" w:firstLine="0"/>
        <w:rPr>
          <w:sz w:val="26"/>
          <w:szCs w:val="26"/>
        </w:rPr>
      </w:pPr>
      <m:oMath>
        <m:r>
          <w:rPr>
            <w:sz w:val="26"/>
            <w:szCs w:val="26"/>
          </w:rPr>
          <m:t xml:space="preserve">v=[</m:t>
        </m:r>
        <m:sSup>
          <m:sSupPr>
            <m:ctrlPr>
              <w:rPr>
                <w:sz w:val="26"/>
                <w:szCs w:val="26"/>
              </w:rPr>
            </m:ctrlPr>
          </m:sSupPr>
          <m:e>
            <m:r>
              <w:rPr>
                <w:sz w:val="26"/>
                <w:szCs w:val="26"/>
              </w:rPr>
              <m:t xml:space="preserve">g</m:t>
            </m:r>
          </m:e>
          <m:sup>
            <m:sSub>
              <m:sSubPr>
                <m:ctrlPr>
                  <w:rPr>
                    <w:sz w:val="26"/>
                    <w:szCs w:val="26"/>
                  </w:rPr>
                </m:ctrlPr>
              </m:sSubPr>
              <m:e>
                <m:r>
                  <w:rPr>
                    <w:sz w:val="26"/>
                    <w:szCs w:val="26"/>
                  </w:rPr>
                  <m:t xml:space="preserve">u</m:t>
                </m:r>
              </m:e>
              <m:sub>
                <m:r>
                  <w:rPr>
                    <w:sz w:val="26"/>
                    <w:szCs w:val="26"/>
                  </w:rPr>
                  <m:t xml:space="preserve">1</m:t>
                </m:r>
              </m:sub>
            </m:sSub>
          </m:sup>
        </m:sSup>
        <m:sSup>
          <m:sSupPr>
            <m:ctrlPr>
              <w:rPr>
                <w:sz w:val="26"/>
                <w:szCs w:val="26"/>
              </w:rPr>
            </m:ctrlPr>
          </m:sSupPr>
          <m:e>
            <m:r>
              <w:rPr>
                <w:sz w:val="26"/>
                <w:szCs w:val="26"/>
              </w:rPr>
              <m:t xml:space="preserve">y</m:t>
            </m:r>
          </m:e>
          <m:sup>
            <m:sSub>
              <m:sSubPr>
                <m:ctrlPr>
                  <w:rPr>
                    <w:sz w:val="26"/>
                    <w:szCs w:val="26"/>
                  </w:rPr>
                </m:ctrlPr>
              </m:sSubPr>
              <m:e>
                <m:r>
                  <w:rPr>
                    <w:sz w:val="26"/>
                    <w:szCs w:val="26"/>
                  </w:rPr>
                  <m:t xml:space="preserve">u</m:t>
                </m:r>
              </m:e>
              <m:sub>
                <m:r>
                  <w:rPr>
                    <w:sz w:val="26"/>
                    <w:szCs w:val="26"/>
                  </w:rPr>
                  <m:t xml:space="preserve">2</m:t>
                </m:r>
              </m:sub>
            </m:sSub>
          </m:sup>
        </m:sSup>
        <m:r>
          <w:rPr>
            <w:sz w:val="26"/>
            <w:szCs w:val="26"/>
          </w:rPr>
          <m:t xml:space="preserve"> mod p] mod q =[</m:t>
        </m:r>
        <m:sSup>
          <m:sSupPr>
            <m:ctrlPr>
              <w:rPr>
                <w:sz w:val="26"/>
                <w:szCs w:val="26"/>
              </w:rPr>
            </m:ctrlPr>
          </m:sSupPr>
          <m:e>
            <m:r>
              <w:rPr>
                <w:sz w:val="26"/>
                <w:szCs w:val="26"/>
              </w:rPr>
              <m:t xml:space="preserve">g</m:t>
            </m:r>
          </m:e>
          <m:sup>
            <m:sSub>
              <m:sSubPr>
                <m:ctrlPr>
                  <w:rPr>
                    <w:sz w:val="26"/>
                    <w:szCs w:val="26"/>
                  </w:rPr>
                </m:ctrlPr>
              </m:sSubPr>
              <m:e>
                <m:r>
                  <w:rPr>
                    <w:sz w:val="26"/>
                    <w:szCs w:val="26"/>
                  </w:rPr>
                  <m:t xml:space="preserve">u</m:t>
                </m:r>
              </m:e>
              <m:sub>
                <m:r>
                  <w:rPr>
                    <w:sz w:val="26"/>
                    <w:szCs w:val="26"/>
                  </w:rPr>
                  <m:t xml:space="preserve">1</m:t>
                </m:r>
              </m:sub>
            </m:sSub>
          </m:sup>
        </m:sSup>
        <m:r>
          <w:rPr>
            <w:sz w:val="26"/>
            <w:szCs w:val="26"/>
          </w:rPr>
          <m:t xml:space="preserve">(</m:t>
        </m:r>
        <m:sSup>
          <m:sSupPr>
            <m:ctrlPr>
              <w:rPr>
                <w:sz w:val="26"/>
                <w:szCs w:val="26"/>
              </w:rPr>
            </m:ctrlPr>
          </m:sSupPr>
          <m:e>
            <m:r>
              <w:rPr>
                <w:sz w:val="26"/>
                <w:szCs w:val="26"/>
              </w:rPr>
              <m:t xml:space="preserve">g</m:t>
            </m:r>
          </m:e>
          <m:sup>
            <m:r>
              <w:rPr>
                <w:sz w:val="26"/>
                <w:szCs w:val="26"/>
              </w:rPr>
              <m:t xml:space="preserve">x</m:t>
            </m:r>
          </m:sup>
        </m:sSup>
        <m:sSup>
          <m:sSupPr>
            <m:ctrlPr>
              <w:rPr>
                <w:sz w:val="26"/>
                <w:szCs w:val="26"/>
              </w:rPr>
            </m:ctrlPr>
          </m:sSupPr>
          <m:e>
            <m:r>
              <w:rPr>
                <w:sz w:val="26"/>
                <w:szCs w:val="26"/>
              </w:rPr>
              <m:t xml:space="preserve">)</m:t>
            </m:r>
          </m:e>
          <m:sup>
            <m:sSub>
              <m:sSubPr>
                <m:ctrlPr>
                  <w:rPr>
                    <w:sz w:val="26"/>
                    <w:szCs w:val="26"/>
                  </w:rPr>
                </m:ctrlPr>
              </m:sSubPr>
              <m:e>
                <m:r>
                  <w:rPr>
                    <w:sz w:val="26"/>
                    <w:szCs w:val="26"/>
                  </w:rPr>
                  <m:t xml:space="preserve">u</m:t>
                </m:r>
              </m:e>
              <m:sub>
                <m:r>
                  <w:rPr>
                    <w:sz w:val="26"/>
                    <w:szCs w:val="26"/>
                  </w:rPr>
                  <m:t xml:space="preserve">2</m:t>
                </m:r>
              </m:sub>
            </m:sSub>
          </m:sup>
        </m:sSup>
        <m:r>
          <w:rPr>
            <w:sz w:val="26"/>
            <w:szCs w:val="26"/>
          </w:rPr>
          <m:t xml:space="preserve"> mod p] mod q =[</m:t>
        </m:r>
        <m:sSup>
          <m:sSupPr>
            <m:ctrlPr>
              <w:rPr>
                <w:sz w:val="26"/>
                <w:szCs w:val="26"/>
              </w:rPr>
            </m:ctrlPr>
          </m:sSupPr>
          <m:e>
            <m:r>
              <w:rPr>
                <w:sz w:val="26"/>
                <w:szCs w:val="26"/>
              </w:rPr>
              <m:t xml:space="preserve">g</m:t>
            </m:r>
          </m:e>
          <m:sup>
            <m:sSub>
              <m:sSubPr>
                <m:ctrlPr>
                  <w:rPr>
                    <w:sz w:val="26"/>
                    <w:szCs w:val="26"/>
                  </w:rPr>
                </m:ctrlPr>
              </m:sSubPr>
              <m:e>
                <m:r>
                  <w:rPr>
                    <w:sz w:val="26"/>
                    <w:szCs w:val="26"/>
                  </w:rPr>
                  <m:t xml:space="preserve">u</m:t>
                </m:r>
              </m:e>
              <m:sub>
                <m:r>
                  <w:rPr>
                    <w:sz w:val="26"/>
                    <w:szCs w:val="26"/>
                  </w:rPr>
                  <m:t xml:space="preserve">1</m:t>
                </m:r>
              </m:sub>
            </m:sSub>
          </m:sup>
        </m:sSup>
        <m:sSup>
          <m:sSupPr>
            <m:ctrlPr>
              <w:rPr>
                <w:sz w:val="26"/>
                <w:szCs w:val="26"/>
              </w:rPr>
            </m:ctrlPr>
          </m:sSupPr>
          <m:e>
            <m:r>
              <w:rPr>
                <w:sz w:val="26"/>
                <w:szCs w:val="26"/>
              </w:rPr>
              <m:t xml:space="preserve">g</m:t>
            </m:r>
          </m:e>
          <m:sup>
            <m:r>
              <w:rPr>
                <w:sz w:val="26"/>
                <w:szCs w:val="26"/>
              </w:rPr>
              <m:t xml:space="preserve">xrw mod q</m:t>
            </m:r>
          </m:sup>
        </m:sSup>
        <m:r>
          <w:rPr>
            <w:sz w:val="26"/>
            <w:szCs w:val="26"/>
          </w:rPr>
          <m:t xml:space="preserve"> mod p] mod q</m:t>
        </m:r>
      </m:oMath>
      <w:r w:rsidDel="00000000" w:rsidR="00000000" w:rsidRPr="00000000">
        <w:rPr>
          <w:rtl w:val="0"/>
        </w:rPr>
      </w:r>
    </w:p>
    <w:p w:rsidR="00000000" w:rsidDel="00000000" w:rsidP="00000000" w:rsidRDefault="00000000" w:rsidRPr="00000000" w14:paraId="000004E5">
      <w:pPr>
        <w:ind w:left="0" w:firstLine="0"/>
        <w:rPr>
          <w:sz w:val="26"/>
          <w:szCs w:val="26"/>
        </w:rPr>
      </w:pPr>
      <m:oMath>
        <m:r>
          <w:rPr>
            <w:sz w:val="26"/>
            <w:szCs w:val="26"/>
          </w:rPr>
          <m:t xml:space="preserve">=[</m:t>
        </m:r>
        <m:sSup>
          <m:sSupPr>
            <m:ctrlPr>
              <w:rPr>
                <w:sz w:val="26"/>
                <w:szCs w:val="26"/>
              </w:rPr>
            </m:ctrlPr>
          </m:sSupPr>
          <m:e>
            <m:r>
              <w:rPr>
                <w:sz w:val="26"/>
                <w:szCs w:val="26"/>
              </w:rPr>
              <m:t xml:space="preserve">g</m:t>
            </m:r>
          </m:e>
          <m:sup>
            <m:sSub>
              <m:sSubPr>
                <m:ctrlPr>
                  <w:rPr>
                    <w:sz w:val="26"/>
                    <w:szCs w:val="26"/>
                  </w:rPr>
                </m:ctrlPr>
              </m:sSubPr>
              <m:e>
                <m:r>
                  <w:rPr>
                    <w:sz w:val="26"/>
                    <w:szCs w:val="26"/>
                  </w:rPr>
                  <m:t xml:space="preserve">u</m:t>
                </m:r>
              </m:e>
              <m:sub>
                <m:r>
                  <w:rPr>
                    <w:sz w:val="26"/>
                    <w:szCs w:val="26"/>
                  </w:rPr>
                  <m:t xml:space="preserve">1</m:t>
                </m:r>
              </m:sub>
            </m:sSub>
          </m:sup>
        </m:sSup>
        <m:sSup>
          <m:sSupPr>
            <m:ctrlPr>
              <w:rPr>
                <w:sz w:val="26"/>
                <w:szCs w:val="26"/>
              </w:rPr>
            </m:ctrlPr>
          </m:sSupPr>
          <m:e>
            <m:r>
              <w:rPr>
                <w:sz w:val="26"/>
                <w:szCs w:val="26"/>
              </w:rPr>
              <m:t xml:space="preserve">g</m:t>
            </m:r>
          </m:e>
          <m:sup>
            <m:r>
              <w:rPr>
                <w:sz w:val="26"/>
                <w:szCs w:val="26"/>
              </w:rPr>
              <m:t xml:space="preserve">xr</m:t>
            </m:r>
            <m:sSup>
              <m:sSupPr>
                <m:ctrlPr>
                  <w:rPr>
                    <w:sz w:val="26"/>
                    <w:szCs w:val="26"/>
                  </w:rPr>
                </m:ctrlPr>
              </m:sSupPr>
              <m:e>
                <m:r>
                  <w:rPr>
                    <w:sz w:val="26"/>
                    <w:szCs w:val="26"/>
                  </w:rPr>
                  <m:t xml:space="preserve">s</m:t>
                </m:r>
              </m:e>
              <m:sup>
                <m:r>
                  <w:rPr>
                    <w:sz w:val="26"/>
                    <w:szCs w:val="26"/>
                  </w:rPr>
                  <m:t xml:space="preserve">-1</m:t>
                </m:r>
              </m:sup>
            </m:sSup>
            <m:r>
              <w:rPr>
                <w:sz w:val="26"/>
                <w:szCs w:val="26"/>
              </w:rPr>
              <m:t xml:space="preserve"> mod q</m:t>
            </m:r>
          </m:sup>
        </m:sSup>
        <m:r>
          <w:rPr>
            <w:sz w:val="26"/>
            <w:szCs w:val="26"/>
          </w:rPr>
          <m:t xml:space="preserve">mod p] mod q = </m:t>
        </m:r>
        <m:sSup>
          <m:sSupPr>
            <m:ctrlPr>
              <w:rPr>
                <w:sz w:val="26"/>
                <w:szCs w:val="26"/>
              </w:rPr>
            </m:ctrlPr>
          </m:sSupPr>
          <m:e>
            <m:r>
              <w:rPr>
                <w:sz w:val="26"/>
                <w:szCs w:val="26"/>
              </w:rPr>
              <m:t xml:space="preserve">g</m:t>
            </m:r>
          </m:e>
          <m:sup>
            <m:r>
              <w:rPr>
                <w:sz w:val="26"/>
                <w:szCs w:val="26"/>
              </w:rPr>
              <m:t xml:space="preserve">H(M)</m:t>
            </m:r>
            <m:sSup>
              <m:sSupPr>
                <m:ctrlPr>
                  <w:rPr>
                    <w:sz w:val="26"/>
                    <w:szCs w:val="26"/>
                  </w:rPr>
                </m:ctrlPr>
              </m:sSupPr>
              <m:e>
                <m:r>
                  <w:rPr>
                    <w:sz w:val="26"/>
                    <w:szCs w:val="26"/>
                  </w:rPr>
                  <m:t xml:space="preserve">s</m:t>
                </m:r>
              </m:e>
              <m:sup>
                <m:r>
                  <w:rPr>
                    <w:sz w:val="26"/>
                    <w:szCs w:val="26"/>
                  </w:rPr>
                  <m:t xml:space="preserve">-1</m:t>
                </m:r>
              </m:sup>
            </m:sSup>
            <m:r>
              <w:rPr>
                <w:sz w:val="26"/>
                <w:szCs w:val="26"/>
              </w:rPr>
              <m:t xml:space="preserve"> mod q</m:t>
            </m:r>
          </m:sup>
        </m:sSup>
        <m:sSup>
          <m:sSupPr>
            <m:ctrlPr>
              <w:rPr>
                <w:sz w:val="26"/>
                <w:szCs w:val="26"/>
              </w:rPr>
            </m:ctrlPr>
          </m:sSupPr>
          <m:e>
            <m:r>
              <w:rPr>
                <w:sz w:val="26"/>
                <w:szCs w:val="26"/>
              </w:rPr>
              <m:t xml:space="preserve">g</m:t>
            </m:r>
          </m:e>
          <m:sup>
            <m:r>
              <w:rPr>
                <w:sz w:val="26"/>
                <w:szCs w:val="26"/>
              </w:rPr>
              <m:t xml:space="preserve">xr</m:t>
            </m:r>
            <m:sSup>
              <m:sSupPr>
                <m:ctrlPr>
                  <w:rPr>
                    <w:sz w:val="26"/>
                    <w:szCs w:val="26"/>
                  </w:rPr>
                </m:ctrlPr>
              </m:sSupPr>
              <m:e>
                <m:r>
                  <w:rPr>
                    <w:sz w:val="26"/>
                    <w:szCs w:val="26"/>
                  </w:rPr>
                  <m:t xml:space="preserve">s</m:t>
                </m:r>
              </m:e>
              <m:sup>
                <m:r>
                  <w:rPr>
                    <w:sz w:val="26"/>
                    <w:szCs w:val="26"/>
                  </w:rPr>
                  <m:t xml:space="preserve">-1</m:t>
                </m:r>
              </m:sup>
            </m:sSup>
            <m:r>
              <w:rPr>
                <w:sz w:val="26"/>
                <w:szCs w:val="26"/>
              </w:rPr>
              <m:t xml:space="preserve"> mod q</m:t>
            </m:r>
          </m:sup>
        </m:sSup>
        <m:r>
          <w:rPr>
            <w:sz w:val="26"/>
            <w:szCs w:val="26"/>
          </w:rPr>
          <m:t xml:space="preserve"> mod p   mod q</m:t>
        </m:r>
      </m:oMath>
      <w:r w:rsidDel="00000000" w:rsidR="00000000" w:rsidRPr="00000000">
        <w:rPr>
          <w:rtl w:val="0"/>
        </w:rPr>
      </w:r>
    </w:p>
    <w:p w:rsidR="00000000" w:rsidDel="00000000" w:rsidP="00000000" w:rsidRDefault="00000000" w:rsidRPr="00000000" w14:paraId="000004E6">
      <w:pPr>
        <w:ind w:left="0" w:firstLine="0"/>
        <w:rPr>
          <w:sz w:val="26"/>
          <w:szCs w:val="26"/>
        </w:rPr>
      </w:pPr>
      <m:oMath>
        <m:r>
          <w:rPr>
            <w:sz w:val="26"/>
            <w:szCs w:val="26"/>
          </w:rPr>
          <m:t xml:space="preserve">=</m:t>
        </m:r>
        <m:sSup>
          <m:sSupPr>
            <m:ctrlPr>
              <w:rPr>
                <w:sz w:val="26"/>
                <w:szCs w:val="26"/>
              </w:rPr>
            </m:ctrlPr>
          </m:sSupPr>
          <m:e>
            <m:r>
              <w:rPr>
                <w:sz w:val="26"/>
                <w:szCs w:val="26"/>
              </w:rPr>
              <m:t xml:space="preserve">g</m:t>
            </m:r>
          </m:e>
          <m:sup>
            <m:r>
              <w:rPr>
                <w:sz w:val="26"/>
                <w:szCs w:val="26"/>
              </w:rPr>
              <m:t xml:space="preserve">[H(M)+xr]</m:t>
            </m:r>
            <m:sSup>
              <m:sSupPr>
                <m:ctrlPr>
                  <w:rPr>
                    <w:sz w:val="26"/>
                    <w:szCs w:val="26"/>
                  </w:rPr>
                </m:ctrlPr>
              </m:sSupPr>
              <m:e>
                <m:r>
                  <w:rPr>
                    <w:sz w:val="26"/>
                    <w:szCs w:val="26"/>
                  </w:rPr>
                  <m:t xml:space="preserve">s</m:t>
                </m:r>
              </m:e>
              <m:sup>
                <m:r>
                  <w:rPr>
                    <w:sz w:val="26"/>
                    <w:szCs w:val="26"/>
                  </w:rPr>
                  <m:t xml:space="preserve">-1</m:t>
                </m:r>
              </m:sup>
            </m:sSup>
            <m:r>
              <w:rPr>
                <w:sz w:val="26"/>
                <w:szCs w:val="26"/>
              </w:rPr>
              <m:t xml:space="preserve"> mod q</m:t>
            </m:r>
          </m:sup>
        </m:sSup>
        <m:r>
          <w:rPr>
            <w:sz w:val="26"/>
            <w:szCs w:val="26"/>
          </w:rPr>
          <m:t xml:space="preserve"> mod p mod q= </m:t>
        </m:r>
        <m:sSup>
          <m:sSupPr>
            <m:ctrlPr>
              <w:rPr>
                <w:sz w:val="26"/>
                <w:szCs w:val="26"/>
              </w:rPr>
            </m:ctrlPr>
          </m:sSupPr>
          <m:e>
            <m:r>
              <w:rPr>
                <w:sz w:val="26"/>
                <w:szCs w:val="26"/>
              </w:rPr>
              <m:t xml:space="preserve">[g</m:t>
            </m:r>
          </m:e>
          <m:sup>
            <m:r>
              <w:rPr>
                <w:sz w:val="26"/>
                <w:szCs w:val="26"/>
              </w:rPr>
              <m:t xml:space="preserve">k mod q</m:t>
            </m:r>
          </m:sup>
        </m:sSup>
        <m:r>
          <w:rPr>
            <w:sz w:val="26"/>
            <w:szCs w:val="26"/>
          </w:rPr>
          <m:t xml:space="preserve"> mod p] mod q = r</m:t>
        </m:r>
      </m:oMath>
      <w:r w:rsidDel="00000000" w:rsidR="00000000" w:rsidRPr="00000000">
        <w:rPr>
          <w:sz w:val="26"/>
          <w:szCs w:val="26"/>
          <w:rtl w:val="0"/>
        </w:rPr>
        <w:t xml:space="preserve">.</w:t>
      </w:r>
    </w:p>
    <w:p w:rsidR="00000000" w:rsidDel="00000000" w:rsidP="00000000" w:rsidRDefault="00000000" w:rsidRPr="00000000" w14:paraId="000004E7">
      <w:pPr>
        <w:ind w:left="0" w:firstLine="0"/>
        <w:rPr>
          <w:sz w:val="26"/>
          <w:szCs w:val="26"/>
        </w:rPr>
      </w:pPr>
      <w:r w:rsidDel="00000000" w:rsidR="00000000" w:rsidRPr="00000000">
        <w:rPr>
          <w:rtl w:val="0"/>
        </w:rPr>
      </w:r>
    </w:p>
    <w:p w:rsidR="00000000" w:rsidDel="00000000" w:rsidP="00000000" w:rsidRDefault="00000000" w:rsidRPr="00000000" w14:paraId="000004E8">
      <w:pPr>
        <w:ind w:left="0" w:firstLine="0"/>
        <w:rPr>
          <w:sz w:val="26"/>
          <w:szCs w:val="26"/>
        </w:rPr>
      </w:pPr>
      <w:r w:rsidDel="00000000" w:rsidR="00000000" w:rsidRPr="00000000">
        <w:rPr>
          <w:b w:val="1"/>
          <w:sz w:val="26"/>
          <w:szCs w:val="26"/>
          <w:rtl w:val="0"/>
        </w:rPr>
        <w:t xml:space="preserve">BTVN:</w:t>
      </w:r>
      <w:r w:rsidDel="00000000" w:rsidR="00000000" w:rsidRPr="00000000">
        <w:rPr>
          <w:rtl w:val="0"/>
        </w:rPr>
      </w:r>
    </w:p>
    <w:p w:rsidR="00000000" w:rsidDel="00000000" w:rsidP="00000000" w:rsidRDefault="00000000" w:rsidRPr="00000000" w14:paraId="000004E9">
      <w:pPr>
        <w:numPr>
          <w:ilvl w:val="0"/>
          <w:numId w:val="3"/>
        </w:numPr>
        <w:ind w:left="720" w:hanging="360"/>
        <w:rPr>
          <w:sz w:val="26"/>
          <w:szCs w:val="26"/>
          <w:u w:val="none"/>
        </w:rPr>
      </w:pPr>
      <w:r w:rsidDel="00000000" w:rsidR="00000000" w:rsidRPr="00000000">
        <w:rPr>
          <w:sz w:val="26"/>
          <w:szCs w:val="26"/>
          <w:rtl w:val="0"/>
        </w:rPr>
        <w:t xml:space="preserve">Viết chương trình thực thi lược đồ chữ ký số DSA bằng Sage.</w:t>
      </w:r>
    </w:p>
    <w:p w:rsidR="00000000" w:rsidDel="00000000" w:rsidP="00000000" w:rsidRDefault="00000000" w:rsidRPr="00000000" w14:paraId="000004EA">
      <w:pPr>
        <w:numPr>
          <w:ilvl w:val="0"/>
          <w:numId w:val="3"/>
        </w:numPr>
        <w:ind w:left="720" w:hanging="360"/>
        <w:rPr>
          <w:sz w:val="26"/>
          <w:szCs w:val="26"/>
          <w:u w:val="none"/>
        </w:rPr>
      </w:pPr>
      <w:r w:rsidDel="00000000" w:rsidR="00000000" w:rsidRPr="00000000">
        <w:rPr>
          <w:sz w:val="26"/>
          <w:szCs w:val="26"/>
          <w:rtl w:val="0"/>
        </w:rPr>
        <w:t xml:space="preserve">Xem lại nội dung bài học trong sách.</w:t>
      </w:r>
    </w:p>
    <w:p w:rsidR="00000000" w:rsidDel="00000000" w:rsidP="00000000" w:rsidRDefault="00000000" w:rsidRPr="00000000" w14:paraId="000004EB">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EC">
      <w:pPr>
        <w:ind w:left="0" w:firstLine="0"/>
        <w:rPr>
          <w:sz w:val="26"/>
          <w:szCs w:val="26"/>
        </w:rPr>
      </w:pPr>
      <w:r w:rsidDel="00000000" w:rsidR="00000000" w:rsidRPr="00000000">
        <w:rPr>
          <w:rtl w:val="0"/>
        </w:rPr>
      </w:r>
    </w:p>
    <w:p w:rsidR="00000000" w:rsidDel="00000000" w:rsidP="00000000" w:rsidRDefault="00000000" w:rsidRPr="00000000" w14:paraId="000004ED">
      <w:pPr>
        <w:ind w:left="0" w:firstLine="0"/>
        <w:rPr>
          <w:sz w:val="26"/>
          <w:szCs w:val="26"/>
        </w:rPr>
      </w:pPr>
      <w:r w:rsidDel="00000000" w:rsidR="00000000" w:rsidRPr="00000000">
        <w:rPr>
          <w:sz w:val="26"/>
          <w:szCs w:val="26"/>
          <w:rtl w:val="0"/>
        </w:rPr>
        <w:t xml:space="preserve">10/11/2021</w:t>
      </w:r>
    </w:p>
    <w:p w:rsidR="00000000" w:rsidDel="00000000" w:rsidP="00000000" w:rsidRDefault="00000000" w:rsidRPr="00000000" w14:paraId="000004EE">
      <w:pPr>
        <w:ind w:left="0" w:firstLine="0"/>
        <w:rPr>
          <w:b w:val="1"/>
          <w:sz w:val="26"/>
          <w:szCs w:val="26"/>
        </w:rPr>
      </w:pPr>
      <w:r w:rsidDel="00000000" w:rsidR="00000000" w:rsidRPr="00000000">
        <w:rPr>
          <w:b w:val="1"/>
          <w:sz w:val="26"/>
          <w:szCs w:val="26"/>
          <w:rtl w:val="0"/>
        </w:rPr>
        <w:t xml:space="preserve">DSA với SageMath: </w:t>
      </w:r>
    </w:p>
    <w:p w:rsidR="00000000" w:rsidDel="00000000" w:rsidP="00000000" w:rsidRDefault="00000000" w:rsidRPr="00000000" w14:paraId="000004EF">
      <w:pPr>
        <w:ind w:left="0" w:firstLine="0"/>
        <w:rPr>
          <w:sz w:val="26"/>
          <w:szCs w:val="26"/>
        </w:rPr>
      </w:pPr>
      <w:r w:rsidDel="00000000" w:rsidR="00000000" w:rsidRPr="00000000">
        <w:rPr>
          <w:rtl w:val="0"/>
        </w:rPr>
      </w:r>
    </w:p>
    <w:p w:rsidR="00000000" w:rsidDel="00000000" w:rsidP="00000000" w:rsidRDefault="00000000" w:rsidRPr="00000000" w14:paraId="000004F0">
      <w:pPr>
        <w:ind w:left="0" w:firstLine="0"/>
        <w:rPr>
          <w:sz w:val="26"/>
          <w:szCs w:val="26"/>
        </w:rPr>
      </w:pPr>
      <w:r w:rsidDel="00000000" w:rsidR="00000000" w:rsidRPr="00000000">
        <w:rPr>
          <w:b w:val="1"/>
          <w:sz w:val="26"/>
          <w:szCs w:val="26"/>
          <w:rtl w:val="0"/>
        </w:rPr>
        <w:t xml:space="preserve">Ví dụ 1:</w:t>
      </w:r>
      <w:r w:rsidDel="00000000" w:rsidR="00000000" w:rsidRPr="00000000">
        <w:rPr>
          <w:sz w:val="26"/>
          <w:szCs w:val="26"/>
          <w:rtl w:val="0"/>
        </w:rPr>
        <w:t xml:space="preserve"> (trang741-742 [Stallings]) Thực hiện DSA step-by-step để hiểu thuật toán trên lớp.</w:t>
      </w:r>
    </w:p>
    <w:p w:rsidR="00000000" w:rsidDel="00000000" w:rsidP="00000000" w:rsidRDefault="00000000" w:rsidRPr="00000000" w14:paraId="000004F1">
      <w:pPr>
        <w:ind w:left="0" w:firstLine="0"/>
        <w:rPr>
          <w:sz w:val="26"/>
          <w:szCs w:val="26"/>
        </w:rPr>
      </w:pPr>
      <w:hyperlink r:id="rId21">
        <w:r w:rsidDel="00000000" w:rsidR="00000000" w:rsidRPr="00000000">
          <w:rPr>
            <w:color w:val="1155cc"/>
            <w:sz w:val="26"/>
            <w:szCs w:val="26"/>
            <w:u w:val="single"/>
            <w:rtl w:val="0"/>
          </w:rPr>
          <w:t xml:space="preserve">https://drive.google.com/file/d/1jJFKDjotxf7dLZnJY7wg99lJaN-QaxXp/view?usp=sharing</w:t>
        </w:r>
      </w:hyperlink>
      <w:r w:rsidDel="00000000" w:rsidR="00000000" w:rsidRPr="00000000">
        <w:rPr>
          <w:rtl w:val="0"/>
        </w:rPr>
      </w:r>
    </w:p>
    <w:p w:rsidR="00000000" w:rsidDel="00000000" w:rsidP="00000000" w:rsidRDefault="00000000" w:rsidRPr="00000000" w14:paraId="000004F2">
      <w:pPr>
        <w:ind w:left="0" w:firstLine="0"/>
        <w:rPr>
          <w:sz w:val="26"/>
          <w:szCs w:val="26"/>
        </w:rPr>
      </w:pPr>
      <w:r w:rsidDel="00000000" w:rsidR="00000000" w:rsidRPr="00000000">
        <w:rPr>
          <w:rtl w:val="0"/>
        </w:rPr>
      </w:r>
    </w:p>
    <w:p w:rsidR="00000000" w:rsidDel="00000000" w:rsidP="00000000" w:rsidRDefault="00000000" w:rsidRPr="00000000" w14:paraId="000004F3">
      <w:pPr>
        <w:ind w:left="0" w:firstLine="0"/>
        <w:rPr>
          <w:sz w:val="26"/>
          <w:szCs w:val="26"/>
        </w:rPr>
      </w:pPr>
      <w:r w:rsidDel="00000000" w:rsidR="00000000" w:rsidRPr="00000000">
        <w:rPr>
          <w:b w:val="1"/>
          <w:sz w:val="26"/>
          <w:szCs w:val="26"/>
          <w:rtl w:val="0"/>
        </w:rPr>
        <w:t xml:space="preserve">Ví dụ 2:</w:t>
      </w:r>
      <w:r w:rsidDel="00000000" w:rsidR="00000000" w:rsidRPr="00000000">
        <w:rPr>
          <w:sz w:val="26"/>
          <w:szCs w:val="26"/>
          <w:rtl w:val="0"/>
        </w:rPr>
        <w:t xml:space="preserve"> (trang742-743 [Stallings]) Viết lại ví dụ 1 dưới dạng các hàm.</w:t>
      </w:r>
    </w:p>
    <w:p w:rsidR="00000000" w:rsidDel="00000000" w:rsidP="00000000" w:rsidRDefault="00000000" w:rsidRPr="00000000" w14:paraId="000004F4">
      <w:pPr>
        <w:ind w:left="0" w:firstLine="0"/>
        <w:rPr>
          <w:sz w:val="26"/>
          <w:szCs w:val="26"/>
        </w:rPr>
      </w:pPr>
      <w:r w:rsidDel="00000000" w:rsidR="00000000" w:rsidRPr="00000000">
        <w:rPr>
          <w:sz w:val="26"/>
          <w:szCs w:val="26"/>
          <w:rtl w:val="0"/>
        </w:rPr>
        <w:t xml:space="preserve">(Cùng nhau thực thi ví dụ 2!!!)</w:t>
      </w:r>
    </w:p>
    <w:p w:rsidR="00000000" w:rsidDel="00000000" w:rsidP="00000000" w:rsidRDefault="00000000" w:rsidRPr="00000000" w14:paraId="000004F5">
      <w:pPr>
        <w:ind w:left="0" w:firstLine="0"/>
        <w:rPr>
          <w:sz w:val="26"/>
          <w:szCs w:val="26"/>
        </w:rPr>
      </w:pPr>
      <w:r w:rsidDel="00000000" w:rsidR="00000000" w:rsidRPr="00000000">
        <w:rPr>
          <w:rtl w:val="0"/>
        </w:rPr>
      </w:r>
    </w:p>
    <w:p w:rsidR="00000000" w:rsidDel="00000000" w:rsidP="00000000" w:rsidRDefault="00000000" w:rsidRPr="00000000" w14:paraId="000004F6">
      <w:pPr>
        <w:ind w:left="0" w:firstLine="0"/>
        <w:rPr>
          <w:sz w:val="26"/>
          <w:szCs w:val="26"/>
        </w:rPr>
      </w:pPr>
      <w:r w:rsidDel="00000000" w:rsidR="00000000" w:rsidRPr="00000000">
        <w:rPr>
          <w:b w:val="1"/>
          <w:sz w:val="26"/>
          <w:szCs w:val="26"/>
          <w:rtl w:val="0"/>
        </w:rPr>
        <w:t xml:space="preserve">Kiểm tra 30 phút:</w:t>
      </w:r>
      <w:r w:rsidDel="00000000" w:rsidR="00000000" w:rsidRPr="00000000">
        <w:rPr>
          <w:sz w:val="26"/>
          <w:szCs w:val="26"/>
          <w:rtl w:val="0"/>
        </w:rPr>
        <w:t xml:space="preserve"> Hoàn thiện file DSA-2 (</w:t>
      </w:r>
      <w:hyperlink r:id="rId22">
        <w:r w:rsidDel="00000000" w:rsidR="00000000" w:rsidRPr="00000000">
          <w:rPr>
            <w:color w:val="1155cc"/>
            <w:sz w:val="26"/>
            <w:szCs w:val="26"/>
            <w:u w:val="single"/>
            <w:rtl w:val="0"/>
          </w:rPr>
          <w:t xml:space="preserve">https://drive.google.com/file/d/1jJiIkRGhWJIJMZIZm-FIzEW5P0PsDu7O/view?usp=sharing</w:t>
        </w:r>
      </w:hyperlink>
      <w:r w:rsidDel="00000000" w:rsidR="00000000" w:rsidRPr="00000000">
        <w:rPr>
          <w:sz w:val="26"/>
          <w:szCs w:val="26"/>
          <w:rtl w:val="0"/>
        </w:rPr>
        <w:t xml:space="preserve">)</w:t>
      </w:r>
    </w:p>
    <w:p w:rsidR="00000000" w:rsidDel="00000000" w:rsidP="00000000" w:rsidRDefault="00000000" w:rsidRPr="00000000" w14:paraId="000004F7">
      <w:pPr>
        <w:ind w:left="0" w:firstLine="0"/>
        <w:rPr>
          <w:sz w:val="26"/>
          <w:szCs w:val="26"/>
        </w:rPr>
      </w:pPr>
      <w:r w:rsidDel="00000000" w:rsidR="00000000" w:rsidRPr="00000000">
        <w:rPr>
          <w:rtl w:val="0"/>
        </w:rPr>
      </w:r>
    </w:p>
    <w:p w:rsidR="00000000" w:rsidDel="00000000" w:rsidP="00000000" w:rsidRDefault="00000000" w:rsidRPr="00000000" w14:paraId="000004F8">
      <w:pPr>
        <w:ind w:left="0" w:firstLine="0"/>
        <w:rPr>
          <w:b w:val="1"/>
          <w:sz w:val="26"/>
          <w:szCs w:val="26"/>
        </w:rPr>
      </w:pPr>
      <w:r w:rsidDel="00000000" w:rsidR="00000000" w:rsidRPr="00000000">
        <w:rPr>
          <w:b w:val="1"/>
          <w:sz w:val="26"/>
          <w:szCs w:val="26"/>
          <w:rtl w:val="0"/>
        </w:rPr>
        <w:t xml:space="preserve">Đáp án:</w:t>
      </w:r>
    </w:p>
    <w:p w:rsidR="00000000" w:rsidDel="00000000" w:rsidP="00000000" w:rsidRDefault="00000000" w:rsidRPr="00000000" w14:paraId="000004F9">
      <w:pPr>
        <w:ind w:left="0" w:firstLine="0"/>
        <w:rPr>
          <w:sz w:val="26"/>
          <w:szCs w:val="26"/>
        </w:rPr>
      </w:pPr>
      <w:r w:rsidDel="00000000" w:rsidR="00000000" w:rsidRPr="00000000">
        <w:rPr>
          <w:sz w:val="26"/>
          <w:szCs w:val="26"/>
          <w:rtl w:val="0"/>
        </w:rPr>
        <w:t xml:space="preserve">def DSA_generate_domain_parameters():</w:t>
      </w:r>
    </w:p>
    <w:p w:rsidR="00000000" w:rsidDel="00000000" w:rsidP="00000000" w:rsidRDefault="00000000" w:rsidRPr="00000000" w14:paraId="000004FA">
      <w:pPr>
        <w:ind w:left="0" w:firstLine="0"/>
        <w:rPr>
          <w:sz w:val="26"/>
          <w:szCs w:val="26"/>
        </w:rPr>
      </w:pPr>
      <w:r w:rsidDel="00000000" w:rsidR="00000000" w:rsidRPr="00000000">
        <w:rPr>
          <w:sz w:val="26"/>
          <w:szCs w:val="26"/>
          <w:rtl w:val="0"/>
        </w:rPr>
        <w:t xml:space="preserve">    g=1;</w:t>
      </w:r>
    </w:p>
    <w:p w:rsidR="00000000" w:rsidDel="00000000" w:rsidP="00000000" w:rsidRDefault="00000000" w:rsidRPr="00000000" w14:paraId="000004FB">
      <w:pPr>
        <w:ind w:left="0" w:firstLine="0"/>
        <w:rPr>
          <w:sz w:val="26"/>
          <w:szCs w:val="26"/>
        </w:rPr>
      </w:pPr>
      <w:r w:rsidDel="00000000" w:rsidR="00000000" w:rsidRPr="00000000">
        <w:rPr>
          <w:sz w:val="26"/>
          <w:szCs w:val="26"/>
          <w:rtl w:val="0"/>
        </w:rPr>
        <w:t xml:space="preserve">    while (1==g):</w:t>
      </w:r>
    </w:p>
    <w:p w:rsidR="00000000" w:rsidDel="00000000" w:rsidP="00000000" w:rsidRDefault="00000000" w:rsidRPr="00000000" w14:paraId="000004FC">
      <w:pPr>
        <w:ind w:left="0" w:firstLine="0"/>
        <w:rPr>
          <w:sz w:val="26"/>
          <w:szCs w:val="26"/>
        </w:rPr>
      </w:pPr>
      <w:r w:rsidDel="00000000" w:rsidR="00000000" w:rsidRPr="00000000">
        <w:rPr>
          <w:sz w:val="26"/>
          <w:szCs w:val="26"/>
          <w:rtl w:val="0"/>
        </w:rPr>
        <w:t xml:space="preserve">        q=1</w:t>
      </w:r>
    </w:p>
    <w:p w:rsidR="00000000" w:rsidDel="00000000" w:rsidP="00000000" w:rsidRDefault="00000000" w:rsidRPr="00000000" w14:paraId="000004FD">
      <w:pPr>
        <w:ind w:left="0" w:firstLine="0"/>
        <w:rPr>
          <w:sz w:val="26"/>
          <w:szCs w:val="26"/>
        </w:rPr>
      </w:pPr>
      <w:r w:rsidDel="00000000" w:rsidR="00000000" w:rsidRPr="00000000">
        <w:rPr>
          <w:sz w:val="26"/>
          <w:szCs w:val="26"/>
          <w:rtl w:val="0"/>
        </w:rPr>
        <w:t xml:space="preserve">        while (q&lt;2^15):</w:t>
      </w:r>
    </w:p>
    <w:p w:rsidR="00000000" w:rsidDel="00000000" w:rsidP="00000000" w:rsidRDefault="00000000" w:rsidRPr="00000000" w14:paraId="000004FE">
      <w:pPr>
        <w:ind w:left="0" w:firstLine="0"/>
        <w:rPr>
          <w:sz w:val="26"/>
          <w:szCs w:val="26"/>
        </w:rPr>
      </w:pPr>
      <w:r w:rsidDel="00000000" w:rsidR="00000000" w:rsidRPr="00000000">
        <w:rPr>
          <w:sz w:val="26"/>
          <w:szCs w:val="26"/>
          <w:rtl w:val="0"/>
        </w:rPr>
        <w:t xml:space="preserve">            q=random_prime(2^16)</w:t>
      </w:r>
    </w:p>
    <w:p w:rsidR="00000000" w:rsidDel="00000000" w:rsidP="00000000" w:rsidRDefault="00000000" w:rsidRPr="00000000" w14:paraId="000004FF">
      <w:pPr>
        <w:ind w:left="0" w:firstLine="0"/>
        <w:rPr>
          <w:sz w:val="26"/>
          <w:szCs w:val="26"/>
        </w:rPr>
      </w:pPr>
      <w:r w:rsidDel="00000000" w:rsidR="00000000" w:rsidRPr="00000000">
        <w:rPr>
          <w:sz w:val="26"/>
          <w:szCs w:val="26"/>
          <w:rtl w:val="0"/>
        </w:rPr>
        <w:t xml:space="preserve">            p=1;</w:t>
      </w:r>
    </w:p>
    <w:p w:rsidR="00000000" w:rsidDel="00000000" w:rsidP="00000000" w:rsidRDefault="00000000" w:rsidRPr="00000000" w14:paraId="00000500">
      <w:pPr>
        <w:ind w:left="0" w:firstLine="0"/>
        <w:rPr>
          <w:sz w:val="26"/>
          <w:szCs w:val="26"/>
        </w:rPr>
      </w:pPr>
      <w:r w:rsidDel="00000000" w:rsidR="00000000" w:rsidRPr="00000000">
        <w:rPr>
          <w:sz w:val="26"/>
          <w:szCs w:val="26"/>
          <w:rtl w:val="0"/>
        </w:rPr>
        <w:t xml:space="preserve">            while (not is_prime(p)):</w:t>
      </w:r>
    </w:p>
    <w:p w:rsidR="00000000" w:rsidDel="00000000" w:rsidP="00000000" w:rsidRDefault="00000000" w:rsidRPr="00000000" w14:paraId="00000501">
      <w:pPr>
        <w:ind w:left="0" w:firstLine="0"/>
        <w:rPr>
          <w:sz w:val="26"/>
          <w:szCs w:val="26"/>
        </w:rPr>
      </w:pPr>
      <w:r w:rsidDel="00000000" w:rsidR="00000000" w:rsidRPr="00000000">
        <w:rPr>
          <w:sz w:val="26"/>
          <w:szCs w:val="26"/>
          <w:rtl w:val="0"/>
        </w:rPr>
        <w:t xml:space="preserve">                p=(2^48+randint(1,2^46)*2)*q+1</w:t>
      </w:r>
    </w:p>
    <w:p w:rsidR="00000000" w:rsidDel="00000000" w:rsidP="00000000" w:rsidRDefault="00000000" w:rsidRPr="00000000" w14:paraId="00000502">
      <w:pPr>
        <w:ind w:left="0" w:firstLine="0"/>
        <w:rPr>
          <w:sz w:val="26"/>
          <w:szCs w:val="26"/>
        </w:rPr>
      </w:pPr>
      <w:r w:rsidDel="00000000" w:rsidR="00000000" w:rsidRPr="00000000">
        <w:rPr>
          <w:sz w:val="26"/>
          <w:szCs w:val="26"/>
          <w:rtl w:val="0"/>
        </w:rPr>
        <w:t xml:space="preserve">            h=randint(2,p-2)</w:t>
      </w:r>
    </w:p>
    <w:p w:rsidR="00000000" w:rsidDel="00000000" w:rsidP="00000000" w:rsidRDefault="00000000" w:rsidRPr="00000000" w14:paraId="00000503">
      <w:pPr>
        <w:ind w:left="0" w:firstLine="0"/>
        <w:rPr>
          <w:sz w:val="26"/>
          <w:szCs w:val="26"/>
        </w:rPr>
      </w:pPr>
      <w:r w:rsidDel="00000000" w:rsidR="00000000" w:rsidRPr="00000000">
        <w:rPr>
          <w:sz w:val="26"/>
          <w:szCs w:val="26"/>
          <w:rtl w:val="0"/>
        </w:rPr>
        <w:t xml:space="preserve">            g=power_mod(h,int((p-1)/q),p)</w:t>
      </w:r>
    </w:p>
    <w:p w:rsidR="00000000" w:rsidDel="00000000" w:rsidP="00000000" w:rsidRDefault="00000000" w:rsidRPr="00000000" w14:paraId="00000504">
      <w:pPr>
        <w:ind w:left="0" w:firstLine="0"/>
        <w:rPr>
          <w:sz w:val="26"/>
          <w:szCs w:val="26"/>
        </w:rPr>
      </w:pPr>
      <w:r w:rsidDel="00000000" w:rsidR="00000000" w:rsidRPr="00000000">
        <w:rPr>
          <w:sz w:val="26"/>
          <w:szCs w:val="26"/>
          <w:rtl w:val="0"/>
        </w:rPr>
        <w:t xml:space="preserve">    return(p,q,g)</w:t>
      </w:r>
    </w:p>
    <w:p w:rsidR="00000000" w:rsidDel="00000000" w:rsidP="00000000" w:rsidRDefault="00000000" w:rsidRPr="00000000" w14:paraId="00000505">
      <w:pPr>
        <w:ind w:left="0" w:firstLine="0"/>
        <w:rPr>
          <w:sz w:val="26"/>
          <w:szCs w:val="26"/>
        </w:rPr>
      </w:pPr>
      <w:r w:rsidDel="00000000" w:rsidR="00000000" w:rsidRPr="00000000">
        <w:rPr>
          <w:rtl w:val="0"/>
        </w:rPr>
      </w:r>
    </w:p>
    <w:p w:rsidR="00000000" w:rsidDel="00000000" w:rsidP="00000000" w:rsidRDefault="00000000" w:rsidRPr="00000000" w14:paraId="00000506">
      <w:pPr>
        <w:ind w:left="0" w:firstLine="0"/>
        <w:rPr>
          <w:sz w:val="26"/>
          <w:szCs w:val="26"/>
        </w:rPr>
      </w:pPr>
      <w:r w:rsidDel="00000000" w:rsidR="00000000" w:rsidRPr="00000000">
        <w:rPr>
          <w:sz w:val="26"/>
          <w:szCs w:val="26"/>
          <w:rtl w:val="0"/>
        </w:rPr>
        <w:t xml:space="preserve">para=DSA_generate_domain_parameters();para</w:t>
      </w:r>
    </w:p>
    <w:p w:rsidR="00000000" w:rsidDel="00000000" w:rsidP="00000000" w:rsidRDefault="00000000" w:rsidRPr="00000000" w14:paraId="00000507">
      <w:pPr>
        <w:ind w:left="0" w:firstLine="0"/>
        <w:rPr>
          <w:sz w:val="26"/>
          <w:szCs w:val="26"/>
        </w:rPr>
      </w:pPr>
      <w:r w:rsidDel="00000000" w:rsidR="00000000" w:rsidRPr="00000000">
        <w:rPr>
          <w:sz w:val="26"/>
          <w:szCs w:val="26"/>
          <w:rtl w:val="0"/>
        </w:rPr>
        <w:t xml:space="preserve">p=para[0]</w:t>
      </w:r>
    </w:p>
    <w:p w:rsidR="00000000" w:rsidDel="00000000" w:rsidP="00000000" w:rsidRDefault="00000000" w:rsidRPr="00000000" w14:paraId="00000508">
      <w:pPr>
        <w:ind w:left="0" w:firstLine="0"/>
        <w:rPr>
          <w:sz w:val="26"/>
          <w:szCs w:val="26"/>
        </w:rPr>
      </w:pPr>
      <w:r w:rsidDel="00000000" w:rsidR="00000000" w:rsidRPr="00000000">
        <w:rPr>
          <w:sz w:val="26"/>
          <w:szCs w:val="26"/>
          <w:rtl w:val="0"/>
        </w:rPr>
        <w:t xml:space="preserve">q=para[1]</w:t>
      </w:r>
    </w:p>
    <w:p w:rsidR="00000000" w:rsidDel="00000000" w:rsidP="00000000" w:rsidRDefault="00000000" w:rsidRPr="00000000" w14:paraId="00000509">
      <w:pPr>
        <w:ind w:left="0" w:firstLine="0"/>
        <w:rPr>
          <w:sz w:val="26"/>
          <w:szCs w:val="26"/>
        </w:rPr>
      </w:pPr>
      <w:r w:rsidDel="00000000" w:rsidR="00000000" w:rsidRPr="00000000">
        <w:rPr>
          <w:sz w:val="26"/>
          <w:szCs w:val="26"/>
          <w:rtl w:val="0"/>
        </w:rPr>
        <w:t xml:space="preserve">g=para[2]</w:t>
      </w:r>
    </w:p>
    <w:p w:rsidR="00000000" w:rsidDel="00000000" w:rsidP="00000000" w:rsidRDefault="00000000" w:rsidRPr="00000000" w14:paraId="0000050A">
      <w:pPr>
        <w:ind w:left="0" w:firstLine="0"/>
        <w:rPr>
          <w:sz w:val="26"/>
          <w:szCs w:val="26"/>
        </w:rPr>
      </w:pPr>
      <w:r w:rsidDel="00000000" w:rsidR="00000000" w:rsidRPr="00000000">
        <w:rPr>
          <w:rtl w:val="0"/>
        </w:rPr>
      </w:r>
    </w:p>
    <w:p w:rsidR="00000000" w:rsidDel="00000000" w:rsidP="00000000" w:rsidRDefault="00000000" w:rsidRPr="00000000" w14:paraId="0000050B">
      <w:pPr>
        <w:ind w:left="0" w:firstLine="0"/>
        <w:rPr>
          <w:sz w:val="26"/>
          <w:szCs w:val="26"/>
        </w:rPr>
      </w:pPr>
      <w:r w:rsidDel="00000000" w:rsidR="00000000" w:rsidRPr="00000000">
        <w:rPr>
          <w:sz w:val="26"/>
          <w:szCs w:val="26"/>
          <w:rtl w:val="0"/>
        </w:rPr>
        <w:t xml:space="preserve">def DSA_generate_keypair(p,q,g):</w:t>
      </w:r>
    </w:p>
    <w:p w:rsidR="00000000" w:rsidDel="00000000" w:rsidP="00000000" w:rsidRDefault="00000000" w:rsidRPr="00000000" w14:paraId="0000050C">
      <w:pPr>
        <w:ind w:left="0" w:firstLine="0"/>
        <w:rPr>
          <w:sz w:val="26"/>
          <w:szCs w:val="26"/>
        </w:rPr>
      </w:pPr>
      <w:r w:rsidDel="00000000" w:rsidR="00000000" w:rsidRPr="00000000">
        <w:rPr>
          <w:sz w:val="26"/>
          <w:szCs w:val="26"/>
          <w:rtl w:val="0"/>
        </w:rPr>
        <w:t xml:space="preserve">    x=randint(2,q-1)</w:t>
      </w:r>
    </w:p>
    <w:p w:rsidR="00000000" w:rsidDel="00000000" w:rsidP="00000000" w:rsidRDefault="00000000" w:rsidRPr="00000000" w14:paraId="0000050D">
      <w:pPr>
        <w:ind w:left="0" w:firstLine="0"/>
        <w:rPr>
          <w:sz w:val="26"/>
          <w:szCs w:val="26"/>
        </w:rPr>
      </w:pPr>
      <w:r w:rsidDel="00000000" w:rsidR="00000000" w:rsidRPr="00000000">
        <w:rPr>
          <w:sz w:val="26"/>
          <w:szCs w:val="26"/>
          <w:rtl w:val="0"/>
        </w:rPr>
        <w:t xml:space="preserve">    y=power_mod(g,x,p)</w:t>
      </w:r>
    </w:p>
    <w:p w:rsidR="00000000" w:rsidDel="00000000" w:rsidP="00000000" w:rsidRDefault="00000000" w:rsidRPr="00000000" w14:paraId="0000050E">
      <w:pPr>
        <w:ind w:left="0" w:firstLine="0"/>
        <w:rPr>
          <w:sz w:val="26"/>
          <w:szCs w:val="26"/>
        </w:rPr>
      </w:pPr>
      <w:r w:rsidDel="00000000" w:rsidR="00000000" w:rsidRPr="00000000">
        <w:rPr>
          <w:sz w:val="26"/>
          <w:szCs w:val="26"/>
          <w:rtl w:val="0"/>
        </w:rPr>
        <w:t xml:space="preserve">    return(x,y)</w:t>
      </w:r>
    </w:p>
    <w:p w:rsidR="00000000" w:rsidDel="00000000" w:rsidP="00000000" w:rsidRDefault="00000000" w:rsidRPr="00000000" w14:paraId="0000050F">
      <w:pPr>
        <w:ind w:left="0" w:firstLine="0"/>
        <w:rPr>
          <w:sz w:val="26"/>
          <w:szCs w:val="26"/>
        </w:rPr>
      </w:pPr>
      <w:r w:rsidDel="00000000" w:rsidR="00000000" w:rsidRPr="00000000">
        <w:rPr>
          <w:rtl w:val="0"/>
        </w:rPr>
      </w:r>
    </w:p>
    <w:p w:rsidR="00000000" w:rsidDel="00000000" w:rsidP="00000000" w:rsidRDefault="00000000" w:rsidRPr="00000000" w14:paraId="00000510">
      <w:pPr>
        <w:ind w:left="0" w:firstLine="0"/>
        <w:rPr>
          <w:sz w:val="26"/>
          <w:szCs w:val="26"/>
        </w:rPr>
      </w:pPr>
      <w:r w:rsidDel="00000000" w:rsidR="00000000" w:rsidRPr="00000000">
        <w:rPr>
          <w:sz w:val="26"/>
          <w:szCs w:val="26"/>
          <w:rtl w:val="0"/>
        </w:rPr>
        <w:t xml:space="preserve">def DSA_sign(p,q,g,x,H):</w:t>
      </w:r>
    </w:p>
    <w:p w:rsidR="00000000" w:rsidDel="00000000" w:rsidP="00000000" w:rsidRDefault="00000000" w:rsidRPr="00000000" w14:paraId="00000511">
      <w:pPr>
        <w:ind w:left="0" w:firstLine="0"/>
        <w:rPr>
          <w:sz w:val="26"/>
          <w:szCs w:val="26"/>
        </w:rPr>
      </w:pPr>
      <w:r w:rsidDel="00000000" w:rsidR="00000000" w:rsidRPr="00000000">
        <w:rPr>
          <w:sz w:val="26"/>
          <w:szCs w:val="26"/>
          <w:rtl w:val="0"/>
        </w:rPr>
        <w:t xml:space="preserve">    k=randint(2,q-1)</w:t>
      </w:r>
    </w:p>
    <w:p w:rsidR="00000000" w:rsidDel="00000000" w:rsidP="00000000" w:rsidRDefault="00000000" w:rsidRPr="00000000" w14:paraId="00000512">
      <w:pPr>
        <w:ind w:left="0" w:firstLine="0"/>
        <w:rPr>
          <w:sz w:val="26"/>
          <w:szCs w:val="26"/>
        </w:rPr>
      </w:pPr>
      <w:r w:rsidDel="00000000" w:rsidR="00000000" w:rsidRPr="00000000">
        <w:rPr>
          <w:sz w:val="26"/>
          <w:szCs w:val="26"/>
          <w:rtl w:val="0"/>
        </w:rPr>
        <w:t xml:space="preserve">    r=power_mod(g,k,p)%q</w:t>
      </w:r>
    </w:p>
    <w:p w:rsidR="00000000" w:rsidDel="00000000" w:rsidP="00000000" w:rsidRDefault="00000000" w:rsidRPr="00000000" w14:paraId="00000513">
      <w:pPr>
        <w:ind w:left="0" w:firstLine="0"/>
        <w:rPr>
          <w:sz w:val="26"/>
          <w:szCs w:val="26"/>
        </w:rPr>
      </w:pPr>
      <w:r w:rsidDel="00000000" w:rsidR="00000000" w:rsidRPr="00000000">
        <w:rPr>
          <w:sz w:val="26"/>
          <w:szCs w:val="26"/>
          <w:rtl w:val="0"/>
        </w:rPr>
        <w:t xml:space="preserve">    kinv=inverse_mod(k,q)</w:t>
      </w:r>
    </w:p>
    <w:p w:rsidR="00000000" w:rsidDel="00000000" w:rsidP="00000000" w:rsidRDefault="00000000" w:rsidRPr="00000000" w14:paraId="00000514">
      <w:pPr>
        <w:ind w:left="0" w:firstLine="0"/>
        <w:rPr>
          <w:sz w:val="26"/>
          <w:szCs w:val="26"/>
        </w:rPr>
      </w:pPr>
      <w:r w:rsidDel="00000000" w:rsidR="00000000" w:rsidRPr="00000000">
        <w:rPr>
          <w:sz w:val="26"/>
          <w:szCs w:val="26"/>
          <w:rtl w:val="0"/>
        </w:rPr>
        <w:t xml:space="preserve">    s=(kinv*(H+x*r))%q</w:t>
      </w:r>
    </w:p>
    <w:p w:rsidR="00000000" w:rsidDel="00000000" w:rsidP="00000000" w:rsidRDefault="00000000" w:rsidRPr="00000000" w14:paraId="00000515">
      <w:pPr>
        <w:ind w:left="0" w:firstLine="0"/>
        <w:rPr>
          <w:sz w:val="26"/>
          <w:szCs w:val="26"/>
        </w:rPr>
      </w:pPr>
      <w:r w:rsidDel="00000000" w:rsidR="00000000" w:rsidRPr="00000000">
        <w:rPr>
          <w:sz w:val="26"/>
          <w:szCs w:val="26"/>
          <w:rtl w:val="0"/>
        </w:rPr>
        <w:t xml:space="preserve">    return (r,s)</w:t>
      </w:r>
    </w:p>
    <w:p w:rsidR="00000000" w:rsidDel="00000000" w:rsidP="00000000" w:rsidRDefault="00000000" w:rsidRPr="00000000" w14:paraId="00000516">
      <w:pPr>
        <w:ind w:left="0" w:firstLine="0"/>
        <w:rPr>
          <w:sz w:val="26"/>
          <w:szCs w:val="26"/>
        </w:rPr>
      </w:pPr>
      <w:r w:rsidDel="00000000" w:rsidR="00000000" w:rsidRPr="00000000">
        <w:rPr>
          <w:rtl w:val="0"/>
        </w:rPr>
      </w:r>
    </w:p>
    <w:p w:rsidR="00000000" w:rsidDel="00000000" w:rsidP="00000000" w:rsidRDefault="00000000" w:rsidRPr="00000000" w14:paraId="00000517">
      <w:pPr>
        <w:ind w:left="0" w:firstLine="0"/>
        <w:rPr>
          <w:sz w:val="26"/>
          <w:szCs w:val="26"/>
        </w:rPr>
      </w:pPr>
      <w:r w:rsidDel="00000000" w:rsidR="00000000" w:rsidRPr="00000000">
        <w:rPr>
          <w:sz w:val="26"/>
          <w:szCs w:val="26"/>
          <w:rtl w:val="0"/>
        </w:rPr>
        <w:t xml:space="preserve">def DSA_signcheck(p,q,g,y,r,s,H):</w:t>
      </w:r>
    </w:p>
    <w:p w:rsidR="00000000" w:rsidDel="00000000" w:rsidP="00000000" w:rsidRDefault="00000000" w:rsidRPr="00000000" w14:paraId="00000518">
      <w:pPr>
        <w:ind w:left="0" w:firstLine="0"/>
        <w:rPr>
          <w:sz w:val="26"/>
          <w:szCs w:val="26"/>
        </w:rPr>
      </w:pPr>
      <w:r w:rsidDel="00000000" w:rsidR="00000000" w:rsidRPr="00000000">
        <w:rPr>
          <w:sz w:val="26"/>
          <w:szCs w:val="26"/>
          <w:rtl w:val="0"/>
        </w:rPr>
        <w:t xml:space="preserve">    w=inverse_mod(s,q)</w:t>
      </w:r>
    </w:p>
    <w:p w:rsidR="00000000" w:rsidDel="00000000" w:rsidP="00000000" w:rsidRDefault="00000000" w:rsidRPr="00000000" w14:paraId="00000519">
      <w:pPr>
        <w:ind w:left="0" w:firstLine="0"/>
        <w:rPr>
          <w:sz w:val="26"/>
          <w:szCs w:val="26"/>
        </w:rPr>
      </w:pPr>
      <w:r w:rsidDel="00000000" w:rsidR="00000000" w:rsidRPr="00000000">
        <w:rPr>
          <w:sz w:val="26"/>
          <w:szCs w:val="26"/>
          <w:rtl w:val="0"/>
        </w:rPr>
        <w:t xml:space="preserve">    u1=(H*w)%q</w:t>
      </w:r>
    </w:p>
    <w:p w:rsidR="00000000" w:rsidDel="00000000" w:rsidP="00000000" w:rsidRDefault="00000000" w:rsidRPr="00000000" w14:paraId="0000051A">
      <w:pPr>
        <w:ind w:left="0" w:firstLine="0"/>
        <w:rPr>
          <w:sz w:val="26"/>
          <w:szCs w:val="26"/>
        </w:rPr>
      </w:pPr>
      <w:r w:rsidDel="00000000" w:rsidR="00000000" w:rsidRPr="00000000">
        <w:rPr>
          <w:sz w:val="26"/>
          <w:szCs w:val="26"/>
          <w:rtl w:val="0"/>
        </w:rPr>
        <w:t xml:space="preserve">    u2=(r*w)%q</w:t>
      </w:r>
    </w:p>
    <w:p w:rsidR="00000000" w:rsidDel="00000000" w:rsidP="00000000" w:rsidRDefault="00000000" w:rsidRPr="00000000" w14:paraId="0000051B">
      <w:pPr>
        <w:ind w:left="0" w:firstLine="0"/>
        <w:rPr>
          <w:sz w:val="26"/>
          <w:szCs w:val="26"/>
        </w:rPr>
      </w:pPr>
      <w:r w:rsidDel="00000000" w:rsidR="00000000" w:rsidRPr="00000000">
        <w:rPr>
          <w:sz w:val="26"/>
          <w:szCs w:val="26"/>
          <w:rtl w:val="0"/>
        </w:rPr>
        <w:t xml:space="preserve">    v=((power_mod(g,u1,p)*power_mod(y,u2,p))%p)%q</w:t>
      </w:r>
    </w:p>
    <w:p w:rsidR="00000000" w:rsidDel="00000000" w:rsidP="00000000" w:rsidRDefault="00000000" w:rsidRPr="00000000" w14:paraId="0000051C">
      <w:pPr>
        <w:ind w:left="0" w:firstLine="0"/>
        <w:rPr>
          <w:sz w:val="26"/>
          <w:szCs w:val="26"/>
        </w:rPr>
      </w:pPr>
      <w:r w:rsidDel="00000000" w:rsidR="00000000" w:rsidRPr="00000000">
        <w:rPr>
          <w:sz w:val="26"/>
          <w:szCs w:val="26"/>
          <w:rtl w:val="0"/>
        </w:rPr>
        <w:t xml:space="preserve">    return(v==r)</w:t>
      </w:r>
    </w:p>
    <w:p w:rsidR="00000000" w:rsidDel="00000000" w:rsidP="00000000" w:rsidRDefault="00000000" w:rsidRPr="00000000" w14:paraId="0000051D">
      <w:pPr>
        <w:ind w:left="0" w:firstLine="0"/>
        <w:rPr>
          <w:sz w:val="26"/>
          <w:szCs w:val="26"/>
        </w:rPr>
      </w:pPr>
      <w:r w:rsidDel="00000000" w:rsidR="00000000" w:rsidRPr="00000000">
        <w:rPr>
          <w:rtl w:val="0"/>
        </w:rPr>
      </w:r>
    </w:p>
    <w:p w:rsidR="00000000" w:rsidDel="00000000" w:rsidP="00000000" w:rsidRDefault="00000000" w:rsidRPr="00000000" w14:paraId="0000051E">
      <w:pPr>
        <w:ind w:left="0" w:firstLine="0"/>
        <w:rPr>
          <w:sz w:val="26"/>
          <w:szCs w:val="26"/>
        </w:rPr>
      </w:pPr>
      <w:r w:rsidDel="00000000" w:rsidR="00000000" w:rsidRPr="00000000">
        <w:rPr>
          <w:rtl w:val="0"/>
        </w:rPr>
      </w:r>
    </w:p>
    <w:p w:rsidR="00000000" w:rsidDel="00000000" w:rsidP="00000000" w:rsidRDefault="00000000" w:rsidRPr="00000000" w14:paraId="0000051F">
      <w:pPr>
        <w:ind w:left="0" w:firstLine="0"/>
        <w:rPr>
          <w:sz w:val="26"/>
          <w:szCs w:val="26"/>
        </w:rPr>
      </w:pPr>
      <w:r w:rsidDel="00000000" w:rsidR="00000000" w:rsidRPr="00000000">
        <w:rPr>
          <w:sz w:val="26"/>
          <w:szCs w:val="26"/>
          <w:rtl w:val="0"/>
        </w:rPr>
        <w:t xml:space="preserve">Tính giá trị băm:</w:t>
      </w:r>
    </w:p>
    <w:p w:rsidR="00000000" w:rsidDel="00000000" w:rsidP="00000000" w:rsidRDefault="00000000" w:rsidRPr="00000000" w14:paraId="00000520">
      <w:pPr>
        <w:ind w:left="0" w:firstLine="0"/>
        <w:rPr>
          <w:sz w:val="26"/>
          <w:szCs w:val="26"/>
        </w:rPr>
      </w:pPr>
      <w:r w:rsidDel="00000000" w:rsidR="00000000" w:rsidRPr="00000000">
        <w:rPr>
          <w:rtl w:val="0"/>
        </w:rPr>
      </w:r>
    </w:p>
    <w:p w:rsidR="00000000" w:rsidDel="00000000" w:rsidP="00000000" w:rsidRDefault="00000000" w:rsidRPr="00000000" w14:paraId="00000521">
      <w:pPr>
        <w:ind w:left="0" w:firstLine="0"/>
        <w:rPr>
          <w:sz w:val="26"/>
          <w:szCs w:val="26"/>
        </w:rPr>
      </w:pPr>
      <w:r w:rsidDel="00000000" w:rsidR="00000000" w:rsidRPr="00000000">
        <w:rPr>
          <w:sz w:val="26"/>
          <w:szCs w:val="26"/>
          <w:rtl w:val="0"/>
        </w:rPr>
        <w:t xml:space="preserve">import hashlib</w:t>
      </w:r>
    </w:p>
    <w:p w:rsidR="00000000" w:rsidDel="00000000" w:rsidP="00000000" w:rsidRDefault="00000000" w:rsidRPr="00000000" w14:paraId="00000522">
      <w:pPr>
        <w:ind w:left="0" w:firstLine="0"/>
        <w:rPr>
          <w:sz w:val="26"/>
          <w:szCs w:val="26"/>
        </w:rPr>
      </w:pPr>
      <w:r w:rsidDel="00000000" w:rsidR="00000000" w:rsidRPr="00000000">
        <w:rPr>
          <w:sz w:val="26"/>
          <w:szCs w:val="26"/>
          <w:rtl w:val="0"/>
        </w:rPr>
        <w:t xml:space="preserve">hhex=hashlib.sha256(b"Nguyen Van Binh 1234567810112021").hexdigest();hhex</w:t>
      </w:r>
    </w:p>
    <w:p w:rsidR="00000000" w:rsidDel="00000000" w:rsidP="00000000" w:rsidRDefault="00000000" w:rsidRPr="00000000" w14:paraId="00000523">
      <w:pPr>
        <w:ind w:left="0" w:firstLine="0"/>
        <w:rPr>
          <w:sz w:val="26"/>
          <w:szCs w:val="26"/>
        </w:rPr>
      </w:pPr>
      <w:r w:rsidDel="00000000" w:rsidR="00000000" w:rsidRPr="00000000">
        <w:rPr>
          <w:sz w:val="26"/>
          <w:szCs w:val="26"/>
          <w:rtl w:val="0"/>
        </w:rPr>
        <w:t xml:space="preserve">H=Integer(hhex, base=16);H</w:t>
      </w:r>
    </w:p>
    <w:p w:rsidR="00000000" w:rsidDel="00000000" w:rsidP="00000000" w:rsidRDefault="00000000" w:rsidRPr="00000000" w14:paraId="00000524">
      <w:pPr>
        <w:ind w:left="0" w:firstLine="0"/>
        <w:rPr>
          <w:sz w:val="26"/>
          <w:szCs w:val="26"/>
        </w:rPr>
      </w:pPr>
      <w:r w:rsidDel="00000000" w:rsidR="00000000" w:rsidRPr="00000000">
        <w:rPr>
          <w:rtl w:val="0"/>
        </w:rPr>
      </w:r>
    </w:p>
    <w:p w:rsidR="00000000" w:rsidDel="00000000" w:rsidP="00000000" w:rsidRDefault="00000000" w:rsidRPr="00000000" w14:paraId="00000525">
      <w:pPr>
        <w:ind w:left="0" w:firstLine="0"/>
        <w:rPr>
          <w:sz w:val="26"/>
          <w:szCs w:val="26"/>
        </w:rPr>
      </w:pPr>
      <w:r w:rsidDel="00000000" w:rsidR="00000000" w:rsidRPr="00000000">
        <w:rPr>
          <w:rtl w:val="0"/>
        </w:rPr>
      </w:r>
    </w:p>
    <w:p w:rsidR="00000000" w:rsidDel="00000000" w:rsidP="00000000" w:rsidRDefault="00000000" w:rsidRPr="00000000" w14:paraId="00000526">
      <w:pPr>
        <w:ind w:left="0" w:firstLine="0"/>
        <w:rPr>
          <w:sz w:val="26"/>
          <w:szCs w:val="26"/>
        </w:rPr>
      </w:pPr>
      <w:r w:rsidDel="00000000" w:rsidR="00000000" w:rsidRPr="00000000">
        <w:rPr>
          <w:sz w:val="26"/>
          <w:szCs w:val="26"/>
          <w:rtl w:val="0"/>
        </w:rPr>
        <w:t xml:space="preserve">Hàm chuyển từ cơ số 16 sang thập phân:</w:t>
      </w:r>
    </w:p>
    <w:p w:rsidR="00000000" w:rsidDel="00000000" w:rsidP="00000000" w:rsidRDefault="00000000" w:rsidRPr="00000000" w14:paraId="00000527">
      <w:pPr>
        <w:ind w:left="0" w:firstLine="0"/>
        <w:rPr>
          <w:sz w:val="26"/>
          <w:szCs w:val="26"/>
        </w:rPr>
      </w:pPr>
      <w:r w:rsidDel="00000000" w:rsidR="00000000" w:rsidRPr="00000000">
        <w:rPr>
          <w:sz w:val="26"/>
          <w:szCs w:val="26"/>
          <w:rtl w:val="0"/>
        </w:rPr>
        <w:t xml:space="preserve">Integer(hhex, base=16)</w:t>
      </w:r>
    </w:p>
    <w:p w:rsidR="00000000" w:rsidDel="00000000" w:rsidP="00000000" w:rsidRDefault="00000000" w:rsidRPr="00000000" w14:paraId="00000528">
      <w:pPr>
        <w:ind w:left="0" w:firstLine="0"/>
        <w:rPr>
          <w:sz w:val="26"/>
          <w:szCs w:val="26"/>
        </w:rPr>
      </w:pPr>
      <w:r w:rsidDel="00000000" w:rsidR="00000000" w:rsidRPr="00000000">
        <w:rPr>
          <w:rtl w:val="0"/>
        </w:rPr>
      </w:r>
    </w:p>
    <w:p w:rsidR="00000000" w:rsidDel="00000000" w:rsidP="00000000" w:rsidRDefault="00000000" w:rsidRPr="00000000" w14:paraId="00000529">
      <w:pPr>
        <w:ind w:left="0" w:firstLine="0"/>
        <w:rPr>
          <w:sz w:val="26"/>
          <w:szCs w:val="26"/>
        </w:rPr>
      </w:pPr>
      <w:r w:rsidDel="00000000" w:rsidR="00000000" w:rsidRPr="00000000">
        <w:rPr>
          <w:b w:val="1"/>
          <w:sz w:val="26"/>
          <w:szCs w:val="26"/>
          <w:rtl w:val="0"/>
        </w:rPr>
        <w:t xml:space="preserve">Ví dụ: </w:t>
      </w:r>
      <w:r w:rsidDel="00000000" w:rsidR="00000000" w:rsidRPr="00000000">
        <w:rPr>
          <w:sz w:val="26"/>
          <w:szCs w:val="26"/>
          <w:rtl w:val="0"/>
        </w:rPr>
        <w:t xml:space="preserve">Thực hiện</w:t>
      </w:r>
    </w:p>
    <w:p w:rsidR="00000000" w:rsidDel="00000000" w:rsidP="00000000" w:rsidRDefault="00000000" w:rsidRPr="00000000" w14:paraId="0000052A">
      <w:pPr>
        <w:ind w:left="0" w:firstLine="0"/>
        <w:rPr>
          <w:sz w:val="26"/>
          <w:szCs w:val="26"/>
        </w:rPr>
      </w:pPr>
      <w:r w:rsidDel="00000000" w:rsidR="00000000" w:rsidRPr="00000000">
        <w:rPr>
          <w:sz w:val="26"/>
          <w:szCs w:val="26"/>
          <w:rtl w:val="0"/>
        </w:rPr>
        <w:t xml:space="preserve">hhex=hashlib.sha256(b"Nguyen Van Binh 1234567810112021").hexdigest();hhex</w:t>
      </w:r>
    </w:p>
    <w:p w:rsidR="00000000" w:rsidDel="00000000" w:rsidP="00000000" w:rsidRDefault="00000000" w:rsidRPr="00000000" w14:paraId="0000052B">
      <w:pPr>
        <w:rPr>
          <w:sz w:val="26"/>
          <w:szCs w:val="26"/>
        </w:rPr>
      </w:pPr>
      <w:r w:rsidDel="00000000" w:rsidR="00000000" w:rsidRPr="00000000">
        <w:rPr>
          <w:sz w:val="26"/>
          <w:szCs w:val="26"/>
          <w:rtl w:val="0"/>
        </w:rPr>
        <w:t xml:space="preserve">H=Integer(hhex, base=16);H</w:t>
      </w:r>
    </w:p>
    <w:p w:rsidR="00000000" w:rsidDel="00000000" w:rsidP="00000000" w:rsidRDefault="00000000" w:rsidRPr="00000000" w14:paraId="0000052C">
      <w:pPr>
        <w:rPr>
          <w:sz w:val="26"/>
          <w:szCs w:val="26"/>
        </w:rPr>
      </w:pPr>
      <w:r w:rsidDel="00000000" w:rsidR="00000000" w:rsidRPr="00000000">
        <w:rPr>
          <w:sz w:val="26"/>
          <w:szCs w:val="26"/>
          <w:rtl w:val="0"/>
        </w:rPr>
        <w:t xml:space="preserve">Cho kết quả:</w:t>
      </w:r>
    </w:p>
    <w:p w:rsidR="00000000" w:rsidDel="00000000" w:rsidP="00000000" w:rsidRDefault="00000000" w:rsidRPr="00000000" w14:paraId="0000052D">
      <w:pPr>
        <w:rPr>
          <w:sz w:val="21"/>
          <w:szCs w:val="21"/>
          <w:highlight w:val="white"/>
        </w:rPr>
      </w:pPr>
      <w:r w:rsidDel="00000000" w:rsidR="00000000" w:rsidRPr="00000000">
        <w:rPr>
          <w:sz w:val="21"/>
          <w:szCs w:val="21"/>
          <w:highlight w:val="white"/>
          <w:rtl w:val="0"/>
        </w:rPr>
        <w:t xml:space="preserve">15621663767330805691303543387125036124455649128583869415299347619097230409890</w:t>
      </w:r>
    </w:p>
    <w:p w:rsidR="00000000" w:rsidDel="00000000" w:rsidP="00000000" w:rsidRDefault="00000000" w:rsidRPr="00000000" w14:paraId="0000052E">
      <w:pPr>
        <w:rPr>
          <w:sz w:val="26"/>
          <w:szCs w:val="26"/>
        </w:rPr>
      </w:pPr>
      <w:r w:rsidDel="00000000" w:rsidR="00000000" w:rsidRPr="00000000">
        <w:rPr>
          <w:rtl w:val="0"/>
        </w:rPr>
      </w:r>
    </w:p>
    <w:p w:rsidR="00000000" w:rsidDel="00000000" w:rsidP="00000000" w:rsidRDefault="00000000" w:rsidRPr="00000000" w14:paraId="0000052F">
      <w:pPr>
        <w:rPr>
          <w:sz w:val="26"/>
          <w:szCs w:val="26"/>
        </w:rPr>
      </w:pPr>
      <w:r w:rsidDel="00000000" w:rsidR="00000000" w:rsidRPr="00000000">
        <w:rPr>
          <w:rtl w:val="0"/>
        </w:rPr>
      </w:r>
    </w:p>
    <w:p w:rsidR="00000000" w:rsidDel="00000000" w:rsidP="00000000" w:rsidRDefault="00000000" w:rsidRPr="00000000" w14:paraId="00000530">
      <w:pPr>
        <w:rPr>
          <w:sz w:val="26"/>
          <w:szCs w:val="26"/>
        </w:rPr>
      </w:pPr>
      <w:r w:rsidDel="00000000" w:rsidR="00000000" w:rsidRPr="00000000">
        <w:rPr>
          <w:sz w:val="26"/>
          <w:szCs w:val="26"/>
          <w:rtl w:val="0"/>
        </w:rPr>
        <w:t xml:space="preserve">Xem đáp án: file DSA-3</w:t>
      </w:r>
    </w:p>
    <w:p w:rsidR="00000000" w:rsidDel="00000000" w:rsidP="00000000" w:rsidRDefault="00000000" w:rsidRPr="00000000" w14:paraId="00000531">
      <w:pPr>
        <w:rPr>
          <w:sz w:val="26"/>
          <w:szCs w:val="26"/>
        </w:rPr>
      </w:pPr>
      <w:r w:rsidDel="00000000" w:rsidR="00000000" w:rsidRPr="00000000">
        <w:rPr>
          <w:rtl w:val="0"/>
        </w:rPr>
      </w:r>
    </w:p>
    <w:p w:rsidR="00000000" w:rsidDel="00000000" w:rsidP="00000000" w:rsidRDefault="00000000" w:rsidRPr="00000000" w14:paraId="00000532">
      <w:pPr>
        <w:rPr>
          <w:sz w:val="26"/>
          <w:szCs w:val="26"/>
        </w:rPr>
      </w:pPr>
      <w:r w:rsidDel="00000000" w:rsidR="00000000" w:rsidRPr="00000000">
        <w:rPr>
          <w:sz w:val="26"/>
          <w:szCs w:val="26"/>
          <w:rtl w:val="0"/>
        </w:rPr>
        <w:t xml:space="preserve">Bài tập về nhà: Mã hóa + chữ ký số DSA như thế nào?</w:t>
      </w:r>
    </w:p>
    <w:p w:rsidR="00000000" w:rsidDel="00000000" w:rsidP="00000000" w:rsidRDefault="00000000" w:rsidRPr="00000000" w14:paraId="00000533">
      <w:pPr>
        <w:rPr>
          <w:sz w:val="26"/>
          <w:szCs w:val="26"/>
        </w:rPr>
      </w:pPr>
      <w:r w:rsidDel="00000000" w:rsidR="00000000" w:rsidRPr="00000000">
        <w:rPr>
          <w:rtl w:val="0"/>
        </w:rPr>
      </w:r>
    </w:p>
    <w:p w:rsidR="00000000" w:rsidDel="00000000" w:rsidP="00000000" w:rsidRDefault="00000000" w:rsidRPr="00000000" w14:paraId="00000534">
      <w:pPr>
        <w:rPr>
          <w:sz w:val="26"/>
          <w:szCs w:val="26"/>
        </w:rPr>
      </w:pPr>
      <w:r w:rsidDel="00000000" w:rsidR="00000000" w:rsidRPr="00000000">
        <w:rPr>
          <w:rtl w:val="0"/>
        </w:rPr>
      </w:r>
    </w:p>
    <w:p w:rsidR="00000000" w:rsidDel="00000000" w:rsidP="00000000" w:rsidRDefault="00000000" w:rsidRPr="00000000" w14:paraId="00000535">
      <w:pPr>
        <w:rPr>
          <w:sz w:val="26"/>
          <w:szCs w:val="26"/>
        </w:rPr>
      </w:pPr>
      <w:r w:rsidDel="00000000" w:rsidR="00000000" w:rsidRPr="00000000">
        <w:rPr>
          <w:b w:val="1"/>
          <w:sz w:val="26"/>
          <w:szCs w:val="26"/>
          <w:rtl w:val="0"/>
        </w:rPr>
        <w:t xml:space="preserve">Ngày 16/11/2021 (Tuần 10, Thứ 3), GV: Võ Tùng Linh</w:t>
      </w:r>
      <w:r w:rsidDel="00000000" w:rsidR="00000000" w:rsidRPr="00000000">
        <w:rPr>
          <w:rtl w:val="0"/>
        </w:rPr>
      </w:r>
    </w:p>
    <w:p w:rsidR="00000000" w:rsidDel="00000000" w:rsidP="00000000" w:rsidRDefault="00000000" w:rsidRPr="00000000" w14:paraId="00000536">
      <w:pPr>
        <w:rPr>
          <w:sz w:val="26"/>
          <w:szCs w:val="26"/>
        </w:rPr>
      </w:pPr>
      <w:r w:rsidDel="00000000" w:rsidR="00000000" w:rsidRPr="00000000">
        <w:rPr>
          <w:rtl w:val="0"/>
        </w:rPr>
      </w:r>
    </w:p>
    <w:p w:rsidR="00000000" w:rsidDel="00000000" w:rsidP="00000000" w:rsidRDefault="00000000" w:rsidRPr="00000000" w14:paraId="00000537">
      <w:pPr>
        <w:rPr>
          <w:b w:val="1"/>
          <w:sz w:val="26"/>
          <w:szCs w:val="26"/>
        </w:rPr>
      </w:pPr>
      <w:r w:rsidDel="00000000" w:rsidR="00000000" w:rsidRPr="00000000">
        <w:rPr>
          <w:b w:val="1"/>
          <w:sz w:val="26"/>
          <w:szCs w:val="26"/>
          <w:rtl w:val="0"/>
        </w:rPr>
        <w:t xml:space="preserve">Lược đồ chữ ký số RSA-PSS</w:t>
      </w:r>
    </w:p>
    <w:p w:rsidR="00000000" w:rsidDel="00000000" w:rsidP="00000000" w:rsidRDefault="00000000" w:rsidRPr="00000000" w14:paraId="00000538">
      <w:pPr>
        <w:rPr>
          <w:sz w:val="26"/>
          <w:szCs w:val="26"/>
        </w:rPr>
      </w:pPr>
      <w:r w:rsidDel="00000000" w:rsidR="00000000" w:rsidRPr="00000000">
        <w:rPr>
          <w:rtl w:val="0"/>
        </w:rPr>
      </w:r>
    </w:p>
    <w:p w:rsidR="00000000" w:rsidDel="00000000" w:rsidP="00000000" w:rsidRDefault="00000000" w:rsidRPr="00000000" w14:paraId="00000539">
      <w:pPr>
        <w:rPr>
          <w:sz w:val="26"/>
          <w:szCs w:val="26"/>
        </w:rPr>
      </w:pPr>
      <w:r w:rsidDel="00000000" w:rsidR="00000000" w:rsidRPr="00000000">
        <w:rPr>
          <w:sz w:val="26"/>
          <w:szCs w:val="26"/>
          <w:rtl w:val="0"/>
        </w:rPr>
        <w:t xml:space="preserve">Lược đồ chữ ký số RSA:</w:t>
      </w:r>
    </w:p>
    <w:p w:rsidR="00000000" w:rsidDel="00000000" w:rsidP="00000000" w:rsidRDefault="00000000" w:rsidRPr="00000000" w14:paraId="0000053A">
      <w:pPr>
        <w:rPr>
          <w:sz w:val="26"/>
          <w:szCs w:val="26"/>
        </w:rPr>
      </w:pPr>
      <w:r w:rsidDel="00000000" w:rsidR="00000000" w:rsidRPr="00000000">
        <w:rPr>
          <w:rtl w:val="0"/>
        </w:rPr>
      </w:r>
    </w:p>
    <w:p w:rsidR="00000000" w:rsidDel="00000000" w:rsidP="00000000" w:rsidRDefault="00000000" w:rsidRPr="00000000" w14:paraId="0000053B">
      <w:pPr>
        <w:rPr>
          <w:sz w:val="26"/>
          <w:szCs w:val="26"/>
        </w:rPr>
      </w:pPr>
      <w:r w:rsidDel="00000000" w:rsidR="00000000" w:rsidRPr="00000000">
        <w:rPr>
          <w:b w:val="1"/>
          <w:sz w:val="26"/>
          <w:szCs w:val="26"/>
          <w:rtl w:val="0"/>
        </w:rPr>
        <w:t xml:space="preserve">Thuật toán sinh khoá: </w:t>
      </w:r>
      <w:r w:rsidDel="00000000" w:rsidR="00000000" w:rsidRPr="00000000">
        <w:rPr>
          <w:sz w:val="26"/>
          <w:szCs w:val="26"/>
          <w:rtl w:val="0"/>
        </w:rPr>
        <w:t xml:space="preserve">Người ký sinh cặp khoá công khai, bí mật như sau:</w:t>
      </w:r>
    </w:p>
    <w:p w:rsidR="00000000" w:rsidDel="00000000" w:rsidP="00000000" w:rsidRDefault="00000000" w:rsidRPr="00000000" w14:paraId="0000053C">
      <w:pPr>
        <w:numPr>
          <w:ilvl w:val="0"/>
          <w:numId w:val="22"/>
        </w:numPr>
        <w:ind w:left="720" w:hanging="360"/>
        <w:rPr>
          <w:sz w:val="26"/>
          <w:szCs w:val="26"/>
          <w:u w:val="none"/>
        </w:rPr>
      </w:pPr>
      <w:r w:rsidDel="00000000" w:rsidR="00000000" w:rsidRPr="00000000">
        <w:rPr>
          <w:sz w:val="26"/>
          <w:szCs w:val="26"/>
          <w:rtl w:val="0"/>
        </w:rPr>
        <w:t xml:space="preserve">Sinh hai số nguyên tố lớn </w:t>
      </w:r>
      <m:oMath>
        <m:r>
          <w:rPr>
            <w:sz w:val="26"/>
            <w:szCs w:val="26"/>
          </w:rPr>
          <m:t xml:space="preserve">p,q</m:t>
        </m:r>
      </m:oMath>
      <w:r w:rsidDel="00000000" w:rsidR="00000000" w:rsidRPr="00000000">
        <w:rPr>
          <w:sz w:val="26"/>
          <w:szCs w:val="26"/>
          <w:rtl w:val="0"/>
        </w:rPr>
        <w:t xml:space="preserve"> có cùng kích thước. (p, q phải được giữ bí mật)</w:t>
      </w:r>
    </w:p>
    <w:p w:rsidR="00000000" w:rsidDel="00000000" w:rsidP="00000000" w:rsidRDefault="00000000" w:rsidRPr="00000000" w14:paraId="0000053D">
      <w:pPr>
        <w:numPr>
          <w:ilvl w:val="0"/>
          <w:numId w:val="22"/>
        </w:numPr>
        <w:ind w:left="720" w:hanging="360"/>
        <w:rPr>
          <w:sz w:val="26"/>
          <w:szCs w:val="26"/>
          <w:u w:val="none"/>
        </w:rPr>
      </w:pPr>
      <w:r w:rsidDel="00000000" w:rsidR="00000000" w:rsidRPr="00000000">
        <w:rPr>
          <w:sz w:val="26"/>
          <w:szCs w:val="26"/>
          <w:rtl w:val="0"/>
        </w:rPr>
        <w:t xml:space="preserve">Tính </w:t>
      </w:r>
      <m:oMath>
        <m:r>
          <w:rPr>
            <w:sz w:val="26"/>
            <w:szCs w:val="26"/>
          </w:rPr>
          <m:t xml:space="preserve">n=p</m:t>
        </m:r>
        <m:r>
          <w:rPr>
            <w:sz w:val="26"/>
            <w:szCs w:val="26"/>
          </w:rPr>
          <m:t>⋅</m:t>
        </m:r>
        <m:r>
          <w:rPr>
            <w:sz w:val="26"/>
            <w:szCs w:val="26"/>
          </w:rPr>
          <m:t xml:space="preserve">q</m:t>
        </m:r>
      </m:oMath>
      <w:r w:rsidDel="00000000" w:rsidR="00000000" w:rsidRPr="00000000">
        <w:rPr>
          <w:sz w:val="26"/>
          <w:szCs w:val="26"/>
          <w:rtl w:val="0"/>
        </w:rPr>
        <w:t xml:space="preserve"> và tính </w:t>
      </w:r>
      <m:oMath>
        <m:r>
          <m:t>ϕ</m:t>
        </m:r>
        <m:r>
          <w:rPr>
            <w:sz w:val="26"/>
            <w:szCs w:val="26"/>
          </w:rPr>
          <m:t xml:space="preserve">(n) = (p-1)(q-1)</m:t>
        </m:r>
      </m:oMath>
      <w:r w:rsidDel="00000000" w:rsidR="00000000" w:rsidRPr="00000000">
        <w:rPr>
          <w:sz w:val="26"/>
          <w:szCs w:val="26"/>
          <w:rtl w:val="0"/>
        </w:rPr>
        <w:t xml:space="preserve">.</w:t>
      </w:r>
    </w:p>
    <w:p w:rsidR="00000000" w:rsidDel="00000000" w:rsidP="00000000" w:rsidRDefault="00000000" w:rsidRPr="00000000" w14:paraId="0000053E">
      <w:pPr>
        <w:numPr>
          <w:ilvl w:val="0"/>
          <w:numId w:val="22"/>
        </w:numPr>
        <w:ind w:left="720" w:hanging="360"/>
        <w:rPr>
          <w:sz w:val="26"/>
          <w:szCs w:val="26"/>
          <w:u w:val="none"/>
        </w:rPr>
      </w:pPr>
      <w:r w:rsidDel="00000000" w:rsidR="00000000" w:rsidRPr="00000000">
        <w:rPr>
          <w:sz w:val="26"/>
          <w:szCs w:val="26"/>
          <w:rtl w:val="0"/>
        </w:rPr>
        <w:t xml:space="preserve">Chọn ngẫu nhiên một số nguyên </w:t>
      </w:r>
      <m:oMath>
        <m:r>
          <w:rPr>
            <w:sz w:val="26"/>
            <w:szCs w:val="26"/>
          </w:rPr>
          <m:t xml:space="preserve">e : 0 &lt; e &lt;</m:t>
        </m:r>
        <m:r>
          <w:rPr>
            <w:sz w:val="26"/>
            <w:szCs w:val="26"/>
          </w:rPr>
          <m:t>ϕ</m:t>
        </m:r>
        <m:r>
          <w:rPr>
            <w:sz w:val="26"/>
            <w:szCs w:val="26"/>
          </w:rPr>
          <m:t xml:space="preserve">(n)</m:t>
        </m:r>
      </m:oMath>
      <w:r w:rsidDel="00000000" w:rsidR="00000000" w:rsidRPr="00000000">
        <w:rPr>
          <w:sz w:val="26"/>
          <w:szCs w:val="26"/>
          <w:rtl w:val="0"/>
        </w:rPr>
        <w:t xml:space="preserve"> và </w:t>
      </w:r>
      <m:oMath>
        <m:r>
          <w:rPr>
            <w:sz w:val="26"/>
            <w:szCs w:val="26"/>
          </w:rPr>
          <m:t xml:space="preserve">gcd(</m:t>
        </m:r>
        <m:r>
          <w:rPr>
            <w:sz w:val="26"/>
            <w:szCs w:val="26"/>
          </w:rPr>
          <m:t>ϕ</m:t>
        </m:r>
        <m:r>
          <w:rPr>
            <w:sz w:val="26"/>
            <w:szCs w:val="26"/>
          </w:rPr>
          <m:t xml:space="preserve">(n), e)=1</m:t>
        </m:r>
      </m:oMath>
      <w:r w:rsidDel="00000000" w:rsidR="00000000" w:rsidRPr="00000000">
        <w:rPr>
          <w:sz w:val="26"/>
          <w:szCs w:val="26"/>
          <w:rtl w:val="0"/>
        </w:rPr>
        <w:t xml:space="preserve">.</w:t>
      </w:r>
    </w:p>
    <w:p w:rsidR="00000000" w:rsidDel="00000000" w:rsidP="00000000" w:rsidRDefault="00000000" w:rsidRPr="00000000" w14:paraId="0000053F">
      <w:pPr>
        <w:numPr>
          <w:ilvl w:val="0"/>
          <w:numId w:val="22"/>
        </w:numPr>
        <w:ind w:left="720" w:hanging="360"/>
        <w:rPr>
          <w:sz w:val="26"/>
          <w:szCs w:val="26"/>
          <w:u w:val="none"/>
        </w:rPr>
      </w:pPr>
      <w:r w:rsidDel="00000000" w:rsidR="00000000" w:rsidRPr="00000000">
        <w:rPr>
          <w:sz w:val="26"/>
          <w:szCs w:val="26"/>
          <w:rtl w:val="0"/>
        </w:rPr>
        <w:t xml:space="preserve">Tính giá trị </w:t>
      </w:r>
      <m:oMath>
        <m:r>
          <w:rPr>
            <w:sz w:val="26"/>
            <w:szCs w:val="26"/>
          </w:rPr>
          <m:t xml:space="preserve">d : 1 &lt;d&lt;</m:t>
        </m:r>
        <m:r>
          <w:rPr>
            <w:sz w:val="26"/>
            <w:szCs w:val="26"/>
          </w:rPr>
          <m:t>ϕ</m:t>
        </m:r>
        <m:r>
          <w:rPr>
            <w:sz w:val="26"/>
            <w:szCs w:val="26"/>
          </w:rPr>
          <m:t xml:space="preserve">(n)</m:t>
        </m:r>
      </m:oMath>
      <w:r w:rsidDel="00000000" w:rsidR="00000000" w:rsidRPr="00000000">
        <w:rPr>
          <w:sz w:val="26"/>
          <w:szCs w:val="26"/>
          <w:rtl w:val="0"/>
        </w:rPr>
        <w:t xml:space="preserve"> và </w:t>
      </w:r>
      <m:oMath>
        <m:r>
          <w:rPr>
            <w:sz w:val="26"/>
            <w:szCs w:val="26"/>
          </w:rPr>
          <m:t xml:space="preserve">e</m:t>
        </m:r>
        <m:r>
          <w:rPr>
            <w:sz w:val="26"/>
            <w:szCs w:val="26"/>
          </w:rPr>
          <m:t>⋅</m:t>
        </m:r>
        <m:r>
          <w:rPr>
            <w:sz w:val="26"/>
            <w:szCs w:val="26"/>
          </w:rPr>
          <m:t xml:space="preserve">d</m:t>
        </m:r>
        <m:r>
          <w:rPr>
            <w:sz w:val="26"/>
            <w:szCs w:val="26"/>
          </w:rPr>
          <m:t>≡</m:t>
        </m:r>
        <m:r>
          <w:rPr>
            <w:sz w:val="26"/>
            <w:szCs w:val="26"/>
          </w:rPr>
          <m:t xml:space="preserve">1 (mod </m:t>
        </m:r>
        <m:r>
          <w:rPr>
            <w:sz w:val="26"/>
            <w:szCs w:val="26"/>
          </w:rPr>
          <m:t>ϕ</m:t>
        </m:r>
        <m:r>
          <w:rPr>
            <w:sz w:val="26"/>
            <w:szCs w:val="26"/>
          </w:rPr>
          <m:t xml:space="preserve">(n))</m:t>
        </m:r>
      </m:oMath>
      <w:r w:rsidDel="00000000" w:rsidR="00000000" w:rsidRPr="00000000">
        <w:rPr>
          <w:sz w:val="26"/>
          <w:szCs w:val="26"/>
          <w:rtl w:val="0"/>
        </w:rPr>
        <w:t xml:space="preserve">.</w:t>
      </w:r>
    </w:p>
    <w:p w:rsidR="00000000" w:rsidDel="00000000" w:rsidP="00000000" w:rsidRDefault="00000000" w:rsidRPr="00000000" w14:paraId="00000540">
      <w:pPr>
        <w:numPr>
          <w:ilvl w:val="0"/>
          <w:numId w:val="22"/>
        </w:numPr>
        <w:ind w:left="720" w:hanging="360"/>
        <w:rPr>
          <w:sz w:val="26"/>
          <w:szCs w:val="26"/>
          <w:u w:val="none"/>
        </w:rPr>
      </w:pPr>
      <w:r w:rsidDel="00000000" w:rsidR="00000000" w:rsidRPr="00000000">
        <w:rPr>
          <w:sz w:val="26"/>
          <w:szCs w:val="26"/>
          <w:rtl w:val="0"/>
        </w:rPr>
        <w:t xml:space="preserve">Khoá công khai: </w:t>
      </w:r>
      <m:oMath>
        <m:r>
          <w:rPr>
            <w:sz w:val="26"/>
            <w:szCs w:val="26"/>
          </w:rPr>
          <m:t xml:space="preserve">(n,e)</m:t>
        </m:r>
      </m:oMath>
      <w:r w:rsidDel="00000000" w:rsidR="00000000" w:rsidRPr="00000000">
        <w:rPr>
          <w:rtl w:val="0"/>
        </w:rPr>
      </w:r>
    </w:p>
    <w:p w:rsidR="00000000" w:rsidDel="00000000" w:rsidP="00000000" w:rsidRDefault="00000000" w:rsidRPr="00000000" w14:paraId="00000541">
      <w:pPr>
        <w:numPr>
          <w:ilvl w:val="0"/>
          <w:numId w:val="22"/>
        </w:numPr>
        <w:ind w:left="720" w:hanging="360"/>
        <w:rPr>
          <w:sz w:val="26"/>
          <w:szCs w:val="26"/>
          <w:u w:val="none"/>
        </w:rPr>
      </w:pPr>
      <w:r w:rsidDel="00000000" w:rsidR="00000000" w:rsidRPr="00000000">
        <w:rPr>
          <w:sz w:val="26"/>
          <w:szCs w:val="26"/>
          <w:rtl w:val="0"/>
        </w:rPr>
        <w:t xml:space="preserve">Khoá bí mật: </w:t>
      </w:r>
      <m:oMath>
        <m:r>
          <w:rPr>
            <w:sz w:val="26"/>
            <w:szCs w:val="26"/>
          </w:rPr>
          <m:t xml:space="preserve">d</m:t>
        </m:r>
      </m:oMath>
      <w:r w:rsidDel="00000000" w:rsidR="00000000" w:rsidRPr="00000000">
        <w:rPr>
          <w:sz w:val="26"/>
          <w:szCs w:val="26"/>
          <w:rtl w:val="0"/>
        </w:rPr>
        <w:t xml:space="preserve">.</w:t>
      </w:r>
    </w:p>
    <w:p w:rsidR="00000000" w:rsidDel="00000000" w:rsidP="00000000" w:rsidRDefault="00000000" w:rsidRPr="00000000" w14:paraId="00000542">
      <w:pPr>
        <w:ind w:left="0" w:firstLine="0"/>
        <w:rPr>
          <w:sz w:val="26"/>
          <w:szCs w:val="26"/>
        </w:rPr>
      </w:pPr>
      <w:r w:rsidDel="00000000" w:rsidR="00000000" w:rsidRPr="00000000">
        <w:rPr>
          <w:rtl w:val="0"/>
        </w:rPr>
      </w:r>
    </w:p>
    <w:p w:rsidR="00000000" w:rsidDel="00000000" w:rsidP="00000000" w:rsidRDefault="00000000" w:rsidRPr="00000000" w14:paraId="00000543">
      <w:pPr>
        <w:ind w:left="0" w:firstLine="0"/>
        <w:rPr>
          <w:sz w:val="26"/>
          <w:szCs w:val="26"/>
        </w:rPr>
      </w:pPr>
      <w:r w:rsidDel="00000000" w:rsidR="00000000" w:rsidRPr="00000000">
        <w:rPr>
          <w:sz w:val="26"/>
          <w:szCs w:val="26"/>
          <w:rtl w:val="0"/>
        </w:rPr>
        <w:t xml:space="preserve">Những người tham gia cùng thống nhất sử dụng một hàm băm </w:t>
      </w:r>
      <m:oMath>
        <m:r>
          <w:rPr>
            <w:sz w:val="26"/>
            <w:szCs w:val="26"/>
          </w:rPr>
          <m:t xml:space="preserve">H</m:t>
        </m:r>
      </m:oMath>
      <w:r w:rsidDel="00000000" w:rsidR="00000000" w:rsidRPr="00000000">
        <w:rPr>
          <w:sz w:val="26"/>
          <w:szCs w:val="26"/>
          <w:rtl w:val="0"/>
        </w:rPr>
        <w:t xml:space="preserve"> an toàn.</w:t>
      </w:r>
    </w:p>
    <w:p w:rsidR="00000000" w:rsidDel="00000000" w:rsidP="00000000" w:rsidRDefault="00000000" w:rsidRPr="00000000" w14:paraId="00000544">
      <w:pPr>
        <w:ind w:left="0" w:firstLine="0"/>
        <w:rPr>
          <w:b w:val="1"/>
          <w:sz w:val="26"/>
          <w:szCs w:val="26"/>
        </w:rPr>
      </w:pPr>
      <w:r w:rsidDel="00000000" w:rsidR="00000000" w:rsidRPr="00000000">
        <w:rPr>
          <w:rtl w:val="0"/>
        </w:rPr>
      </w:r>
    </w:p>
    <w:p w:rsidR="00000000" w:rsidDel="00000000" w:rsidP="00000000" w:rsidRDefault="00000000" w:rsidRPr="00000000" w14:paraId="00000545">
      <w:pPr>
        <w:ind w:left="0" w:firstLine="0"/>
        <w:rPr>
          <w:sz w:val="26"/>
          <w:szCs w:val="26"/>
        </w:rPr>
      </w:pPr>
      <w:r w:rsidDel="00000000" w:rsidR="00000000" w:rsidRPr="00000000">
        <w:rPr>
          <w:b w:val="1"/>
          <w:sz w:val="26"/>
          <w:szCs w:val="26"/>
          <w:rtl w:val="0"/>
        </w:rPr>
        <w:t xml:space="preserve">Thuật toán ký:</w:t>
      </w:r>
      <w:r w:rsidDel="00000000" w:rsidR="00000000" w:rsidRPr="00000000">
        <w:rPr>
          <w:sz w:val="26"/>
          <w:szCs w:val="26"/>
          <w:rtl w:val="0"/>
        </w:rPr>
        <w:t xml:space="preserve"> Để ký một thông điệp </w:t>
      </w:r>
      <m:oMath>
        <m:r>
          <w:rPr>
            <w:sz w:val="26"/>
            <w:szCs w:val="26"/>
          </w:rPr>
          <m:t xml:space="preserve">M</m:t>
        </m:r>
      </m:oMath>
      <w:r w:rsidDel="00000000" w:rsidR="00000000" w:rsidRPr="00000000">
        <w:rPr>
          <w:sz w:val="26"/>
          <w:szCs w:val="26"/>
          <w:rtl w:val="0"/>
        </w:rPr>
        <w:t xml:space="preserve">, người ký sử dụng khoá bí mật </w:t>
      </w:r>
      <m:oMath>
        <m:r>
          <w:rPr>
            <w:sz w:val="26"/>
            <w:szCs w:val="26"/>
          </w:rPr>
          <m:t xml:space="preserve">d</m:t>
        </m:r>
      </m:oMath>
      <w:r w:rsidDel="00000000" w:rsidR="00000000" w:rsidRPr="00000000">
        <w:rPr>
          <w:sz w:val="26"/>
          <w:szCs w:val="26"/>
          <w:rtl w:val="0"/>
        </w:rPr>
        <w:t xml:space="preserve"> của mình để thực hiện các bước tính:</w:t>
      </w:r>
    </w:p>
    <w:p w:rsidR="00000000" w:rsidDel="00000000" w:rsidP="00000000" w:rsidRDefault="00000000" w:rsidRPr="00000000" w14:paraId="00000546">
      <w:pPr>
        <w:numPr>
          <w:ilvl w:val="0"/>
          <w:numId w:val="34"/>
        </w:numPr>
        <w:ind w:left="720" w:hanging="360"/>
        <w:rPr>
          <w:sz w:val="26"/>
          <w:szCs w:val="26"/>
          <w:u w:val="none"/>
        </w:rPr>
      </w:pPr>
      <w:r w:rsidDel="00000000" w:rsidR="00000000" w:rsidRPr="00000000">
        <w:rPr>
          <w:sz w:val="26"/>
          <w:szCs w:val="26"/>
          <w:rtl w:val="0"/>
        </w:rPr>
        <w:t xml:space="preserve">Tính giá trị băm </w:t>
      </w:r>
      <m:oMath>
        <m:r>
          <w:rPr>
            <w:sz w:val="26"/>
            <w:szCs w:val="26"/>
          </w:rPr>
          <m:t xml:space="preserve">h=H(M)</m:t>
        </m:r>
      </m:oMath>
      <w:r w:rsidDel="00000000" w:rsidR="00000000" w:rsidRPr="00000000">
        <w:rPr>
          <w:sz w:val="26"/>
          <w:szCs w:val="26"/>
          <w:rtl w:val="0"/>
        </w:rPr>
        <w:t xml:space="preserve"> và kiểm tra </w:t>
      </w:r>
      <m:oMath>
        <m:r>
          <w:rPr>
            <w:sz w:val="26"/>
            <w:szCs w:val="26"/>
          </w:rPr>
          <m:t xml:space="preserve">0&lt;h&lt;n</m:t>
        </m:r>
      </m:oMath>
      <w:r w:rsidDel="00000000" w:rsidR="00000000" w:rsidRPr="00000000">
        <w:rPr>
          <w:sz w:val="26"/>
          <w:szCs w:val="26"/>
          <w:rtl w:val="0"/>
        </w:rPr>
        <w:t xml:space="preserve">.</w:t>
      </w:r>
    </w:p>
    <w:p w:rsidR="00000000" w:rsidDel="00000000" w:rsidP="00000000" w:rsidRDefault="00000000" w:rsidRPr="00000000" w14:paraId="00000547">
      <w:pPr>
        <w:numPr>
          <w:ilvl w:val="0"/>
          <w:numId w:val="34"/>
        </w:numPr>
        <w:ind w:left="720" w:hanging="360"/>
        <w:rPr>
          <w:sz w:val="26"/>
          <w:szCs w:val="26"/>
          <w:u w:val="none"/>
        </w:rPr>
      </w:pPr>
      <w:r w:rsidDel="00000000" w:rsidR="00000000" w:rsidRPr="00000000">
        <w:rPr>
          <w:sz w:val="26"/>
          <w:szCs w:val="26"/>
          <w:rtl w:val="0"/>
        </w:rPr>
        <w:t xml:space="preserve">Tính </w:t>
      </w:r>
      <m:oMath>
        <m:sSup>
          <m:sSupPr>
            <m:ctrlPr>
              <w:rPr>
                <w:sz w:val="26"/>
                <w:szCs w:val="26"/>
              </w:rPr>
            </m:ctrlPr>
          </m:sSupPr>
          <m:e>
            <m:r>
              <w:rPr>
                <w:sz w:val="26"/>
                <w:szCs w:val="26"/>
              </w:rPr>
              <m:t xml:space="preserve">S=h</m:t>
            </m:r>
          </m:e>
          <m:sup>
            <m:r>
              <w:rPr>
                <w:sz w:val="26"/>
                <w:szCs w:val="26"/>
              </w:rPr>
              <m:t xml:space="preserve">d</m:t>
            </m:r>
          </m:sup>
        </m:sSup>
        <m:r>
          <w:rPr>
            <w:sz w:val="26"/>
            <w:szCs w:val="26"/>
          </w:rPr>
          <m:t xml:space="preserve"> mod n</m:t>
        </m:r>
      </m:oMath>
      <w:r w:rsidDel="00000000" w:rsidR="00000000" w:rsidRPr="00000000">
        <w:rPr>
          <w:sz w:val="26"/>
          <w:szCs w:val="26"/>
          <w:rtl w:val="0"/>
        </w:rPr>
        <w:t xml:space="preserve">. </w:t>
      </w:r>
    </w:p>
    <w:p w:rsidR="00000000" w:rsidDel="00000000" w:rsidP="00000000" w:rsidRDefault="00000000" w:rsidRPr="00000000" w14:paraId="00000548">
      <w:pPr>
        <w:numPr>
          <w:ilvl w:val="0"/>
          <w:numId w:val="34"/>
        </w:numPr>
        <w:ind w:left="720" w:hanging="360"/>
        <w:rPr>
          <w:sz w:val="26"/>
          <w:szCs w:val="26"/>
          <w:u w:val="none"/>
        </w:rPr>
      </w:pPr>
      <w:r w:rsidDel="00000000" w:rsidR="00000000" w:rsidRPr="00000000">
        <w:rPr>
          <w:sz w:val="26"/>
          <w:szCs w:val="26"/>
          <w:rtl w:val="0"/>
        </w:rPr>
        <w:t xml:space="preserve">Chữ ký số là </w:t>
      </w:r>
      <m:oMath>
        <m:r>
          <w:rPr>
            <w:sz w:val="26"/>
            <w:szCs w:val="26"/>
          </w:rPr>
          <m:t xml:space="preserve">S</m:t>
        </m:r>
      </m:oMath>
      <w:r w:rsidDel="00000000" w:rsidR="00000000" w:rsidRPr="00000000">
        <w:rPr>
          <w:sz w:val="26"/>
          <w:szCs w:val="26"/>
          <w:rtl w:val="0"/>
        </w:rPr>
        <w:t xml:space="preserve">.</w:t>
      </w:r>
    </w:p>
    <w:p w:rsidR="00000000" w:rsidDel="00000000" w:rsidP="00000000" w:rsidRDefault="00000000" w:rsidRPr="00000000" w14:paraId="00000549">
      <w:pPr>
        <w:ind w:left="0" w:firstLine="0"/>
        <w:rPr>
          <w:sz w:val="26"/>
          <w:szCs w:val="26"/>
        </w:rPr>
      </w:pPr>
      <w:r w:rsidDel="00000000" w:rsidR="00000000" w:rsidRPr="00000000">
        <w:rPr>
          <w:rtl w:val="0"/>
        </w:rPr>
      </w:r>
    </w:p>
    <w:p w:rsidR="00000000" w:rsidDel="00000000" w:rsidP="00000000" w:rsidRDefault="00000000" w:rsidRPr="00000000" w14:paraId="0000054A">
      <w:pPr>
        <w:ind w:left="0" w:firstLine="0"/>
        <w:rPr>
          <w:sz w:val="26"/>
          <w:szCs w:val="26"/>
        </w:rPr>
      </w:pPr>
      <w:r w:rsidDel="00000000" w:rsidR="00000000" w:rsidRPr="00000000">
        <w:rPr>
          <w:b w:val="1"/>
          <w:sz w:val="26"/>
          <w:szCs w:val="26"/>
          <w:rtl w:val="0"/>
        </w:rPr>
        <w:t xml:space="preserve">Thuật toán xác minh chữ ký:</w:t>
      </w:r>
      <w:r w:rsidDel="00000000" w:rsidR="00000000" w:rsidRPr="00000000">
        <w:rPr>
          <w:sz w:val="26"/>
          <w:szCs w:val="26"/>
          <w:rtl w:val="0"/>
        </w:rPr>
        <w:t xml:space="preserve"> Sau khi nhận được thông điệp </w:t>
      </w:r>
      <m:oMath>
        <m:r>
          <w:rPr>
            <w:sz w:val="26"/>
            <w:szCs w:val="26"/>
          </w:rPr>
          <m:t xml:space="preserve">M</m:t>
        </m:r>
      </m:oMath>
      <w:r w:rsidDel="00000000" w:rsidR="00000000" w:rsidRPr="00000000">
        <w:rPr>
          <w:sz w:val="26"/>
          <w:szCs w:val="26"/>
          <w:rtl w:val="0"/>
        </w:rPr>
        <w:t xml:space="preserve"> và chữ ký </w:t>
      </w:r>
      <m:oMath>
        <m:r>
          <w:rPr>
            <w:sz w:val="26"/>
            <w:szCs w:val="26"/>
          </w:rPr>
          <m:t xml:space="preserve">S</m:t>
        </m:r>
      </m:oMath>
      <w:r w:rsidDel="00000000" w:rsidR="00000000" w:rsidRPr="00000000">
        <w:rPr>
          <w:sz w:val="26"/>
          <w:szCs w:val="26"/>
          <w:rtl w:val="0"/>
        </w:rPr>
        <w:t xml:space="preserve">, người xác minh sử dụng khoá công khai </w:t>
      </w:r>
      <m:oMath>
        <m:r>
          <w:rPr>
            <w:sz w:val="26"/>
            <w:szCs w:val="26"/>
          </w:rPr>
          <m:t xml:space="preserve">(n,e)</m:t>
        </m:r>
      </m:oMath>
      <w:r w:rsidDel="00000000" w:rsidR="00000000" w:rsidRPr="00000000">
        <w:rPr>
          <w:sz w:val="26"/>
          <w:szCs w:val="26"/>
          <w:rtl w:val="0"/>
        </w:rPr>
        <w:t xml:space="preserve"> của người ký để thực hiện việc xác minh chữ ký như sau:</w:t>
      </w:r>
    </w:p>
    <w:p w:rsidR="00000000" w:rsidDel="00000000" w:rsidP="00000000" w:rsidRDefault="00000000" w:rsidRPr="00000000" w14:paraId="0000054B">
      <w:pPr>
        <w:numPr>
          <w:ilvl w:val="0"/>
          <w:numId w:val="64"/>
        </w:numPr>
        <w:ind w:left="720" w:hanging="360"/>
        <w:rPr>
          <w:sz w:val="26"/>
          <w:szCs w:val="26"/>
          <w:u w:val="none"/>
        </w:rPr>
      </w:pPr>
      <w:r w:rsidDel="00000000" w:rsidR="00000000" w:rsidRPr="00000000">
        <w:rPr>
          <w:sz w:val="26"/>
          <w:szCs w:val="26"/>
          <w:rtl w:val="0"/>
        </w:rPr>
        <w:t xml:space="preserve">Tính giá trị băm </w:t>
      </w:r>
      <m:oMath>
        <m:r>
          <w:rPr>
            <w:sz w:val="26"/>
            <w:szCs w:val="26"/>
          </w:rPr>
          <m:t xml:space="preserve">h'=H(M)</m:t>
        </m:r>
      </m:oMath>
      <w:r w:rsidDel="00000000" w:rsidR="00000000" w:rsidRPr="00000000">
        <w:rPr>
          <w:sz w:val="26"/>
          <w:szCs w:val="26"/>
          <w:rtl w:val="0"/>
        </w:rPr>
        <w:t xml:space="preserve"> và kiểm tra </w:t>
      </w:r>
      <m:oMath>
        <m:r>
          <w:rPr>
            <w:sz w:val="26"/>
            <w:szCs w:val="26"/>
          </w:rPr>
          <m:t xml:space="preserve">0&lt;h'&lt;n</m:t>
        </m:r>
      </m:oMath>
      <w:r w:rsidDel="00000000" w:rsidR="00000000" w:rsidRPr="00000000">
        <w:rPr>
          <w:sz w:val="26"/>
          <w:szCs w:val="26"/>
          <w:rtl w:val="0"/>
        </w:rPr>
        <w:t xml:space="preserve">.</w:t>
      </w:r>
    </w:p>
    <w:p w:rsidR="00000000" w:rsidDel="00000000" w:rsidP="00000000" w:rsidRDefault="00000000" w:rsidRPr="00000000" w14:paraId="0000054C">
      <w:pPr>
        <w:numPr>
          <w:ilvl w:val="0"/>
          <w:numId w:val="64"/>
        </w:numPr>
        <w:ind w:left="720" w:hanging="360"/>
        <w:rPr>
          <w:sz w:val="26"/>
          <w:szCs w:val="26"/>
          <w:u w:val="none"/>
        </w:rPr>
      </w:pPr>
      <w:r w:rsidDel="00000000" w:rsidR="00000000" w:rsidRPr="00000000">
        <w:rPr>
          <w:sz w:val="26"/>
          <w:szCs w:val="26"/>
          <w:rtl w:val="0"/>
        </w:rPr>
        <w:t xml:space="preserve">Tính </w:t>
      </w:r>
      <m:oMath>
        <m:sSup>
          <m:sSupPr>
            <m:ctrlPr>
              <w:rPr>
                <w:sz w:val="26"/>
                <w:szCs w:val="26"/>
              </w:rPr>
            </m:ctrlPr>
          </m:sSupPr>
          <m:e>
            <m:r>
              <w:rPr>
                <w:sz w:val="26"/>
                <w:szCs w:val="26"/>
              </w:rPr>
              <m:t xml:space="preserve">S</m:t>
            </m:r>
          </m:e>
          <m:sup>
            <m:r>
              <w:rPr>
                <w:sz w:val="26"/>
                <w:szCs w:val="26"/>
              </w:rPr>
              <m:t xml:space="preserve">e</m:t>
            </m:r>
          </m:sup>
        </m:sSup>
        <m:r>
          <w:rPr>
            <w:sz w:val="26"/>
            <w:szCs w:val="26"/>
          </w:rPr>
          <m:t xml:space="preserve"> mod n</m:t>
        </m:r>
      </m:oMath>
      <w:r w:rsidDel="00000000" w:rsidR="00000000" w:rsidRPr="00000000">
        <w:rPr>
          <w:sz w:val="26"/>
          <w:szCs w:val="26"/>
          <w:rtl w:val="0"/>
        </w:rPr>
        <w:t xml:space="preserve"> và so sánh giá trị nhận được với </w:t>
      </w:r>
      <m:oMath>
        <m:r>
          <w:rPr>
            <w:sz w:val="26"/>
            <w:szCs w:val="26"/>
          </w:rPr>
          <m:t xml:space="preserve">h'</m:t>
        </m:r>
      </m:oMath>
      <w:r w:rsidDel="00000000" w:rsidR="00000000" w:rsidRPr="00000000">
        <w:rPr>
          <w:sz w:val="26"/>
          <w:szCs w:val="26"/>
          <w:rtl w:val="0"/>
        </w:rPr>
        <w:t xml:space="preserve">. Nếu bằng nhau thì khẳng định chữ ký là hợp lệ; ngược lại thì khẳng định chữ ký là không hợp lệ.</w:t>
      </w:r>
    </w:p>
    <w:p w:rsidR="00000000" w:rsidDel="00000000" w:rsidP="00000000" w:rsidRDefault="00000000" w:rsidRPr="00000000" w14:paraId="0000054D">
      <w:pPr>
        <w:ind w:left="0" w:firstLine="0"/>
        <w:rPr>
          <w:sz w:val="26"/>
          <w:szCs w:val="26"/>
        </w:rPr>
      </w:pPr>
      <w:r w:rsidDel="00000000" w:rsidR="00000000" w:rsidRPr="00000000">
        <w:rPr>
          <w:rtl w:val="0"/>
        </w:rPr>
      </w:r>
    </w:p>
    <w:p w:rsidR="00000000" w:rsidDel="00000000" w:rsidP="00000000" w:rsidRDefault="00000000" w:rsidRPr="00000000" w14:paraId="0000054E">
      <w:pPr>
        <w:ind w:left="0" w:firstLine="0"/>
        <w:rPr>
          <w:sz w:val="26"/>
          <w:szCs w:val="26"/>
        </w:rPr>
      </w:pPr>
      <w:r w:rsidDel="00000000" w:rsidR="00000000" w:rsidRPr="00000000">
        <w:rPr>
          <w:b w:val="1"/>
          <w:sz w:val="26"/>
          <w:szCs w:val="26"/>
          <w:rtl w:val="0"/>
        </w:rPr>
        <w:t xml:space="preserve">Tính đúng đắn của chữ ký:</w:t>
      </w:r>
      <w:r w:rsidDel="00000000" w:rsidR="00000000" w:rsidRPr="00000000">
        <w:rPr>
          <w:rtl w:val="0"/>
        </w:rPr>
      </w:r>
    </w:p>
    <w:p w:rsidR="00000000" w:rsidDel="00000000" w:rsidP="00000000" w:rsidRDefault="00000000" w:rsidRPr="00000000" w14:paraId="0000054F">
      <w:pPr>
        <w:ind w:left="0" w:firstLine="0"/>
        <w:rPr>
          <w:sz w:val="26"/>
          <w:szCs w:val="26"/>
        </w:rPr>
      </w:pPr>
      <w:r w:rsidDel="00000000" w:rsidR="00000000" w:rsidRPr="00000000">
        <w:rPr>
          <w:sz w:val="26"/>
          <w:szCs w:val="26"/>
          <w:rtl w:val="0"/>
        </w:rPr>
        <w:t xml:space="preserve">Ta có:</w:t>
      </w:r>
    </w:p>
    <w:p w:rsidR="00000000" w:rsidDel="00000000" w:rsidP="00000000" w:rsidRDefault="00000000" w:rsidRPr="00000000" w14:paraId="00000550">
      <w:pPr>
        <w:ind w:left="0" w:firstLine="0"/>
        <w:rPr>
          <w:sz w:val="26"/>
          <w:szCs w:val="26"/>
        </w:rPr>
      </w:pPr>
      <m:oMath>
        <m:sSup>
          <m:sSupPr>
            <m:ctrlPr>
              <w:rPr>
                <w:sz w:val="26"/>
                <w:szCs w:val="26"/>
              </w:rPr>
            </m:ctrlPr>
          </m:sSupPr>
          <m:e>
            <m:r>
              <w:rPr>
                <w:sz w:val="26"/>
                <w:szCs w:val="26"/>
              </w:rPr>
              <m:t xml:space="preserve">S</m:t>
            </m:r>
          </m:e>
          <m:sup>
            <m:r>
              <w:rPr>
                <w:sz w:val="26"/>
                <w:szCs w:val="26"/>
              </w:rPr>
              <m:t xml:space="preserve">e</m:t>
            </m:r>
          </m:sup>
        </m:sSup>
        <m:r>
          <w:rPr>
            <w:sz w:val="26"/>
            <w:szCs w:val="26"/>
          </w:rPr>
          <m:t xml:space="preserve"> mod n=(</m:t>
        </m:r>
        <m:sSup>
          <m:sSupPr>
            <m:ctrlPr>
              <w:rPr>
                <w:sz w:val="26"/>
                <w:szCs w:val="26"/>
              </w:rPr>
            </m:ctrlPr>
          </m:sSupPr>
          <m:e>
            <m:r>
              <w:rPr>
                <w:sz w:val="26"/>
                <w:szCs w:val="26"/>
              </w:rPr>
              <m:t xml:space="preserve">h</m:t>
            </m:r>
          </m:e>
          <m:sup>
            <m:r>
              <w:rPr>
                <w:sz w:val="26"/>
                <w:szCs w:val="26"/>
              </w:rPr>
              <m:t xml:space="preserve">d</m:t>
            </m:r>
          </m:sup>
        </m:sSup>
        <m:r>
          <w:rPr>
            <w:sz w:val="26"/>
            <w:szCs w:val="26"/>
          </w:rPr>
          <m:t xml:space="preserve"> mod n</m:t>
        </m:r>
        <m:sSup>
          <m:sSupPr>
            <m:ctrlPr>
              <w:rPr>
                <w:sz w:val="26"/>
                <w:szCs w:val="26"/>
              </w:rPr>
            </m:ctrlPr>
          </m:sSupPr>
          <m:e>
            <m:r>
              <w:rPr>
                <w:sz w:val="26"/>
                <w:szCs w:val="26"/>
              </w:rPr>
              <m:t xml:space="preserve">)</m:t>
            </m:r>
          </m:e>
          <m:sup>
            <m:r>
              <w:rPr>
                <w:sz w:val="26"/>
                <w:szCs w:val="26"/>
              </w:rPr>
              <m:t xml:space="preserve">e</m:t>
            </m:r>
          </m:sup>
        </m:sSup>
        <m:r>
          <w:rPr>
            <w:sz w:val="26"/>
            <w:szCs w:val="26"/>
          </w:rPr>
          <m:t xml:space="preserve"> mod n=(</m:t>
        </m:r>
        <m:sSup>
          <m:sSupPr>
            <m:ctrlPr>
              <w:rPr>
                <w:sz w:val="26"/>
                <w:szCs w:val="26"/>
              </w:rPr>
            </m:ctrlPr>
          </m:sSupPr>
          <m:e>
            <m:r>
              <w:rPr>
                <w:sz w:val="26"/>
                <w:szCs w:val="26"/>
              </w:rPr>
              <m:t xml:space="preserve">h</m:t>
            </m:r>
          </m:e>
          <m:sup>
            <m:r>
              <w:rPr>
                <w:sz w:val="26"/>
                <w:szCs w:val="26"/>
              </w:rPr>
              <m:t xml:space="preserve">d</m:t>
            </m:r>
          </m:sup>
        </m:sSup>
        <m:sSup>
          <m:sSupPr>
            <m:ctrlPr>
              <w:rPr>
                <w:sz w:val="26"/>
                <w:szCs w:val="26"/>
              </w:rPr>
            </m:ctrlPr>
          </m:sSupPr>
          <m:e>
            <m:r>
              <w:rPr>
                <w:sz w:val="26"/>
                <w:szCs w:val="26"/>
              </w:rPr>
              <m:t xml:space="preserve">)</m:t>
            </m:r>
          </m:e>
          <m:sup>
            <m:r>
              <w:rPr>
                <w:sz w:val="26"/>
                <w:szCs w:val="26"/>
              </w:rPr>
              <m:t xml:space="preserve">e</m:t>
            </m:r>
          </m:sup>
        </m:sSup>
        <m:r>
          <w:rPr>
            <w:sz w:val="26"/>
            <w:szCs w:val="26"/>
          </w:rPr>
          <m:t xml:space="preserve"> mod n=</m:t>
        </m:r>
        <m:sSup>
          <m:sSupPr>
            <m:ctrlPr>
              <w:rPr>
                <w:sz w:val="26"/>
                <w:szCs w:val="26"/>
              </w:rPr>
            </m:ctrlPr>
          </m:sSupPr>
          <m:e>
            <m:r>
              <w:rPr>
                <w:sz w:val="26"/>
                <w:szCs w:val="26"/>
              </w:rPr>
              <m:t xml:space="preserve">h</m:t>
            </m:r>
          </m:e>
          <m:sup>
            <m:r>
              <w:rPr>
                <w:sz w:val="26"/>
                <w:szCs w:val="26"/>
              </w:rPr>
              <m:t xml:space="preserve">de</m:t>
            </m:r>
          </m:sup>
        </m:sSup>
        <m:r>
          <w:rPr>
            <w:sz w:val="26"/>
            <w:szCs w:val="26"/>
          </w:rPr>
          <m:t xml:space="preserve"> mod n=h mod n</m:t>
        </m:r>
      </m:oMath>
      <w:r w:rsidDel="00000000" w:rsidR="00000000" w:rsidRPr="00000000">
        <w:rPr>
          <w:rtl w:val="0"/>
        </w:rPr>
      </w:r>
    </w:p>
    <w:p w:rsidR="00000000" w:rsidDel="00000000" w:rsidP="00000000" w:rsidRDefault="00000000" w:rsidRPr="00000000" w14:paraId="00000551">
      <w:pPr>
        <w:ind w:left="0" w:firstLine="0"/>
        <w:rPr>
          <w:sz w:val="26"/>
          <w:szCs w:val="26"/>
        </w:rPr>
      </w:pPr>
      <m:oMath>
        <m:r>
          <w:rPr>
            <w:sz w:val="26"/>
            <w:szCs w:val="26"/>
          </w:rPr>
          <m:t xml:space="preserve">=H(M) mod n=h' mod n</m:t>
        </m:r>
      </m:oMath>
      <w:r w:rsidDel="00000000" w:rsidR="00000000" w:rsidRPr="00000000">
        <w:rPr>
          <w:sz w:val="26"/>
          <w:szCs w:val="26"/>
          <w:rtl w:val="0"/>
        </w:rPr>
        <w:t xml:space="preserve">.</w:t>
      </w:r>
    </w:p>
    <w:p w:rsidR="00000000" w:rsidDel="00000000" w:rsidP="00000000" w:rsidRDefault="00000000" w:rsidRPr="00000000" w14:paraId="00000552">
      <w:pPr>
        <w:ind w:left="0" w:firstLine="0"/>
        <w:rPr>
          <w:sz w:val="26"/>
          <w:szCs w:val="26"/>
        </w:rPr>
      </w:pPr>
      <w:r w:rsidDel="00000000" w:rsidR="00000000" w:rsidRPr="00000000">
        <w:rPr>
          <w:rtl w:val="0"/>
        </w:rPr>
      </w:r>
    </w:p>
    <w:p w:rsidR="00000000" w:rsidDel="00000000" w:rsidP="00000000" w:rsidRDefault="00000000" w:rsidRPr="00000000" w14:paraId="00000553">
      <w:pPr>
        <w:ind w:left="0" w:firstLine="0"/>
        <w:rPr>
          <w:sz w:val="26"/>
          <w:szCs w:val="26"/>
        </w:rPr>
      </w:pPr>
      <m:oMath>
        <m:r>
          <w:rPr>
            <w:sz w:val="26"/>
            <w:szCs w:val="26"/>
          </w:rPr>
          <m:t xml:space="preserve">de </m:t>
        </m:r>
        <m:r>
          <w:rPr>
            <w:sz w:val="26"/>
            <w:szCs w:val="26"/>
          </w:rPr>
          <m:t>≡</m:t>
        </m:r>
        <m:r>
          <w:rPr>
            <w:sz w:val="26"/>
            <w:szCs w:val="26"/>
          </w:rPr>
          <m:t xml:space="preserve">1 (mod </m:t>
        </m:r>
        <m:r>
          <w:rPr>
            <w:sz w:val="26"/>
            <w:szCs w:val="26"/>
          </w:rPr>
          <m:t>ϕ</m:t>
        </m:r>
        <m:r>
          <w:rPr>
            <w:sz w:val="26"/>
            <w:szCs w:val="26"/>
          </w:rPr>
          <m:t xml:space="preserve">(n)</m:t>
        </m:r>
      </m:oMath>
      <w:r w:rsidDel="00000000" w:rsidR="00000000" w:rsidRPr="00000000">
        <w:rPr>
          <w:rFonts w:ascii="Arial Unicode MS" w:cs="Arial Unicode MS" w:eastAsia="Arial Unicode MS" w:hAnsi="Arial Unicode MS"/>
          <w:sz w:val="26"/>
          <w:szCs w:val="26"/>
          <w:rtl w:val="0"/>
        </w:rPr>
        <w:t xml:space="preserve"> ⇒ </w:t>
      </w:r>
      <m:oMath>
        <m:r>
          <w:rPr>
            <w:sz w:val="26"/>
            <w:szCs w:val="26"/>
          </w:rPr>
          <m:t xml:space="preserve">de=1+k</m:t>
        </m:r>
        <m:r>
          <w:rPr>
            <w:sz w:val="26"/>
            <w:szCs w:val="26"/>
          </w:rPr>
          <m:t>⋅</m:t>
        </m:r>
        <m:r>
          <w:rPr>
            <w:sz w:val="26"/>
            <w:szCs w:val="26"/>
          </w:rPr>
          <m:t>ϕ</m:t>
        </m:r>
        <m:r>
          <w:rPr>
            <w:sz w:val="26"/>
            <w:szCs w:val="26"/>
          </w:rPr>
          <m:t xml:space="preserve">(n)</m:t>
        </m:r>
      </m:oMath>
      <w:r w:rsidDel="00000000" w:rsidR="00000000" w:rsidRPr="00000000">
        <w:rPr>
          <w:sz w:val="26"/>
          <w:szCs w:val="26"/>
          <w:rtl w:val="0"/>
        </w:rPr>
        <w:t xml:space="preserve"> với </w:t>
      </w:r>
      <m:oMath>
        <m:r>
          <w:rPr>
            <w:sz w:val="26"/>
            <w:szCs w:val="26"/>
          </w:rPr>
          <m:t xml:space="preserve">k</m:t>
        </m:r>
      </m:oMath>
      <w:r w:rsidDel="00000000" w:rsidR="00000000" w:rsidRPr="00000000">
        <w:rPr>
          <w:sz w:val="26"/>
          <w:szCs w:val="26"/>
          <w:rtl w:val="0"/>
        </w:rPr>
        <w:t xml:space="preserve"> là một số nguyên nào đấy.</w:t>
      </w:r>
    </w:p>
    <w:p w:rsidR="00000000" w:rsidDel="00000000" w:rsidP="00000000" w:rsidRDefault="00000000" w:rsidRPr="00000000" w14:paraId="00000554">
      <w:pPr>
        <w:ind w:left="0" w:firstLine="0"/>
        <w:rPr>
          <w:sz w:val="26"/>
          <w:szCs w:val="26"/>
        </w:rPr>
      </w:pPr>
      <m:oMath>
        <m:sSup>
          <m:sSupPr>
            <m:ctrlPr>
              <w:rPr>
                <w:sz w:val="26"/>
                <w:szCs w:val="26"/>
              </w:rPr>
            </m:ctrlPr>
          </m:sSupPr>
          <m:e>
            <m:r>
              <w:rPr>
                <w:sz w:val="26"/>
                <w:szCs w:val="26"/>
              </w:rPr>
              <m:t xml:space="preserve">h</m:t>
            </m:r>
          </m:e>
          <m:sup>
            <m:r>
              <w:rPr>
                <w:sz w:val="26"/>
                <w:szCs w:val="26"/>
              </w:rPr>
              <m:t xml:space="preserve">de</m:t>
            </m:r>
          </m:sup>
        </m:sSup>
        <m:r>
          <w:rPr>
            <w:sz w:val="26"/>
            <w:szCs w:val="26"/>
          </w:rPr>
          <m:t xml:space="preserve"> mod n=</m:t>
        </m:r>
        <m:sSup>
          <m:sSupPr>
            <m:ctrlPr>
              <w:rPr>
                <w:sz w:val="26"/>
                <w:szCs w:val="26"/>
              </w:rPr>
            </m:ctrlPr>
          </m:sSupPr>
          <m:e>
            <m:r>
              <w:rPr>
                <w:sz w:val="26"/>
                <w:szCs w:val="26"/>
              </w:rPr>
              <m:t xml:space="preserve">h</m:t>
            </m:r>
          </m:e>
          <m:sup>
            <m:r>
              <w:rPr>
                <w:sz w:val="26"/>
                <w:szCs w:val="26"/>
              </w:rPr>
              <m:t xml:space="preserve">1+k</m:t>
            </m:r>
            <m:r>
              <w:rPr>
                <w:sz w:val="26"/>
                <w:szCs w:val="26"/>
              </w:rPr>
              <m:t>⋅</m:t>
            </m:r>
            <m:r>
              <w:rPr>
                <w:sz w:val="26"/>
                <w:szCs w:val="26"/>
              </w:rPr>
              <m:t>ϕ</m:t>
            </m:r>
            <m:r>
              <w:rPr>
                <w:sz w:val="26"/>
                <w:szCs w:val="26"/>
              </w:rPr>
              <m:t xml:space="preserve">(n)</m:t>
            </m:r>
          </m:sup>
        </m:sSup>
        <m:r>
          <w:rPr>
            <w:sz w:val="26"/>
            <w:szCs w:val="26"/>
          </w:rPr>
          <m:t xml:space="preserve"> mod n=h</m:t>
        </m:r>
        <m:r>
          <w:rPr>
            <w:sz w:val="26"/>
            <w:szCs w:val="26"/>
          </w:rPr>
          <m:t>⋅</m:t>
        </m:r>
        <m:sSup>
          <m:sSupPr>
            <m:ctrlPr>
              <w:rPr>
                <w:sz w:val="26"/>
                <w:szCs w:val="26"/>
              </w:rPr>
            </m:ctrlPr>
          </m:sSupPr>
          <m:e>
            <m:r>
              <w:rPr>
                <w:sz w:val="26"/>
                <w:szCs w:val="26"/>
              </w:rPr>
              <m:t xml:space="preserve">(h</m:t>
            </m:r>
          </m:e>
          <m:sup>
            <m:r>
              <w:rPr>
                <w:sz w:val="26"/>
                <w:szCs w:val="26"/>
              </w:rPr>
              <m:t>ϕ</m:t>
            </m:r>
            <m:r>
              <w:rPr>
                <w:sz w:val="26"/>
                <w:szCs w:val="26"/>
              </w:rPr>
              <m:t xml:space="preserve">(n)</m:t>
            </m:r>
          </m:sup>
        </m:sSup>
        <m:sSup>
          <m:sSupPr>
            <m:ctrlPr>
              <w:rPr>
                <w:sz w:val="26"/>
                <w:szCs w:val="26"/>
              </w:rPr>
            </m:ctrlPr>
          </m:sSupPr>
          <m:e>
            <m:r>
              <w:rPr>
                <w:sz w:val="26"/>
                <w:szCs w:val="26"/>
              </w:rPr>
              <m:t xml:space="preserve">)</m:t>
            </m:r>
          </m:e>
          <m:sup>
            <m:r>
              <w:rPr>
                <w:sz w:val="26"/>
                <w:szCs w:val="26"/>
              </w:rPr>
              <m:t xml:space="preserve">k</m:t>
            </m:r>
          </m:sup>
        </m:sSup>
        <m:r>
          <w:rPr>
            <w:sz w:val="26"/>
            <w:szCs w:val="26"/>
          </w:rPr>
          <m:t xml:space="preserve"> mod n=h mod n</m:t>
        </m:r>
      </m:oMath>
      <w:r w:rsidDel="00000000" w:rsidR="00000000" w:rsidRPr="00000000">
        <w:rPr>
          <w:sz w:val="26"/>
          <w:szCs w:val="26"/>
          <w:rtl w:val="0"/>
        </w:rPr>
        <w:t xml:space="preserve">.</w:t>
      </w:r>
    </w:p>
    <w:p w:rsidR="00000000" w:rsidDel="00000000" w:rsidP="00000000" w:rsidRDefault="00000000" w:rsidRPr="00000000" w14:paraId="00000555">
      <w:pPr>
        <w:ind w:left="0" w:firstLine="0"/>
        <w:rPr>
          <w:sz w:val="26"/>
          <w:szCs w:val="26"/>
        </w:rPr>
      </w:pPr>
      <w:r w:rsidDel="00000000" w:rsidR="00000000" w:rsidRPr="00000000">
        <w:rPr>
          <w:sz w:val="26"/>
          <w:szCs w:val="26"/>
          <w:rtl w:val="0"/>
        </w:rPr>
        <w:t xml:space="preserve">(Các tính chất của hàm Euler).</w:t>
      </w:r>
    </w:p>
    <w:p w:rsidR="00000000" w:rsidDel="00000000" w:rsidP="00000000" w:rsidRDefault="00000000" w:rsidRPr="00000000" w14:paraId="00000556">
      <w:pPr>
        <w:ind w:left="0" w:firstLine="0"/>
        <w:rPr>
          <w:sz w:val="26"/>
          <w:szCs w:val="26"/>
        </w:rPr>
      </w:pPr>
      <w:r w:rsidDel="00000000" w:rsidR="00000000" w:rsidRPr="00000000">
        <w:rPr>
          <w:rtl w:val="0"/>
        </w:rPr>
      </w:r>
    </w:p>
    <w:p w:rsidR="00000000" w:rsidDel="00000000" w:rsidP="00000000" w:rsidRDefault="00000000" w:rsidRPr="00000000" w14:paraId="00000557">
      <w:pPr>
        <w:ind w:left="0" w:firstLine="0"/>
        <w:rPr>
          <w:sz w:val="26"/>
          <w:szCs w:val="26"/>
        </w:rPr>
      </w:pPr>
      <w:r w:rsidDel="00000000" w:rsidR="00000000" w:rsidRPr="00000000">
        <w:rPr>
          <w:b w:val="1"/>
          <w:sz w:val="26"/>
          <w:szCs w:val="26"/>
          <w:rtl w:val="0"/>
        </w:rPr>
        <w:t xml:space="preserve">Lược đồ chữ ký số RSA-PSS</w:t>
      </w:r>
      <w:r w:rsidDel="00000000" w:rsidR="00000000" w:rsidRPr="00000000">
        <w:rPr>
          <w:rtl w:val="0"/>
        </w:rPr>
      </w:r>
    </w:p>
    <w:p w:rsidR="00000000" w:rsidDel="00000000" w:rsidP="00000000" w:rsidRDefault="00000000" w:rsidRPr="00000000" w14:paraId="00000558">
      <w:pPr>
        <w:ind w:left="0" w:firstLine="0"/>
        <w:rPr>
          <w:sz w:val="26"/>
          <w:szCs w:val="26"/>
        </w:rPr>
      </w:pPr>
      <w:r w:rsidDel="00000000" w:rsidR="00000000" w:rsidRPr="00000000">
        <w:rPr>
          <w:b w:val="1"/>
          <w:i w:val="1"/>
          <w:sz w:val="26"/>
          <w:szCs w:val="26"/>
          <w:rtl w:val="0"/>
        </w:rPr>
        <w:t xml:space="preserve">Hàm sinh mặt che (MGF - Mask Generation Function):</w:t>
      </w:r>
      <w:r w:rsidDel="00000000" w:rsidR="00000000" w:rsidRPr="00000000">
        <w:rPr>
          <w:rtl w:val="0"/>
        </w:rPr>
      </w:r>
    </w:p>
    <w:p w:rsidR="00000000" w:rsidDel="00000000" w:rsidP="00000000" w:rsidRDefault="00000000" w:rsidRPr="00000000" w14:paraId="00000559">
      <w:pPr>
        <w:numPr>
          <w:ilvl w:val="0"/>
          <w:numId w:val="63"/>
        </w:numPr>
        <w:ind w:left="720" w:hanging="360"/>
        <w:rPr>
          <w:sz w:val="26"/>
          <w:szCs w:val="26"/>
          <w:u w:val="none"/>
        </w:rPr>
      </w:pPr>
      <w:r w:rsidDel="00000000" w:rsidR="00000000" w:rsidRPr="00000000">
        <w:rPr>
          <w:sz w:val="26"/>
          <w:szCs w:val="26"/>
          <w:rtl w:val="0"/>
        </w:rPr>
        <w:t xml:space="preserve">Tuỳ chọn: Hàm băm </w:t>
      </w:r>
      <m:oMath>
        <m:r>
          <w:rPr>
            <w:sz w:val="26"/>
            <w:szCs w:val="26"/>
          </w:rPr>
          <m:t xml:space="preserve">Hash</m:t>
        </m:r>
      </m:oMath>
      <w:r w:rsidDel="00000000" w:rsidR="00000000" w:rsidRPr="00000000">
        <w:rPr>
          <w:sz w:val="26"/>
          <w:szCs w:val="26"/>
          <w:rtl w:val="0"/>
        </w:rPr>
        <w:t xml:space="preserve"> với đầu ra có độ dài là </w:t>
      </w:r>
      <m:oMath>
        <m:r>
          <w:rPr>
            <w:sz w:val="26"/>
            <w:szCs w:val="26"/>
          </w:rPr>
          <m:t xml:space="preserve">hLen</m:t>
        </m:r>
      </m:oMath>
      <w:r w:rsidDel="00000000" w:rsidR="00000000" w:rsidRPr="00000000">
        <w:rPr>
          <w:sz w:val="26"/>
          <w:szCs w:val="26"/>
          <w:rtl w:val="0"/>
        </w:rPr>
        <w:t xml:space="preserve"> octet. </w:t>
      </w:r>
      <m:oMath>
        <m:r>
          <w:rPr>
            <w:sz w:val="26"/>
            <w:szCs w:val="26"/>
          </w:rPr>
          <m:t xml:space="preserve">Hash</m:t>
        </m:r>
      </m:oMath>
      <w:r w:rsidDel="00000000" w:rsidR="00000000" w:rsidRPr="00000000">
        <w:rPr>
          <w:sz w:val="26"/>
          <w:szCs w:val="26"/>
          <w:rtl w:val="0"/>
        </w:rPr>
        <w:t xml:space="preserve"> có thể là hàm băm SHA-1, SHA-2, SHA-3,...</w:t>
      </w:r>
    </w:p>
    <w:p w:rsidR="00000000" w:rsidDel="00000000" w:rsidP="00000000" w:rsidRDefault="00000000" w:rsidRPr="00000000" w14:paraId="0000055A">
      <w:pPr>
        <w:ind w:left="0" w:firstLine="0"/>
        <w:rPr>
          <w:b w:val="1"/>
          <w:sz w:val="26"/>
          <w:szCs w:val="26"/>
        </w:rPr>
      </w:pPr>
      <w:r w:rsidDel="00000000" w:rsidR="00000000" w:rsidRPr="00000000">
        <w:rPr>
          <w:rtl w:val="0"/>
        </w:rPr>
      </w:r>
    </w:p>
    <w:p w:rsidR="00000000" w:rsidDel="00000000" w:rsidP="00000000" w:rsidRDefault="00000000" w:rsidRPr="00000000" w14:paraId="0000055B">
      <w:pPr>
        <w:ind w:left="0" w:firstLine="0"/>
        <w:rPr>
          <w:b w:val="1"/>
          <w:sz w:val="26"/>
          <w:szCs w:val="26"/>
        </w:rPr>
      </w:pPr>
      <w:r w:rsidDel="00000000" w:rsidR="00000000" w:rsidRPr="00000000">
        <w:rPr>
          <w:b w:val="1"/>
          <w:sz w:val="26"/>
          <w:szCs w:val="26"/>
          <w:rtl w:val="0"/>
        </w:rPr>
        <w:t xml:space="preserve">Mô tả hàm MGF:</w:t>
      </w:r>
    </w:p>
    <w:p w:rsidR="00000000" w:rsidDel="00000000" w:rsidP="00000000" w:rsidRDefault="00000000" w:rsidRPr="00000000" w14:paraId="0000055C">
      <w:pPr>
        <w:ind w:left="0" w:firstLine="0"/>
        <w:rPr>
          <w:b w:val="1"/>
          <w:sz w:val="26"/>
          <w:szCs w:val="26"/>
        </w:rPr>
      </w:pPr>
      <w:r w:rsidDel="00000000" w:rsidR="00000000" w:rsidRPr="00000000">
        <w:rPr>
          <w:rtl w:val="0"/>
        </w:rPr>
      </w:r>
    </w:p>
    <w:p w:rsidR="00000000" w:rsidDel="00000000" w:rsidP="00000000" w:rsidRDefault="00000000" w:rsidRPr="00000000" w14:paraId="0000055D">
      <w:pPr>
        <w:numPr>
          <w:ilvl w:val="0"/>
          <w:numId w:val="77"/>
        </w:numPr>
        <w:ind w:left="720" w:hanging="360"/>
        <w:rPr>
          <w:sz w:val="26"/>
          <w:szCs w:val="26"/>
          <w:u w:val="none"/>
        </w:rPr>
      </w:pPr>
      <w:r w:rsidDel="00000000" w:rsidR="00000000" w:rsidRPr="00000000">
        <w:rPr>
          <w:sz w:val="26"/>
          <w:szCs w:val="26"/>
          <w:rtl w:val="0"/>
        </w:rPr>
        <w:t xml:space="preserve">Input: </w:t>
      </w:r>
    </w:p>
    <w:p w:rsidR="00000000" w:rsidDel="00000000" w:rsidP="00000000" w:rsidRDefault="00000000" w:rsidRPr="00000000" w14:paraId="0000055E">
      <w:pPr>
        <w:numPr>
          <w:ilvl w:val="1"/>
          <w:numId w:val="77"/>
        </w:numPr>
        <w:ind w:left="1440" w:hanging="360"/>
        <w:rPr>
          <w:sz w:val="26"/>
          <w:szCs w:val="26"/>
          <w:u w:val="none"/>
        </w:rPr>
      </w:pPr>
      <m:oMath>
        <m:r>
          <w:rPr>
            <w:sz w:val="26"/>
            <w:szCs w:val="26"/>
          </w:rPr>
          <m:t xml:space="preserve">X</m:t>
        </m:r>
      </m:oMath>
      <w:r w:rsidDel="00000000" w:rsidR="00000000" w:rsidRPr="00000000">
        <w:rPr>
          <w:sz w:val="26"/>
          <w:szCs w:val="26"/>
          <w:rtl w:val="0"/>
        </w:rPr>
        <w:t xml:space="preserve"> : là một xâu cần được che.</w:t>
      </w:r>
    </w:p>
    <w:p w:rsidR="00000000" w:rsidDel="00000000" w:rsidP="00000000" w:rsidRDefault="00000000" w:rsidRPr="00000000" w14:paraId="0000055F">
      <w:pPr>
        <w:numPr>
          <w:ilvl w:val="1"/>
          <w:numId w:val="77"/>
        </w:numPr>
        <w:ind w:left="1440" w:hanging="360"/>
        <w:rPr>
          <w:sz w:val="26"/>
          <w:szCs w:val="26"/>
          <w:u w:val="none"/>
        </w:rPr>
      </w:pPr>
      <m:oMath>
        <m:r>
          <w:rPr>
            <w:sz w:val="26"/>
            <w:szCs w:val="26"/>
          </w:rPr>
          <m:t xml:space="preserve">maskLen</m:t>
        </m:r>
      </m:oMath>
      <w:r w:rsidDel="00000000" w:rsidR="00000000" w:rsidRPr="00000000">
        <w:rPr>
          <w:sz w:val="26"/>
          <w:szCs w:val="26"/>
          <w:rtl w:val="0"/>
        </w:rPr>
        <w:t xml:space="preserve"> : độ dài theo octet của mặt che.</w:t>
      </w:r>
    </w:p>
    <w:p w:rsidR="00000000" w:rsidDel="00000000" w:rsidP="00000000" w:rsidRDefault="00000000" w:rsidRPr="00000000" w14:paraId="00000560">
      <w:pPr>
        <w:ind w:left="0" w:firstLine="0"/>
        <w:rPr>
          <w:sz w:val="26"/>
          <w:szCs w:val="26"/>
        </w:rPr>
      </w:pPr>
      <w:r w:rsidDel="00000000" w:rsidR="00000000" w:rsidRPr="00000000">
        <w:rPr>
          <w:rtl w:val="0"/>
        </w:rPr>
      </w:r>
    </w:p>
    <w:p w:rsidR="00000000" w:rsidDel="00000000" w:rsidP="00000000" w:rsidRDefault="00000000" w:rsidRPr="00000000" w14:paraId="00000561">
      <w:pPr>
        <w:numPr>
          <w:ilvl w:val="0"/>
          <w:numId w:val="76"/>
        </w:numPr>
        <w:ind w:left="720" w:hanging="360"/>
        <w:rPr>
          <w:sz w:val="26"/>
          <w:szCs w:val="26"/>
          <w:u w:val="none"/>
        </w:rPr>
      </w:pPr>
      <w:r w:rsidDel="00000000" w:rsidR="00000000" w:rsidRPr="00000000">
        <w:rPr>
          <w:sz w:val="26"/>
          <w:szCs w:val="26"/>
          <w:rtl w:val="0"/>
        </w:rPr>
        <w:t xml:space="preserve">Output:</w:t>
      </w:r>
    </w:p>
    <w:p w:rsidR="00000000" w:rsidDel="00000000" w:rsidP="00000000" w:rsidRDefault="00000000" w:rsidRPr="00000000" w14:paraId="00000562">
      <w:pPr>
        <w:numPr>
          <w:ilvl w:val="1"/>
          <w:numId w:val="76"/>
        </w:numPr>
        <w:ind w:left="1440" w:hanging="360"/>
        <w:rPr>
          <w:sz w:val="26"/>
          <w:szCs w:val="26"/>
          <w:u w:val="none"/>
        </w:rPr>
      </w:pPr>
      <m:oMath>
        <m:r>
          <w:rPr>
            <w:sz w:val="26"/>
            <w:szCs w:val="26"/>
          </w:rPr>
          <m:t xml:space="preserve">mask</m:t>
        </m:r>
      </m:oMath>
      <w:r w:rsidDel="00000000" w:rsidR="00000000" w:rsidRPr="00000000">
        <w:rPr>
          <w:sz w:val="26"/>
          <w:szCs w:val="26"/>
          <w:rtl w:val="0"/>
        </w:rPr>
        <w:t xml:space="preserve"> : một xâu có độ dài là </w:t>
      </w:r>
      <m:oMath>
        <m:r>
          <w:rPr>
            <w:sz w:val="26"/>
            <w:szCs w:val="26"/>
          </w:rPr>
          <m:t xml:space="preserve">maskLen</m:t>
        </m:r>
      </m:oMath>
      <w:r w:rsidDel="00000000" w:rsidR="00000000" w:rsidRPr="00000000">
        <w:rPr>
          <w:sz w:val="26"/>
          <w:szCs w:val="26"/>
          <w:rtl w:val="0"/>
        </w:rPr>
        <w:t xml:space="preserve"> octet. </w:t>
      </w:r>
    </w:p>
    <w:p w:rsidR="00000000" w:rsidDel="00000000" w:rsidP="00000000" w:rsidRDefault="00000000" w:rsidRPr="00000000" w14:paraId="00000563">
      <w:pPr>
        <w:rPr>
          <w:sz w:val="26"/>
          <w:szCs w:val="26"/>
        </w:rPr>
      </w:pPr>
      <w:r w:rsidDel="00000000" w:rsidR="00000000" w:rsidRPr="00000000">
        <w:rPr>
          <w:rtl w:val="0"/>
        </w:rPr>
      </w:r>
    </w:p>
    <w:p w:rsidR="00000000" w:rsidDel="00000000" w:rsidP="00000000" w:rsidRDefault="00000000" w:rsidRPr="00000000" w14:paraId="00000564">
      <w:pPr>
        <w:rPr>
          <w:sz w:val="26"/>
          <w:szCs w:val="26"/>
        </w:rPr>
      </w:pPr>
      <w:r w:rsidDel="00000000" w:rsidR="00000000" w:rsidRPr="00000000">
        <w:rPr>
          <w:i w:val="1"/>
          <w:sz w:val="26"/>
          <w:szCs w:val="26"/>
          <w:rtl w:val="0"/>
        </w:rPr>
        <w:t xml:space="preserve">Các bước thực hiện của hàm MGF:</w:t>
      </w:r>
      <w:r w:rsidDel="00000000" w:rsidR="00000000" w:rsidRPr="00000000">
        <w:rPr>
          <w:rtl w:val="0"/>
        </w:rPr>
      </w:r>
    </w:p>
    <w:p w:rsidR="00000000" w:rsidDel="00000000" w:rsidP="00000000" w:rsidRDefault="00000000" w:rsidRPr="00000000" w14:paraId="00000565">
      <w:pPr>
        <w:numPr>
          <w:ilvl w:val="0"/>
          <w:numId w:val="60"/>
        </w:numPr>
        <w:ind w:left="720" w:hanging="360"/>
        <w:rPr>
          <w:sz w:val="26"/>
          <w:szCs w:val="26"/>
          <w:u w:val="none"/>
        </w:rPr>
      </w:pPr>
      <w:r w:rsidDel="00000000" w:rsidR="00000000" w:rsidRPr="00000000">
        <w:rPr>
          <w:sz w:val="26"/>
          <w:szCs w:val="26"/>
          <w:rtl w:val="0"/>
        </w:rPr>
        <w:t xml:space="preserve">Khởi tạo các biến:</w:t>
      </w:r>
    </w:p>
    <w:p w:rsidR="00000000" w:rsidDel="00000000" w:rsidP="00000000" w:rsidRDefault="00000000" w:rsidRPr="00000000" w14:paraId="00000566">
      <w:pPr>
        <w:numPr>
          <w:ilvl w:val="0"/>
          <w:numId w:val="13"/>
        </w:numPr>
        <w:ind w:left="1440" w:hanging="360"/>
        <w:rPr>
          <w:sz w:val="26"/>
          <w:szCs w:val="26"/>
          <w:u w:val="none"/>
        </w:rPr>
      </w:pPr>
      <m:oMath>
        <m:r>
          <w:rPr>
            <w:sz w:val="26"/>
            <w:szCs w:val="26"/>
          </w:rPr>
          <m:t xml:space="preserve">T=empty string</m:t>
        </m:r>
      </m:oMath>
      <w:r w:rsidDel="00000000" w:rsidR="00000000" w:rsidRPr="00000000">
        <w:rPr>
          <w:rtl w:val="0"/>
        </w:rPr>
      </w:r>
    </w:p>
    <w:p w:rsidR="00000000" w:rsidDel="00000000" w:rsidP="00000000" w:rsidRDefault="00000000" w:rsidRPr="00000000" w14:paraId="00000567">
      <w:pPr>
        <w:numPr>
          <w:ilvl w:val="0"/>
          <w:numId w:val="13"/>
        </w:numPr>
        <w:ind w:left="1440" w:hanging="360"/>
        <w:rPr>
          <w:sz w:val="26"/>
          <w:szCs w:val="26"/>
          <w:u w:val="none"/>
        </w:rPr>
      </w:pPr>
      <m:oMath>
        <m:r>
          <w:rPr>
            <w:sz w:val="26"/>
            <w:szCs w:val="26"/>
          </w:rPr>
          <m:t xml:space="preserve">k=</m:t>
        </m:r>
        <m:d>
          <m:dPr>
            <m:begChr m:val="["/>
            <m:endChr m:val="]"/>
            <m:ctrlPr>
              <w:rPr>
                <w:sz w:val="26"/>
                <w:szCs w:val="26"/>
              </w:rPr>
            </m:ctrlPr>
          </m:dPr>
          <m:e>
            <m:r>
              <w:rPr>
                <w:sz w:val="26"/>
                <w:szCs w:val="26"/>
              </w:rPr>
              <m:t xml:space="preserve">maskLen/hLen</m:t>
            </m:r>
          </m:e>
        </m:d>
        <m:r>
          <w:rPr>
            <w:sz w:val="26"/>
            <w:szCs w:val="26"/>
          </w:rPr>
          <m:t xml:space="preserve"> -1</m:t>
        </m:r>
      </m:oMath>
      <w:r w:rsidDel="00000000" w:rsidR="00000000" w:rsidRPr="00000000">
        <w:rPr>
          <w:sz w:val="26"/>
          <w:szCs w:val="26"/>
          <w:rtl w:val="0"/>
        </w:rPr>
        <w:t xml:space="preserve"> (về tìm hiểu khái niệm hàm trần - ceil function??? Hàm làm tròn lên / </w:t>
      </w:r>
      <w:r w:rsidDel="00000000" w:rsidR="00000000" w:rsidRPr="00000000">
        <w:rPr>
          <w:sz w:val="26"/>
          <w:szCs w:val="26"/>
          <w:highlight w:val="yellow"/>
          <w:rtl w:val="0"/>
        </w:rPr>
        <w:t xml:space="preserve">Round up</w:t>
      </w:r>
      <w:r w:rsidDel="00000000" w:rsidR="00000000" w:rsidRPr="00000000">
        <w:rPr>
          <w:sz w:val="26"/>
          <w:szCs w:val="26"/>
          <w:rtl w:val="0"/>
        </w:rPr>
        <w:t xml:space="preserve">)</w:t>
      </w:r>
    </w:p>
    <w:p w:rsidR="00000000" w:rsidDel="00000000" w:rsidP="00000000" w:rsidRDefault="00000000" w:rsidRPr="00000000" w14:paraId="00000568">
      <w:pPr>
        <w:numPr>
          <w:ilvl w:val="0"/>
          <w:numId w:val="60"/>
        </w:numPr>
        <w:ind w:left="720" w:hanging="360"/>
        <w:rPr>
          <w:sz w:val="26"/>
          <w:szCs w:val="26"/>
          <w:u w:val="none"/>
        </w:rPr>
      </w:pPr>
      <w:r w:rsidDel="00000000" w:rsidR="00000000" w:rsidRPr="00000000">
        <w:rPr>
          <w:sz w:val="26"/>
          <w:szCs w:val="26"/>
          <w:rtl w:val="0"/>
        </w:rPr>
        <w:t xml:space="preserve">Tính toán các giá trị trung gian:</w:t>
      </w:r>
    </w:p>
    <w:p w:rsidR="00000000" w:rsidDel="00000000" w:rsidP="00000000" w:rsidRDefault="00000000" w:rsidRPr="00000000" w14:paraId="00000569">
      <w:pPr>
        <w:numPr>
          <w:ilvl w:val="0"/>
          <w:numId w:val="61"/>
        </w:numPr>
        <w:ind w:left="1440" w:hanging="360"/>
        <w:rPr>
          <w:sz w:val="26"/>
          <w:szCs w:val="26"/>
          <w:u w:val="none"/>
        </w:rPr>
      </w:pPr>
      <w:r w:rsidDel="00000000" w:rsidR="00000000" w:rsidRPr="00000000">
        <w:rPr>
          <w:b w:val="1"/>
          <w:sz w:val="26"/>
          <w:szCs w:val="26"/>
          <w:rtl w:val="0"/>
        </w:rPr>
        <w:t xml:space="preserve">For</w:t>
      </w:r>
      <w:r w:rsidDel="00000000" w:rsidR="00000000" w:rsidRPr="00000000">
        <w:rPr>
          <w:sz w:val="26"/>
          <w:szCs w:val="26"/>
          <w:rtl w:val="0"/>
        </w:rPr>
        <w:t xml:space="preserve"> </w:t>
      </w:r>
      <m:oMath>
        <m:r>
          <w:rPr>
            <w:sz w:val="26"/>
            <w:szCs w:val="26"/>
          </w:rPr>
          <m:t xml:space="preserve">counter=0</m:t>
        </m:r>
      </m:oMath>
      <w:r w:rsidDel="00000000" w:rsidR="00000000" w:rsidRPr="00000000">
        <w:rPr>
          <w:sz w:val="26"/>
          <w:szCs w:val="26"/>
          <w:rtl w:val="0"/>
        </w:rPr>
        <w:t xml:space="preserve"> </w:t>
      </w:r>
      <w:r w:rsidDel="00000000" w:rsidR="00000000" w:rsidRPr="00000000">
        <w:rPr>
          <w:b w:val="1"/>
          <w:sz w:val="26"/>
          <w:szCs w:val="26"/>
          <w:rtl w:val="0"/>
        </w:rPr>
        <w:t xml:space="preserve">to</w:t>
      </w:r>
      <w:r w:rsidDel="00000000" w:rsidR="00000000" w:rsidRPr="00000000">
        <w:rPr>
          <w:sz w:val="26"/>
          <w:szCs w:val="26"/>
          <w:rtl w:val="0"/>
        </w:rPr>
        <w:t xml:space="preserve"> </w:t>
      </w:r>
      <m:oMath>
        <m:r>
          <w:rPr>
            <w:sz w:val="26"/>
            <w:szCs w:val="26"/>
          </w:rPr>
          <m:t xml:space="preserve">k</m:t>
        </m:r>
      </m:oMath>
      <w:r w:rsidDel="00000000" w:rsidR="00000000" w:rsidRPr="00000000">
        <w:rPr>
          <w:sz w:val="26"/>
          <w:szCs w:val="26"/>
          <w:rtl w:val="0"/>
        </w:rPr>
        <w:t xml:space="preserve"> :</w:t>
      </w:r>
    </w:p>
    <w:p w:rsidR="00000000" w:rsidDel="00000000" w:rsidP="00000000" w:rsidRDefault="00000000" w:rsidRPr="00000000" w14:paraId="0000056A">
      <w:pPr>
        <w:numPr>
          <w:ilvl w:val="1"/>
          <w:numId w:val="61"/>
        </w:numPr>
        <w:ind w:left="2160" w:hanging="360"/>
        <w:rPr>
          <w:sz w:val="26"/>
          <w:szCs w:val="26"/>
          <w:u w:val="none"/>
        </w:rPr>
      </w:pPr>
      <w:r w:rsidDel="00000000" w:rsidR="00000000" w:rsidRPr="00000000">
        <w:rPr>
          <w:sz w:val="26"/>
          <w:szCs w:val="26"/>
          <w:rtl w:val="0"/>
        </w:rPr>
        <w:t xml:space="preserve">Biểu diễn giá trị </w:t>
      </w:r>
      <m:oMath>
        <m:r>
          <w:rPr>
            <w:sz w:val="26"/>
            <w:szCs w:val="26"/>
          </w:rPr>
          <m:t xml:space="preserve">counter</m:t>
        </m:r>
      </m:oMath>
      <w:r w:rsidDel="00000000" w:rsidR="00000000" w:rsidRPr="00000000">
        <w:rPr>
          <w:sz w:val="26"/>
          <w:szCs w:val="26"/>
          <w:rtl w:val="0"/>
        </w:rPr>
        <w:t xml:space="preserve"> như là một xâu 32-bit, ký hiệu là </w:t>
      </w:r>
      <m:oMath>
        <m:r>
          <w:rPr>
            <w:sz w:val="26"/>
            <w:szCs w:val="26"/>
          </w:rPr>
          <m:t xml:space="preserve">C</m:t>
        </m:r>
      </m:oMath>
      <w:r w:rsidDel="00000000" w:rsidR="00000000" w:rsidRPr="00000000">
        <w:rPr>
          <w:sz w:val="26"/>
          <w:szCs w:val="26"/>
          <w:rtl w:val="0"/>
        </w:rPr>
        <w:t xml:space="preserve">.</w:t>
      </w:r>
    </w:p>
    <w:p w:rsidR="00000000" w:rsidDel="00000000" w:rsidP="00000000" w:rsidRDefault="00000000" w:rsidRPr="00000000" w14:paraId="0000056B">
      <w:pPr>
        <w:numPr>
          <w:ilvl w:val="1"/>
          <w:numId w:val="61"/>
        </w:numPr>
        <w:ind w:left="2160" w:hanging="360"/>
        <w:rPr>
          <w:sz w:val="26"/>
          <w:szCs w:val="26"/>
          <w:u w:val="none"/>
        </w:rPr>
      </w:pPr>
      <m:oMath>
        <m:r>
          <w:rPr>
            <w:sz w:val="26"/>
            <w:szCs w:val="26"/>
          </w:rPr>
          <m:t xml:space="preserve">T=T || Hash(X || C)</m:t>
        </m:r>
      </m:oMath>
      <w:r w:rsidDel="00000000" w:rsidR="00000000" w:rsidRPr="00000000">
        <w:rPr>
          <w:rtl w:val="0"/>
        </w:rPr>
      </w:r>
    </w:p>
    <w:p w:rsidR="00000000" w:rsidDel="00000000" w:rsidP="00000000" w:rsidRDefault="00000000" w:rsidRPr="00000000" w14:paraId="0000056C">
      <w:pPr>
        <w:numPr>
          <w:ilvl w:val="0"/>
          <w:numId w:val="60"/>
        </w:numPr>
        <w:ind w:left="720" w:hanging="360"/>
        <w:rPr>
          <w:sz w:val="26"/>
          <w:szCs w:val="26"/>
          <w:u w:val="none"/>
        </w:rPr>
      </w:pPr>
      <w:r w:rsidDel="00000000" w:rsidR="00000000" w:rsidRPr="00000000">
        <w:rPr>
          <w:sz w:val="26"/>
          <w:szCs w:val="26"/>
          <w:rtl w:val="0"/>
        </w:rPr>
        <w:t xml:space="preserve">Đưa ra kết quả:</w:t>
      </w:r>
    </w:p>
    <w:p w:rsidR="00000000" w:rsidDel="00000000" w:rsidP="00000000" w:rsidRDefault="00000000" w:rsidRPr="00000000" w14:paraId="0000056D">
      <w:pPr>
        <w:numPr>
          <w:ilvl w:val="0"/>
          <w:numId w:val="6"/>
        </w:numPr>
        <w:ind w:left="1440" w:hanging="360"/>
        <w:rPr>
          <w:sz w:val="26"/>
          <w:szCs w:val="26"/>
          <w:u w:val="none"/>
        </w:rPr>
      </w:pPr>
      <m:oMath>
        <m:r>
          <w:rPr>
            <w:sz w:val="26"/>
            <w:szCs w:val="26"/>
          </w:rPr>
          <m:t xml:space="preserve">mask = maskLen</m:t>
        </m:r>
      </m:oMath>
      <w:r w:rsidDel="00000000" w:rsidR="00000000" w:rsidRPr="00000000">
        <w:rPr>
          <w:sz w:val="26"/>
          <w:szCs w:val="26"/>
          <w:rtl w:val="0"/>
        </w:rPr>
        <w:t xml:space="preserve"> octet cao nhất của </w:t>
      </w:r>
      <m:oMath>
        <m:r>
          <w:rPr>
            <w:sz w:val="26"/>
            <w:szCs w:val="26"/>
          </w:rPr>
          <m:t xml:space="preserve">T</m:t>
        </m:r>
      </m:oMath>
      <w:r w:rsidDel="00000000" w:rsidR="00000000" w:rsidRPr="00000000">
        <w:rPr>
          <w:sz w:val="26"/>
          <w:szCs w:val="26"/>
          <w:rtl w:val="0"/>
        </w:rPr>
        <w:t xml:space="preserve">.</w:t>
      </w:r>
    </w:p>
    <w:p w:rsidR="00000000" w:rsidDel="00000000" w:rsidP="00000000" w:rsidRDefault="00000000" w:rsidRPr="00000000" w14:paraId="0000056E">
      <w:pPr>
        <w:ind w:left="0" w:firstLine="0"/>
        <w:rPr>
          <w:sz w:val="26"/>
          <w:szCs w:val="26"/>
        </w:rPr>
      </w:pPr>
      <w:r w:rsidDel="00000000" w:rsidR="00000000" w:rsidRPr="00000000">
        <w:rPr>
          <w:rtl w:val="0"/>
        </w:rPr>
      </w:r>
    </w:p>
    <w:p w:rsidR="00000000" w:rsidDel="00000000" w:rsidP="00000000" w:rsidRDefault="00000000" w:rsidRPr="00000000" w14:paraId="0000056F">
      <w:pPr>
        <w:ind w:left="0" w:firstLine="0"/>
        <w:rPr>
          <w:sz w:val="26"/>
          <w:szCs w:val="26"/>
        </w:rPr>
      </w:pPr>
      <w:r w:rsidDel="00000000" w:rsidR="00000000" w:rsidRPr="00000000">
        <w:rPr>
          <w:sz w:val="26"/>
          <w:szCs w:val="26"/>
          <w:rtl w:val="0"/>
        </w:rPr>
        <w:t xml:space="preserve">Cụ thể, ta có viết </w:t>
      </w:r>
    </w:p>
    <w:p w:rsidR="00000000" w:rsidDel="00000000" w:rsidP="00000000" w:rsidRDefault="00000000" w:rsidRPr="00000000" w14:paraId="00000570">
      <w:pPr>
        <w:ind w:left="0" w:firstLine="0"/>
        <w:jc w:val="center"/>
        <w:rPr>
          <w:sz w:val="26"/>
          <w:szCs w:val="26"/>
        </w:rPr>
      </w:pPr>
      <m:oMath>
        <m:r>
          <w:rPr>
            <w:sz w:val="26"/>
            <w:szCs w:val="26"/>
          </w:rPr>
          <m:t xml:space="preserve">T=Hash(X || 0) || Hash(X || 1) </m:t>
        </m:r>
        <m:r>
          <w:rPr>
            <w:sz w:val="26"/>
            <w:szCs w:val="26"/>
          </w:rPr>
          <m:t>⋯</m:t>
        </m:r>
        <m:r>
          <w:rPr>
            <w:sz w:val="26"/>
            <w:szCs w:val="26"/>
          </w:rPr>
          <m:t xml:space="preserve"> || Hash(X || k)</m:t>
        </m:r>
      </m:oMath>
      <w:r w:rsidDel="00000000" w:rsidR="00000000" w:rsidRPr="00000000">
        <w:rPr>
          <w:sz w:val="26"/>
          <w:szCs w:val="26"/>
          <w:rtl w:val="0"/>
        </w:rPr>
        <w:t xml:space="preserve">.</w:t>
      </w:r>
    </w:p>
    <w:p w:rsidR="00000000" w:rsidDel="00000000" w:rsidP="00000000" w:rsidRDefault="00000000" w:rsidRPr="00000000" w14:paraId="00000571">
      <w:pPr>
        <w:ind w:left="0" w:firstLine="0"/>
        <w:jc w:val="both"/>
        <w:rPr>
          <w:sz w:val="26"/>
          <w:szCs w:val="26"/>
        </w:rPr>
      </w:pPr>
      <w:r w:rsidDel="00000000" w:rsidR="00000000" w:rsidRPr="00000000">
        <w:rPr>
          <w:sz w:val="26"/>
          <w:szCs w:val="26"/>
          <w:rtl w:val="0"/>
        </w:rPr>
        <w:t xml:space="preserve">Khi đó, đầu ra </w:t>
      </w:r>
      <m:oMath>
        <m:r>
          <w:rPr>
            <w:sz w:val="26"/>
            <w:szCs w:val="26"/>
          </w:rPr>
          <m:t xml:space="preserve">mask</m:t>
        </m:r>
      </m:oMath>
      <w:r w:rsidDel="00000000" w:rsidR="00000000" w:rsidRPr="00000000">
        <w:rPr>
          <w:sz w:val="26"/>
          <w:szCs w:val="26"/>
          <w:rtl w:val="0"/>
        </w:rPr>
        <w:t xml:space="preserve"> chính là </w:t>
      </w:r>
      <m:oMath>
        <m:r>
          <w:rPr>
            <w:sz w:val="26"/>
            <w:szCs w:val="26"/>
          </w:rPr>
          <m:t xml:space="preserve">maskLen</m:t>
        </m:r>
      </m:oMath>
      <w:r w:rsidDel="00000000" w:rsidR="00000000" w:rsidRPr="00000000">
        <w:rPr>
          <w:sz w:val="26"/>
          <w:szCs w:val="26"/>
          <w:rtl w:val="0"/>
        </w:rPr>
        <w:t xml:space="preserve"> octet đầu tiên của </w:t>
      </w:r>
      <m:oMath>
        <m:r>
          <w:rPr>
            <w:sz w:val="26"/>
            <w:szCs w:val="26"/>
          </w:rPr>
          <m:t xml:space="preserve">T</m:t>
        </m:r>
      </m:oMath>
      <w:r w:rsidDel="00000000" w:rsidR="00000000" w:rsidRPr="00000000">
        <w:rPr>
          <w:sz w:val="26"/>
          <w:szCs w:val="26"/>
          <w:rtl w:val="0"/>
        </w:rPr>
        <w:t xml:space="preserve">.</w:t>
      </w:r>
    </w:p>
    <w:p w:rsidR="00000000" w:rsidDel="00000000" w:rsidP="00000000" w:rsidRDefault="00000000" w:rsidRPr="00000000" w14:paraId="00000572">
      <w:pPr>
        <w:ind w:left="0" w:firstLine="0"/>
        <w:jc w:val="both"/>
        <w:rPr>
          <w:sz w:val="26"/>
          <w:szCs w:val="26"/>
        </w:rPr>
      </w:pPr>
      <w:r w:rsidDel="00000000" w:rsidR="00000000" w:rsidRPr="00000000">
        <w:rPr>
          <w:rtl w:val="0"/>
        </w:rPr>
      </w:r>
    </w:p>
    <w:p w:rsidR="00000000" w:rsidDel="00000000" w:rsidP="00000000" w:rsidRDefault="00000000" w:rsidRPr="00000000" w14:paraId="00000573">
      <w:pPr>
        <w:ind w:left="0" w:firstLine="0"/>
        <w:jc w:val="both"/>
        <w:rPr>
          <w:sz w:val="26"/>
          <w:szCs w:val="26"/>
        </w:rPr>
      </w:pPr>
      <w:r w:rsidDel="00000000" w:rsidR="00000000" w:rsidRPr="00000000">
        <w:rPr>
          <w:b w:val="1"/>
          <w:sz w:val="26"/>
          <w:szCs w:val="26"/>
          <w:rtl w:val="0"/>
        </w:rPr>
        <w:t xml:space="preserve">BTVN:</w:t>
      </w:r>
      <w:r w:rsidDel="00000000" w:rsidR="00000000" w:rsidRPr="00000000">
        <w:rPr>
          <w:sz w:val="26"/>
          <w:szCs w:val="26"/>
          <w:rtl w:val="0"/>
        </w:rPr>
        <w:t xml:space="preserve"> Các bạn về xem trước phần mô tả hoạt động ký và xác minh chữ ký.</w:t>
      </w:r>
    </w:p>
    <w:p w:rsidR="00000000" w:rsidDel="00000000" w:rsidP="00000000" w:rsidRDefault="00000000" w:rsidRPr="00000000" w14:paraId="00000574">
      <w:pPr>
        <w:rPr>
          <w:sz w:val="26"/>
          <w:szCs w:val="26"/>
        </w:rPr>
      </w:pPr>
      <w:r w:rsidDel="00000000" w:rsidR="00000000" w:rsidRPr="00000000">
        <w:rPr>
          <w:rtl w:val="0"/>
        </w:rPr>
      </w:r>
    </w:p>
    <w:p w:rsidR="00000000" w:rsidDel="00000000" w:rsidP="00000000" w:rsidRDefault="00000000" w:rsidRPr="00000000" w14:paraId="00000575">
      <w:pPr>
        <w:rPr>
          <w:sz w:val="26"/>
          <w:szCs w:val="26"/>
        </w:rPr>
      </w:pPr>
      <w:r w:rsidDel="00000000" w:rsidR="00000000" w:rsidRPr="00000000">
        <w:rPr>
          <w:rtl w:val="0"/>
        </w:rPr>
      </w:r>
    </w:p>
    <w:p w:rsidR="00000000" w:rsidDel="00000000" w:rsidP="00000000" w:rsidRDefault="00000000" w:rsidRPr="00000000" w14:paraId="00000576">
      <w:pPr>
        <w:rPr>
          <w:b w:val="1"/>
          <w:sz w:val="26"/>
          <w:szCs w:val="26"/>
        </w:rPr>
      </w:pPr>
      <w:r w:rsidDel="00000000" w:rsidR="00000000" w:rsidRPr="00000000">
        <w:rPr>
          <w:b w:val="1"/>
          <w:sz w:val="26"/>
          <w:szCs w:val="26"/>
          <w:rtl w:val="0"/>
        </w:rPr>
        <w:t xml:space="preserve">17/11/2021</w:t>
      </w:r>
    </w:p>
    <w:p w:rsidR="00000000" w:rsidDel="00000000" w:rsidP="00000000" w:rsidRDefault="00000000" w:rsidRPr="00000000" w14:paraId="00000577">
      <w:pPr>
        <w:rPr>
          <w:sz w:val="26"/>
          <w:szCs w:val="26"/>
        </w:rPr>
      </w:pPr>
      <w:r w:rsidDel="00000000" w:rsidR="00000000" w:rsidRPr="00000000">
        <w:rPr>
          <w:sz w:val="26"/>
          <w:szCs w:val="26"/>
          <w:rtl w:val="0"/>
        </w:rPr>
        <w:t xml:space="preserve">Kiểm tra giữa kỳ</w:t>
      </w:r>
    </w:p>
    <w:p w:rsidR="00000000" w:rsidDel="00000000" w:rsidP="00000000" w:rsidRDefault="00000000" w:rsidRPr="00000000" w14:paraId="00000578">
      <w:pPr>
        <w:rPr>
          <w:sz w:val="26"/>
          <w:szCs w:val="26"/>
        </w:rPr>
      </w:pPr>
      <w:r w:rsidDel="00000000" w:rsidR="00000000" w:rsidRPr="00000000">
        <w:rPr>
          <w:rtl w:val="0"/>
        </w:rPr>
      </w:r>
    </w:p>
    <w:p w:rsidR="00000000" w:rsidDel="00000000" w:rsidP="00000000" w:rsidRDefault="00000000" w:rsidRPr="00000000" w14:paraId="00000579">
      <w:pPr>
        <w:ind w:left="0" w:firstLine="0"/>
        <w:rPr>
          <w:sz w:val="26"/>
          <w:szCs w:val="26"/>
        </w:rPr>
      </w:pPr>
      <w:r w:rsidDel="00000000" w:rsidR="00000000" w:rsidRPr="00000000">
        <w:rPr>
          <w:sz w:val="26"/>
          <w:szCs w:val="26"/>
          <w:rtl w:val="0"/>
        </w:rPr>
        <w:t xml:space="preserve">Bài tập nhóm (nộp 30/11, 11:59PM, 90%) + trình bày vào 1/12 (10%)</w:t>
      </w:r>
    </w:p>
    <w:p w:rsidR="00000000" w:rsidDel="00000000" w:rsidP="00000000" w:rsidRDefault="00000000" w:rsidRPr="00000000" w14:paraId="0000057A">
      <w:pPr>
        <w:ind w:left="0" w:firstLine="0"/>
        <w:rPr>
          <w:sz w:val="26"/>
          <w:szCs w:val="26"/>
        </w:rPr>
      </w:pPr>
      <w:r w:rsidDel="00000000" w:rsidR="00000000" w:rsidRPr="00000000">
        <w:rPr>
          <w:rtl w:val="0"/>
        </w:rPr>
      </w:r>
    </w:p>
    <w:p w:rsidR="00000000" w:rsidDel="00000000" w:rsidP="00000000" w:rsidRDefault="00000000" w:rsidRPr="00000000" w14:paraId="0000057B">
      <w:pPr>
        <w:ind w:left="0" w:firstLine="0"/>
        <w:rPr>
          <w:sz w:val="26"/>
          <w:szCs w:val="26"/>
        </w:rPr>
      </w:pPr>
      <w:r w:rsidDel="00000000" w:rsidR="00000000" w:rsidRPr="00000000">
        <w:rPr>
          <w:rtl w:val="0"/>
        </w:rPr>
      </w:r>
    </w:p>
    <w:p w:rsidR="00000000" w:rsidDel="00000000" w:rsidP="00000000" w:rsidRDefault="00000000" w:rsidRPr="00000000" w14:paraId="0000057C">
      <w:pPr>
        <w:ind w:left="0" w:firstLine="0"/>
        <w:rPr>
          <w:b w:val="1"/>
          <w:sz w:val="26"/>
          <w:szCs w:val="26"/>
        </w:rPr>
      </w:pPr>
      <w:r w:rsidDel="00000000" w:rsidR="00000000" w:rsidRPr="00000000">
        <w:rPr>
          <w:b w:val="1"/>
          <w:sz w:val="26"/>
          <w:szCs w:val="26"/>
          <w:rtl w:val="0"/>
        </w:rPr>
        <w:t xml:space="preserve">Nội dung: </w:t>
      </w:r>
    </w:p>
    <w:p w:rsidR="00000000" w:rsidDel="00000000" w:rsidP="00000000" w:rsidRDefault="00000000" w:rsidRPr="00000000" w14:paraId="0000057D">
      <w:pPr>
        <w:ind w:left="0" w:firstLine="0"/>
        <w:rPr>
          <w:sz w:val="26"/>
          <w:szCs w:val="26"/>
        </w:rPr>
      </w:pPr>
      <w:r w:rsidDel="00000000" w:rsidR="00000000" w:rsidRPr="00000000">
        <w:rPr>
          <w:b w:val="1"/>
          <w:sz w:val="26"/>
          <w:szCs w:val="26"/>
          <w:rtl w:val="0"/>
        </w:rPr>
        <w:t xml:space="preserve">Nội dung 1:</w:t>
      </w:r>
      <w:r w:rsidDel="00000000" w:rsidR="00000000" w:rsidRPr="00000000">
        <w:rPr>
          <w:sz w:val="26"/>
          <w:szCs w:val="26"/>
          <w:rtl w:val="0"/>
        </w:rPr>
        <w:t xml:space="preserve"> (50%) Viết một bài luận “Tìm hiểu chữ ký điện tử ở Việt Nam”:</w:t>
      </w:r>
    </w:p>
    <w:p w:rsidR="00000000" w:rsidDel="00000000" w:rsidP="00000000" w:rsidRDefault="00000000" w:rsidRPr="00000000" w14:paraId="0000057E">
      <w:pPr>
        <w:numPr>
          <w:ilvl w:val="0"/>
          <w:numId w:val="53"/>
        </w:numPr>
        <w:ind w:left="720" w:hanging="360"/>
        <w:rPr>
          <w:sz w:val="26"/>
          <w:szCs w:val="26"/>
          <w:u w:val="none"/>
        </w:rPr>
      </w:pPr>
      <w:r w:rsidDel="00000000" w:rsidR="00000000" w:rsidRPr="00000000">
        <w:rPr>
          <w:sz w:val="26"/>
          <w:szCs w:val="26"/>
          <w:rtl w:val="0"/>
        </w:rPr>
        <w:t xml:space="preserve">Quy chuẩn: Chẳng hạn QCVN 5 : 2016/BQP</w:t>
      </w:r>
    </w:p>
    <w:p w:rsidR="00000000" w:rsidDel="00000000" w:rsidP="00000000" w:rsidRDefault="00000000" w:rsidRPr="00000000" w14:paraId="0000057F">
      <w:pPr>
        <w:numPr>
          <w:ilvl w:val="0"/>
          <w:numId w:val="53"/>
        </w:numPr>
        <w:ind w:left="720" w:hanging="360"/>
        <w:rPr>
          <w:sz w:val="26"/>
          <w:szCs w:val="26"/>
          <w:u w:val="none"/>
        </w:rPr>
      </w:pPr>
      <w:r w:rsidDel="00000000" w:rsidR="00000000" w:rsidRPr="00000000">
        <w:rPr>
          <w:sz w:val="26"/>
          <w:szCs w:val="26"/>
          <w:rtl w:val="0"/>
        </w:rPr>
        <w:t xml:space="preserve">Chữ ký điện tử thông dụng nhất được sử dụng ở Việt Nam?</w:t>
      </w:r>
    </w:p>
    <w:p w:rsidR="00000000" w:rsidDel="00000000" w:rsidP="00000000" w:rsidRDefault="00000000" w:rsidRPr="00000000" w14:paraId="00000580">
      <w:pPr>
        <w:numPr>
          <w:ilvl w:val="0"/>
          <w:numId w:val="53"/>
        </w:numPr>
        <w:ind w:left="720" w:hanging="360"/>
        <w:rPr>
          <w:sz w:val="26"/>
          <w:szCs w:val="26"/>
        </w:rPr>
      </w:pPr>
      <w:r w:rsidDel="00000000" w:rsidR="00000000" w:rsidRPr="00000000">
        <w:rPr>
          <w:sz w:val="26"/>
          <w:szCs w:val="26"/>
          <w:rtl w:val="0"/>
        </w:rPr>
        <w:t xml:space="preserve">Chữ ký điện tử ở ĐHQG HN đang sử dụng: VNU-office (</w:t>
      </w:r>
      <w:hyperlink r:id="rId23">
        <w:r w:rsidDel="00000000" w:rsidR="00000000" w:rsidRPr="00000000">
          <w:rPr>
            <w:color w:val="1155cc"/>
            <w:sz w:val="26"/>
            <w:szCs w:val="26"/>
            <w:u w:val="single"/>
            <w:rtl w:val="0"/>
          </w:rPr>
          <w:t xml:space="preserve">https://drive.google.com/drive/folders/1ZDQZMhXlf9mkO9YfAfukgrwH2Lh5kJwc</w:t>
        </w:r>
      </w:hyperlink>
      <w:r w:rsidDel="00000000" w:rsidR="00000000" w:rsidRPr="00000000">
        <w:rPr>
          <w:sz w:val="26"/>
          <w:szCs w:val="26"/>
          <w:rtl w:val="0"/>
        </w:rPr>
        <w:t xml:space="preserve">)</w:t>
      </w:r>
    </w:p>
    <w:p w:rsidR="00000000" w:rsidDel="00000000" w:rsidP="00000000" w:rsidRDefault="00000000" w:rsidRPr="00000000" w14:paraId="00000581">
      <w:pPr>
        <w:numPr>
          <w:ilvl w:val="0"/>
          <w:numId w:val="53"/>
        </w:numPr>
        <w:ind w:left="720" w:hanging="360"/>
        <w:rPr>
          <w:sz w:val="26"/>
          <w:szCs w:val="26"/>
          <w:u w:val="none"/>
        </w:rPr>
      </w:pPr>
      <w:r w:rsidDel="00000000" w:rsidR="00000000" w:rsidRPr="00000000">
        <w:rPr>
          <w:sz w:val="26"/>
          <w:szCs w:val="26"/>
          <w:rtl w:val="0"/>
        </w:rPr>
        <w:t xml:space="preserve">Ví dụ một văn bản được ký số của HUS: https://drive.google.com/file/d/1wnDS0_UdiFAMtbyn465lxs0TmZvb3hq6/view?usp=sharing </w:t>
      </w:r>
    </w:p>
    <w:p w:rsidR="00000000" w:rsidDel="00000000" w:rsidP="00000000" w:rsidRDefault="00000000" w:rsidRPr="00000000" w14:paraId="00000582">
      <w:pPr>
        <w:numPr>
          <w:ilvl w:val="0"/>
          <w:numId w:val="53"/>
        </w:numPr>
        <w:ind w:left="720" w:hanging="360"/>
        <w:rPr>
          <w:sz w:val="26"/>
          <w:szCs w:val="26"/>
          <w:u w:val="none"/>
        </w:rPr>
      </w:pPr>
      <w:r w:rsidDel="00000000" w:rsidR="00000000" w:rsidRPr="00000000">
        <w:rPr>
          <w:sz w:val="26"/>
          <w:szCs w:val="26"/>
          <w:rtl w:val="0"/>
        </w:rPr>
        <w:t xml:space="preserve">Ở VN hiện nay có những công ty/doanh nghiệp nào được phép làm dịch vụ chữ ký điện tử?</w:t>
      </w:r>
    </w:p>
    <w:p w:rsidR="00000000" w:rsidDel="00000000" w:rsidP="00000000" w:rsidRDefault="00000000" w:rsidRPr="00000000" w14:paraId="00000583">
      <w:pPr>
        <w:ind w:left="720" w:firstLine="0"/>
        <w:rPr>
          <w:sz w:val="26"/>
          <w:szCs w:val="26"/>
        </w:rPr>
      </w:pPr>
      <w:r w:rsidDel="00000000" w:rsidR="00000000" w:rsidRPr="00000000">
        <w:rPr>
          <w:sz w:val="26"/>
          <w:szCs w:val="26"/>
          <w:rtl w:val="0"/>
        </w:rPr>
        <w:t xml:space="preserve">(Viettel, VNPT, … / Công ty Misa https://esign.misa.vn/)</w:t>
      </w:r>
    </w:p>
    <w:p w:rsidR="00000000" w:rsidDel="00000000" w:rsidP="00000000" w:rsidRDefault="00000000" w:rsidRPr="00000000" w14:paraId="00000584">
      <w:pPr>
        <w:numPr>
          <w:ilvl w:val="0"/>
          <w:numId w:val="53"/>
        </w:numPr>
        <w:ind w:left="720" w:hanging="360"/>
        <w:rPr>
          <w:sz w:val="26"/>
          <w:szCs w:val="26"/>
          <w:u w:val="none"/>
        </w:rPr>
      </w:pPr>
      <w:r w:rsidDel="00000000" w:rsidR="00000000" w:rsidRPr="00000000">
        <w:rPr>
          <w:sz w:val="26"/>
          <w:szCs w:val="26"/>
          <w:rtl w:val="0"/>
        </w:rPr>
        <w:t xml:space="preserve">Start-up về chữ ký điện tử?</w:t>
      </w:r>
    </w:p>
    <w:p w:rsidR="00000000" w:rsidDel="00000000" w:rsidP="00000000" w:rsidRDefault="00000000" w:rsidRPr="00000000" w14:paraId="00000585">
      <w:pPr>
        <w:ind w:left="0" w:firstLine="0"/>
        <w:rPr>
          <w:sz w:val="26"/>
          <w:szCs w:val="26"/>
        </w:rPr>
      </w:pPr>
      <w:r w:rsidDel="00000000" w:rsidR="00000000" w:rsidRPr="00000000">
        <w:rPr>
          <w:rtl w:val="0"/>
        </w:rPr>
      </w:r>
    </w:p>
    <w:p w:rsidR="00000000" w:rsidDel="00000000" w:rsidP="00000000" w:rsidRDefault="00000000" w:rsidRPr="00000000" w14:paraId="00000586">
      <w:pPr>
        <w:ind w:left="0" w:firstLine="0"/>
        <w:rPr>
          <w:sz w:val="26"/>
          <w:szCs w:val="26"/>
        </w:rPr>
      </w:pPr>
      <w:r w:rsidDel="00000000" w:rsidR="00000000" w:rsidRPr="00000000">
        <w:rPr>
          <w:b w:val="1"/>
          <w:sz w:val="26"/>
          <w:szCs w:val="26"/>
          <w:rtl w:val="0"/>
        </w:rPr>
        <w:t xml:space="preserve">Nội dung 2: </w:t>
      </w:r>
      <w:r w:rsidDel="00000000" w:rsidR="00000000" w:rsidRPr="00000000">
        <w:rPr>
          <w:sz w:val="26"/>
          <w:szCs w:val="26"/>
          <w:rtl w:val="0"/>
        </w:rPr>
        <w:t xml:space="preserve">(30%)</w:t>
      </w:r>
      <w:r w:rsidDel="00000000" w:rsidR="00000000" w:rsidRPr="00000000">
        <w:rPr>
          <w:b w:val="1"/>
          <w:sz w:val="26"/>
          <w:szCs w:val="26"/>
          <w:rtl w:val="0"/>
        </w:rPr>
        <w:t xml:space="preserve"> </w:t>
      </w:r>
      <w:r w:rsidDel="00000000" w:rsidR="00000000" w:rsidRPr="00000000">
        <w:rPr>
          <w:sz w:val="26"/>
          <w:szCs w:val="26"/>
          <w:rtl w:val="0"/>
        </w:rPr>
        <w:t xml:space="preserve">Viết chương trình SageMath thực thi thuật toán RSA-PSS.</w:t>
      </w:r>
    </w:p>
    <w:p w:rsidR="00000000" w:rsidDel="00000000" w:rsidP="00000000" w:rsidRDefault="00000000" w:rsidRPr="00000000" w14:paraId="00000587">
      <w:pPr>
        <w:ind w:left="0" w:firstLine="0"/>
        <w:rPr>
          <w:sz w:val="26"/>
          <w:szCs w:val="26"/>
        </w:rPr>
      </w:pPr>
      <w:r w:rsidDel="00000000" w:rsidR="00000000" w:rsidRPr="00000000">
        <w:rPr>
          <w:rtl w:val="0"/>
        </w:rPr>
      </w:r>
    </w:p>
    <w:p w:rsidR="00000000" w:rsidDel="00000000" w:rsidP="00000000" w:rsidRDefault="00000000" w:rsidRPr="00000000" w14:paraId="00000588">
      <w:pPr>
        <w:ind w:left="0" w:firstLine="0"/>
        <w:rPr>
          <w:sz w:val="26"/>
          <w:szCs w:val="26"/>
        </w:rPr>
      </w:pPr>
      <w:r w:rsidDel="00000000" w:rsidR="00000000" w:rsidRPr="00000000">
        <w:rPr>
          <w:b w:val="1"/>
          <w:sz w:val="26"/>
          <w:szCs w:val="26"/>
          <w:rtl w:val="0"/>
        </w:rPr>
        <w:t xml:space="preserve">Nội dung 3: </w:t>
      </w:r>
      <w:r w:rsidDel="00000000" w:rsidR="00000000" w:rsidRPr="00000000">
        <w:rPr>
          <w:sz w:val="26"/>
          <w:szCs w:val="26"/>
          <w:rtl w:val="0"/>
        </w:rPr>
        <w:t xml:space="preserve">(10%) Bài luận tìm hiểu về mã QR. Đưa ứng dụng mật mã vào mã QR. Kết hợp RSA vào QR code? Chẳng hạn RSA token là gì?</w:t>
      </w:r>
    </w:p>
    <w:p w:rsidR="00000000" w:rsidDel="00000000" w:rsidP="00000000" w:rsidRDefault="00000000" w:rsidRPr="00000000" w14:paraId="00000589">
      <w:pPr>
        <w:ind w:left="0" w:firstLine="0"/>
        <w:rPr>
          <w:sz w:val="26"/>
          <w:szCs w:val="26"/>
        </w:rPr>
      </w:pPr>
      <w:hyperlink r:id="rId24">
        <w:r w:rsidDel="00000000" w:rsidR="00000000" w:rsidRPr="00000000">
          <w:rPr>
            <w:color w:val="1155cc"/>
            <w:sz w:val="26"/>
            <w:szCs w:val="26"/>
            <w:u w:val="single"/>
            <w:rtl w:val="0"/>
          </w:rPr>
          <w:t xml:space="preserve">https://laodong.vn/the-gioi/ma-qr-thong-tin-ca-nhan-co-duoc-an-toan-964210.ldo</w:t>
        </w:r>
      </w:hyperlink>
      <w:r w:rsidDel="00000000" w:rsidR="00000000" w:rsidRPr="00000000">
        <w:rPr>
          <w:rtl w:val="0"/>
        </w:rPr>
      </w:r>
    </w:p>
    <w:p w:rsidR="00000000" w:rsidDel="00000000" w:rsidP="00000000" w:rsidRDefault="00000000" w:rsidRPr="00000000" w14:paraId="0000058A">
      <w:pPr>
        <w:ind w:left="0" w:firstLine="0"/>
        <w:rPr>
          <w:sz w:val="26"/>
          <w:szCs w:val="26"/>
        </w:rPr>
      </w:pPr>
      <w:r w:rsidDel="00000000" w:rsidR="00000000" w:rsidRPr="00000000">
        <w:rPr>
          <w:rtl w:val="0"/>
        </w:rPr>
      </w:r>
    </w:p>
    <w:p w:rsidR="00000000" w:rsidDel="00000000" w:rsidP="00000000" w:rsidRDefault="00000000" w:rsidRPr="00000000" w14:paraId="0000058B">
      <w:pPr>
        <w:ind w:left="0" w:firstLine="0"/>
        <w:rPr>
          <w:rFonts w:ascii="Roboto" w:cs="Roboto" w:eastAsia="Roboto" w:hAnsi="Roboto"/>
          <w:color w:val="4c4947"/>
          <w:sz w:val="29"/>
          <w:szCs w:val="29"/>
          <w:highlight w:val="white"/>
        </w:rPr>
      </w:pPr>
      <w:r w:rsidDel="00000000" w:rsidR="00000000" w:rsidRPr="00000000">
        <w:rPr>
          <w:rFonts w:ascii="Roboto" w:cs="Roboto" w:eastAsia="Roboto" w:hAnsi="Roboto"/>
          <w:color w:val="4c4947"/>
          <w:sz w:val="29"/>
          <w:szCs w:val="29"/>
          <w:highlight w:val="white"/>
          <w:rtl w:val="0"/>
        </w:rPr>
        <w:t xml:space="preserve">Làm cách nào để tăng cường bảo mật mã QR?</w:t>
      </w:r>
    </w:p>
    <w:p w:rsidR="00000000" w:rsidDel="00000000" w:rsidP="00000000" w:rsidRDefault="00000000" w:rsidRPr="00000000" w14:paraId="0000058C">
      <w:pPr>
        <w:ind w:left="0" w:firstLine="0"/>
        <w:rPr>
          <w:rFonts w:ascii="Roboto" w:cs="Roboto" w:eastAsia="Roboto" w:hAnsi="Roboto"/>
          <w:color w:val="4c4947"/>
          <w:sz w:val="29"/>
          <w:szCs w:val="29"/>
          <w:highlight w:val="white"/>
        </w:rPr>
      </w:pPr>
      <w:r w:rsidDel="00000000" w:rsidR="00000000" w:rsidRPr="00000000">
        <w:rPr>
          <w:rtl w:val="0"/>
        </w:rPr>
      </w:r>
    </w:p>
    <w:p w:rsidR="00000000" w:rsidDel="00000000" w:rsidP="00000000" w:rsidRDefault="00000000" w:rsidRPr="00000000" w14:paraId="0000058D">
      <w:pPr>
        <w:ind w:left="0" w:firstLine="0"/>
        <w:rPr>
          <w:rFonts w:ascii="Roboto" w:cs="Roboto" w:eastAsia="Roboto" w:hAnsi="Roboto"/>
          <w:color w:val="4c4947"/>
          <w:sz w:val="29"/>
          <w:szCs w:val="29"/>
          <w:highlight w:val="white"/>
        </w:rPr>
      </w:pPr>
      <w:r w:rsidDel="00000000" w:rsidR="00000000" w:rsidRPr="00000000">
        <w:rPr>
          <w:rFonts w:ascii="Roboto" w:cs="Roboto" w:eastAsia="Roboto" w:hAnsi="Roboto"/>
          <w:color w:val="4c4947"/>
          <w:sz w:val="29"/>
          <w:szCs w:val="29"/>
          <w:highlight w:val="white"/>
          <w:rtl w:val="0"/>
        </w:rPr>
        <w:t xml:space="preserve">Video clip về QR code: </w:t>
      </w:r>
      <w:hyperlink r:id="rId25">
        <w:r w:rsidDel="00000000" w:rsidR="00000000" w:rsidRPr="00000000">
          <w:rPr>
            <w:rFonts w:ascii="Roboto" w:cs="Roboto" w:eastAsia="Roboto" w:hAnsi="Roboto"/>
            <w:color w:val="1155cc"/>
            <w:sz w:val="29"/>
            <w:szCs w:val="29"/>
            <w:highlight w:val="white"/>
            <w:u w:val="single"/>
            <w:rtl w:val="0"/>
          </w:rPr>
          <w:t xml:space="preserve">https://www.youtube.com/watch?v=gzlSjrL2ryg&amp;t=33s</w:t>
        </w:r>
      </w:hyperlink>
      <w:r w:rsidDel="00000000" w:rsidR="00000000" w:rsidRPr="00000000">
        <w:rPr>
          <w:rtl w:val="0"/>
        </w:rPr>
      </w:r>
    </w:p>
    <w:p w:rsidR="00000000" w:rsidDel="00000000" w:rsidP="00000000" w:rsidRDefault="00000000" w:rsidRPr="00000000" w14:paraId="0000058E">
      <w:pPr>
        <w:ind w:left="0" w:firstLine="0"/>
        <w:rPr>
          <w:rFonts w:ascii="Roboto" w:cs="Roboto" w:eastAsia="Roboto" w:hAnsi="Roboto"/>
          <w:color w:val="4c4947"/>
          <w:sz w:val="29"/>
          <w:szCs w:val="29"/>
          <w:highlight w:val="white"/>
        </w:rPr>
      </w:pPr>
      <w:r w:rsidDel="00000000" w:rsidR="00000000" w:rsidRPr="00000000">
        <w:rPr>
          <w:rFonts w:ascii="Roboto" w:cs="Roboto" w:eastAsia="Roboto" w:hAnsi="Roboto"/>
          <w:color w:val="4c4947"/>
          <w:sz w:val="29"/>
          <w:szCs w:val="29"/>
          <w:highlight w:val="white"/>
          <w:rtl w:val="0"/>
        </w:rPr>
        <w:t xml:space="preserve">(phụ đề dịch bởi Khoa T-C-T).</w:t>
      </w:r>
    </w:p>
    <w:p w:rsidR="00000000" w:rsidDel="00000000" w:rsidP="00000000" w:rsidRDefault="00000000" w:rsidRPr="00000000" w14:paraId="0000058F">
      <w:pPr>
        <w:ind w:left="0" w:firstLine="0"/>
        <w:rPr>
          <w:rFonts w:ascii="Roboto" w:cs="Roboto" w:eastAsia="Roboto" w:hAnsi="Roboto"/>
          <w:color w:val="4c4947"/>
          <w:sz w:val="29"/>
          <w:szCs w:val="29"/>
          <w:highlight w:val="white"/>
        </w:rPr>
      </w:pPr>
      <w:r w:rsidDel="00000000" w:rsidR="00000000" w:rsidRPr="00000000">
        <w:rPr>
          <w:rtl w:val="0"/>
        </w:rPr>
      </w:r>
    </w:p>
    <w:p w:rsidR="00000000" w:rsidDel="00000000" w:rsidP="00000000" w:rsidRDefault="00000000" w:rsidRPr="00000000" w14:paraId="00000590">
      <w:pPr>
        <w:ind w:left="0" w:firstLine="0"/>
        <w:rPr>
          <w:rFonts w:ascii="Roboto" w:cs="Roboto" w:eastAsia="Roboto" w:hAnsi="Roboto"/>
          <w:color w:val="4c4947"/>
          <w:sz w:val="29"/>
          <w:szCs w:val="29"/>
          <w:highlight w:val="white"/>
        </w:rPr>
      </w:pPr>
      <w:r w:rsidDel="00000000" w:rsidR="00000000" w:rsidRPr="00000000">
        <w:rPr>
          <w:rFonts w:ascii="Roboto" w:cs="Roboto" w:eastAsia="Roboto" w:hAnsi="Roboto"/>
          <w:b w:val="1"/>
          <w:color w:val="4c4947"/>
          <w:sz w:val="29"/>
          <w:szCs w:val="29"/>
          <w:highlight w:val="white"/>
          <w:rtl w:val="0"/>
        </w:rPr>
        <w:t xml:space="preserve">Final project: </w:t>
      </w:r>
      <w:r w:rsidDel="00000000" w:rsidR="00000000" w:rsidRPr="00000000">
        <w:rPr>
          <w:rFonts w:ascii="Roboto" w:cs="Roboto" w:eastAsia="Roboto" w:hAnsi="Roboto"/>
          <w:color w:val="4c4947"/>
          <w:sz w:val="29"/>
          <w:szCs w:val="29"/>
          <w:highlight w:val="white"/>
          <w:rtl w:val="0"/>
        </w:rPr>
        <w:t xml:space="preserve">(Điểm thành phần cuối kỳ)</w:t>
      </w:r>
    </w:p>
    <w:p w:rsidR="00000000" w:rsidDel="00000000" w:rsidP="00000000" w:rsidRDefault="00000000" w:rsidRPr="00000000" w14:paraId="00000591">
      <w:pPr>
        <w:rPr>
          <w:rFonts w:ascii="Roboto" w:cs="Roboto" w:eastAsia="Roboto" w:hAnsi="Roboto"/>
          <w:color w:val="4c4947"/>
          <w:sz w:val="29"/>
          <w:szCs w:val="29"/>
          <w:highlight w:val="white"/>
        </w:rPr>
      </w:pPr>
      <w:r w:rsidDel="00000000" w:rsidR="00000000" w:rsidRPr="00000000">
        <w:rPr>
          <w:sz w:val="26"/>
          <w:szCs w:val="26"/>
          <w:rtl w:val="0"/>
        </w:rPr>
        <w:t xml:space="preserve">Đưa ứng dụng mật mã vào mã QR.</w:t>
      </w:r>
      <w:r w:rsidDel="00000000" w:rsidR="00000000" w:rsidRPr="00000000">
        <w:rPr>
          <w:rtl w:val="0"/>
        </w:rPr>
      </w:r>
    </w:p>
    <w:p w:rsidR="00000000" w:rsidDel="00000000" w:rsidP="00000000" w:rsidRDefault="00000000" w:rsidRPr="00000000" w14:paraId="00000592">
      <w:pPr>
        <w:ind w:left="0" w:firstLine="0"/>
        <w:rPr>
          <w:sz w:val="26"/>
          <w:szCs w:val="26"/>
        </w:rPr>
      </w:pPr>
      <w:r w:rsidDel="00000000" w:rsidR="00000000" w:rsidRPr="00000000">
        <w:rPr>
          <w:sz w:val="26"/>
          <w:szCs w:val="26"/>
          <w:rtl w:val="0"/>
        </w:rPr>
        <w:t xml:space="preserve">Start-up QR code bảo mật?</w:t>
      </w:r>
    </w:p>
    <w:p w:rsidR="00000000" w:rsidDel="00000000" w:rsidP="00000000" w:rsidRDefault="00000000" w:rsidRPr="00000000" w14:paraId="00000593">
      <w:pPr>
        <w:ind w:left="0" w:firstLine="0"/>
        <w:rPr>
          <w:sz w:val="26"/>
          <w:szCs w:val="26"/>
        </w:rPr>
      </w:pPr>
      <w:r w:rsidDel="00000000" w:rsidR="00000000" w:rsidRPr="00000000">
        <w:rPr>
          <w:rtl w:val="0"/>
        </w:rPr>
      </w:r>
    </w:p>
    <w:p w:rsidR="00000000" w:rsidDel="00000000" w:rsidP="00000000" w:rsidRDefault="00000000" w:rsidRPr="00000000" w14:paraId="00000594">
      <w:pPr>
        <w:ind w:left="0" w:firstLine="0"/>
        <w:rPr>
          <w:sz w:val="26"/>
          <w:szCs w:val="26"/>
        </w:rPr>
      </w:pPr>
      <w:r w:rsidDel="00000000" w:rsidR="00000000" w:rsidRPr="00000000">
        <w:rPr>
          <w:sz w:val="26"/>
          <w:szCs w:val="26"/>
          <w:rtl w:val="0"/>
        </w:rPr>
        <w:t xml:space="preserve">Crypto (mật mã)  khác với Mã sửa sai (Error correcting codes)?</w:t>
      </w:r>
    </w:p>
    <w:p w:rsidR="00000000" w:rsidDel="00000000" w:rsidP="00000000" w:rsidRDefault="00000000" w:rsidRPr="00000000" w14:paraId="00000595">
      <w:pPr>
        <w:ind w:left="0" w:firstLine="0"/>
        <w:rPr>
          <w:sz w:val="26"/>
          <w:szCs w:val="26"/>
        </w:rPr>
      </w:pPr>
      <w:r w:rsidDel="00000000" w:rsidR="00000000" w:rsidRPr="00000000">
        <w:rPr>
          <w:rtl w:val="0"/>
        </w:rPr>
      </w:r>
    </w:p>
    <w:p w:rsidR="00000000" w:rsidDel="00000000" w:rsidP="00000000" w:rsidRDefault="00000000" w:rsidRPr="00000000" w14:paraId="00000596">
      <w:pPr>
        <w:rPr>
          <w:b w:val="1"/>
          <w:sz w:val="26"/>
          <w:szCs w:val="26"/>
        </w:rPr>
      </w:pPr>
      <w:r w:rsidDel="00000000" w:rsidR="00000000" w:rsidRPr="00000000">
        <w:rPr>
          <w:b w:val="1"/>
          <w:sz w:val="26"/>
          <w:szCs w:val="26"/>
          <w:rtl w:val="0"/>
        </w:rPr>
        <w:t xml:space="preserve">Song ánh là gì? </w:t>
      </w:r>
    </w:p>
    <w:p w:rsidR="00000000" w:rsidDel="00000000" w:rsidP="00000000" w:rsidRDefault="00000000" w:rsidRPr="00000000" w14:paraId="00000597">
      <w:pPr>
        <w:rPr>
          <w:sz w:val="26"/>
          <w:szCs w:val="26"/>
        </w:rPr>
      </w:pPr>
      <w:r w:rsidDel="00000000" w:rsidR="00000000" w:rsidRPr="00000000">
        <w:rPr>
          <w:sz w:val="26"/>
          <w:szCs w:val="26"/>
          <w:rtl w:val="0"/>
        </w:rPr>
        <w:t xml:space="preserve">ĐN1: Ánh xạ</w:t>
      </w:r>
      <w:r w:rsidDel="00000000" w:rsidR="00000000" w:rsidRPr="00000000">
        <w:rPr>
          <w:b w:val="1"/>
          <w:sz w:val="26"/>
          <w:szCs w:val="26"/>
          <w:rtl w:val="0"/>
        </w:rPr>
        <w:t xml:space="preserve"> </w:t>
      </w:r>
      <w:r w:rsidDel="00000000" w:rsidR="00000000" w:rsidRPr="00000000">
        <w:rPr>
          <w:sz w:val="26"/>
          <w:szCs w:val="26"/>
          <w:rtl w:val="0"/>
        </w:rPr>
        <w:t xml:space="preserve">f: X  → Y được gọi là một song ánh nếu f vừa là một đơn ánh và vừa là một toàn ánh.</w:t>
      </w:r>
    </w:p>
    <w:p w:rsidR="00000000" w:rsidDel="00000000" w:rsidP="00000000" w:rsidRDefault="00000000" w:rsidRPr="00000000" w14:paraId="00000598">
      <w:pPr>
        <w:rPr>
          <w:sz w:val="26"/>
          <w:szCs w:val="26"/>
        </w:rPr>
      </w:pPr>
      <w:r w:rsidDel="00000000" w:rsidR="00000000" w:rsidRPr="00000000">
        <w:rPr>
          <w:sz w:val="26"/>
          <w:szCs w:val="26"/>
          <w:rtl w:val="0"/>
        </w:rPr>
        <w:t xml:space="preserve">ĐN2: Ánh xạ</w:t>
      </w:r>
      <w:r w:rsidDel="00000000" w:rsidR="00000000" w:rsidRPr="00000000">
        <w:rPr>
          <w:b w:val="1"/>
          <w:sz w:val="26"/>
          <w:szCs w:val="26"/>
          <w:rtl w:val="0"/>
        </w:rPr>
        <w:t xml:space="preserve"> </w:t>
      </w:r>
      <w:r w:rsidDel="00000000" w:rsidR="00000000" w:rsidRPr="00000000">
        <w:rPr>
          <w:sz w:val="26"/>
          <w:szCs w:val="26"/>
          <w:rtl w:val="0"/>
        </w:rPr>
        <w:t xml:space="preserve">f: X  → Y được gọi là một song ánh nếu mọi y thuộc Y tồn tại duy nhất x thuộc X sao cho f(x)=y. </w:t>
      </w:r>
    </w:p>
    <w:p w:rsidR="00000000" w:rsidDel="00000000" w:rsidP="00000000" w:rsidRDefault="00000000" w:rsidRPr="00000000" w14:paraId="00000599">
      <w:pPr>
        <w:rPr>
          <w:sz w:val="26"/>
          <w:szCs w:val="26"/>
        </w:rPr>
      </w:pPr>
      <w:r w:rsidDel="00000000" w:rsidR="00000000" w:rsidRPr="00000000">
        <w:rPr>
          <w:sz w:val="26"/>
          <w:szCs w:val="26"/>
          <w:rtl w:val="0"/>
        </w:rPr>
        <w:t xml:space="preserve">Hiểu nôm na, song ánh cho một tương ứng 1-1 giữa X và Y.</w:t>
      </w:r>
    </w:p>
    <w:p w:rsidR="00000000" w:rsidDel="00000000" w:rsidP="00000000" w:rsidRDefault="00000000" w:rsidRPr="00000000" w14:paraId="0000059A">
      <w:pPr>
        <w:rPr>
          <w:sz w:val="26"/>
          <w:szCs w:val="26"/>
        </w:rPr>
      </w:pPr>
      <w:r w:rsidDel="00000000" w:rsidR="00000000" w:rsidRPr="00000000">
        <w:rPr>
          <w:rtl w:val="0"/>
        </w:rPr>
      </w:r>
    </w:p>
    <w:p w:rsidR="00000000" w:rsidDel="00000000" w:rsidP="00000000" w:rsidRDefault="00000000" w:rsidRPr="00000000" w14:paraId="0000059B">
      <w:pPr>
        <w:rPr>
          <w:b w:val="1"/>
          <w:sz w:val="26"/>
          <w:szCs w:val="26"/>
        </w:rPr>
      </w:pPr>
      <w:r w:rsidDel="00000000" w:rsidR="00000000" w:rsidRPr="00000000">
        <w:rPr>
          <w:b w:val="1"/>
          <w:sz w:val="26"/>
          <w:szCs w:val="26"/>
          <w:rtl w:val="0"/>
        </w:rPr>
        <w:t xml:space="preserve">Ví dụ:</w:t>
      </w:r>
    </w:p>
    <w:p w:rsidR="00000000" w:rsidDel="00000000" w:rsidP="00000000" w:rsidRDefault="00000000" w:rsidRPr="00000000" w14:paraId="0000059C">
      <w:pPr>
        <w:numPr>
          <w:ilvl w:val="0"/>
          <w:numId w:val="78"/>
        </w:numPr>
        <w:ind w:left="720" w:hanging="360"/>
        <w:rPr>
          <w:sz w:val="26"/>
          <w:szCs w:val="26"/>
          <w:u w:val="none"/>
        </w:rPr>
      </w:pPr>
      <w:r w:rsidDel="00000000" w:rsidR="00000000" w:rsidRPr="00000000">
        <w:rPr>
          <w:sz w:val="26"/>
          <w:szCs w:val="26"/>
          <w:rtl w:val="0"/>
        </w:rPr>
        <w:t xml:space="preserve">Ánh xạ </w:t>
      </w:r>
      <w:r w:rsidDel="00000000" w:rsidR="00000000" w:rsidRPr="00000000">
        <w:rPr>
          <w:b w:val="1"/>
          <w:sz w:val="26"/>
          <w:szCs w:val="26"/>
          <w:rtl w:val="0"/>
        </w:rPr>
        <w:t xml:space="preserve">Z</w:t>
      </w:r>
      <w:r w:rsidDel="00000000" w:rsidR="00000000" w:rsidRPr="00000000">
        <w:rPr>
          <w:sz w:val="26"/>
          <w:szCs w:val="26"/>
          <w:rtl w:val="0"/>
        </w:rPr>
        <w:t xml:space="preserve"> ----&gt; 2</w:t>
      </w:r>
      <w:r w:rsidDel="00000000" w:rsidR="00000000" w:rsidRPr="00000000">
        <w:rPr>
          <w:b w:val="1"/>
          <w:sz w:val="26"/>
          <w:szCs w:val="26"/>
          <w:rtl w:val="0"/>
        </w:rPr>
        <w:t xml:space="preserve">Z</w:t>
      </w:r>
      <w:r w:rsidDel="00000000" w:rsidR="00000000" w:rsidRPr="00000000">
        <w:rPr>
          <w:sz w:val="26"/>
          <w:szCs w:val="26"/>
          <w:rtl w:val="0"/>
        </w:rPr>
        <w:t xml:space="preserve">, biến n thành 2n, là một song ánh. </w:t>
      </w:r>
      <w:r w:rsidDel="00000000" w:rsidR="00000000" w:rsidRPr="00000000">
        <w:rPr>
          <w:b w:val="1"/>
          <w:sz w:val="26"/>
          <w:szCs w:val="26"/>
          <w:rtl w:val="0"/>
        </w:rPr>
        <w:t xml:space="preserve">Z</w:t>
      </w:r>
      <w:r w:rsidDel="00000000" w:rsidR="00000000" w:rsidRPr="00000000">
        <w:rPr>
          <w:sz w:val="26"/>
          <w:szCs w:val="26"/>
          <w:rtl w:val="0"/>
        </w:rPr>
        <w:t xml:space="preserve">: tập hợp các số nguyên, 2</w:t>
      </w:r>
      <w:r w:rsidDel="00000000" w:rsidR="00000000" w:rsidRPr="00000000">
        <w:rPr>
          <w:b w:val="1"/>
          <w:sz w:val="26"/>
          <w:szCs w:val="26"/>
          <w:rtl w:val="0"/>
        </w:rPr>
        <w:t xml:space="preserve">Z</w:t>
      </w:r>
      <w:r w:rsidDel="00000000" w:rsidR="00000000" w:rsidRPr="00000000">
        <w:rPr>
          <w:sz w:val="26"/>
          <w:szCs w:val="26"/>
          <w:rtl w:val="0"/>
        </w:rPr>
        <w:t xml:space="preserve"> tập hợp các số nguyên chẵn. </w:t>
      </w:r>
    </w:p>
    <w:p w:rsidR="00000000" w:rsidDel="00000000" w:rsidP="00000000" w:rsidRDefault="00000000" w:rsidRPr="00000000" w14:paraId="0000059D">
      <w:pPr>
        <w:numPr>
          <w:ilvl w:val="0"/>
          <w:numId w:val="78"/>
        </w:numPr>
        <w:ind w:left="720" w:hanging="360"/>
        <w:rPr>
          <w:sz w:val="26"/>
          <w:szCs w:val="26"/>
          <w:u w:val="none"/>
        </w:rPr>
      </w:pPr>
      <w:r w:rsidDel="00000000" w:rsidR="00000000" w:rsidRPr="00000000">
        <w:rPr>
          <w:sz w:val="26"/>
          <w:szCs w:val="26"/>
          <w:rtl w:val="0"/>
        </w:rPr>
        <w:t xml:space="preserve">Tồn tại nhiều song ánh (0,1) vào </w:t>
      </w:r>
      <w:r w:rsidDel="00000000" w:rsidR="00000000" w:rsidRPr="00000000">
        <w:rPr>
          <w:b w:val="1"/>
          <w:sz w:val="26"/>
          <w:szCs w:val="26"/>
          <w:rtl w:val="0"/>
        </w:rPr>
        <w:t xml:space="preserve">R</w:t>
      </w:r>
      <w:r w:rsidDel="00000000" w:rsidR="00000000" w:rsidRPr="00000000">
        <w:rPr>
          <w:sz w:val="26"/>
          <w:szCs w:val="26"/>
          <w:rtl w:val="0"/>
        </w:rPr>
        <w:t xml:space="preserve"> (tập hợp các số thực).</w:t>
      </w:r>
    </w:p>
    <w:p w:rsidR="00000000" w:rsidDel="00000000" w:rsidP="00000000" w:rsidRDefault="00000000" w:rsidRPr="00000000" w14:paraId="0000059E">
      <w:pPr>
        <w:rPr>
          <w:b w:val="1"/>
          <w:sz w:val="26"/>
          <w:szCs w:val="26"/>
        </w:rPr>
      </w:pPr>
      <w:r w:rsidDel="00000000" w:rsidR="00000000" w:rsidRPr="00000000">
        <w:rPr>
          <w:rtl w:val="0"/>
        </w:rPr>
      </w:r>
    </w:p>
    <w:p w:rsidR="00000000" w:rsidDel="00000000" w:rsidP="00000000" w:rsidRDefault="00000000" w:rsidRPr="00000000" w14:paraId="0000059F">
      <w:pPr>
        <w:rPr>
          <w:sz w:val="26"/>
          <w:szCs w:val="26"/>
        </w:rPr>
      </w:pPr>
      <w:r w:rsidDel="00000000" w:rsidR="00000000" w:rsidRPr="00000000">
        <w:rPr>
          <w:b w:val="1"/>
          <w:sz w:val="26"/>
          <w:szCs w:val="26"/>
          <w:rtl w:val="0"/>
        </w:rPr>
        <w:t xml:space="preserve">Crypto (mật mã): </w:t>
      </w:r>
      <w:r w:rsidDel="00000000" w:rsidR="00000000" w:rsidRPr="00000000">
        <w:rPr>
          <w:sz w:val="26"/>
          <w:szCs w:val="26"/>
          <w:rtl w:val="0"/>
        </w:rPr>
        <w:t xml:space="preserve">Có  “song ánh”, e (mã hóa, encrypt) &amp; d (giải mã, decrypt)</w:t>
      </w:r>
    </w:p>
    <w:p w:rsidR="00000000" w:rsidDel="00000000" w:rsidP="00000000" w:rsidRDefault="00000000" w:rsidRPr="00000000" w14:paraId="000005A0">
      <w:pPr>
        <w:rPr>
          <w:sz w:val="26"/>
          <w:szCs w:val="26"/>
        </w:rPr>
      </w:pPr>
      <w:r w:rsidDel="00000000" w:rsidR="00000000" w:rsidRPr="00000000">
        <w:rPr>
          <w:sz w:val="26"/>
          <w:szCs w:val="26"/>
          <w:rtl w:val="0"/>
        </w:rPr>
        <w:t xml:space="preserve"> e(P) = C, Alice gửi C cho Bob, Bob nhận được C, Bob tính d(C)=P (khi e,d là các ánh xạ ngược của nhau). P: postscript text (bản rõ), C: cipher text (bản mã) </w:t>
      </w:r>
    </w:p>
    <w:p w:rsidR="00000000" w:rsidDel="00000000" w:rsidP="00000000" w:rsidRDefault="00000000" w:rsidRPr="00000000" w14:paraId="000005A1">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5A2">
      <w:pPr>
        <w:ind w:left="0" w:firstLine="0"/>
        <w:rPr>
          <w:b w:val="1"/>
          <w:sz w:val="26"/>
          <w:szCs w:val="26"/>
        </w:rPr>
      </w:pPr>
      <w:r w:rsidDel="00000000" w:rsidR="00000000" w:rsidRPr="00000000">
        <w:rPr>
          <w:b w:val="1"/>
          <w:sz w:val="26"/>
          <w:szCs w:val="26"/>
          <w:rtl w:val="0"/>
        </w:rPr>
        <w:t xml:space="preserve">Mã sửa sai (Error correcting codes):</w:t>
      </w:r>
    </w:p>
    <w:p w:rsidR="00000000" w:rsidDel="00000000" w:rsidP="00000000" w:rsidRDefault="00000000" w:rsidRPr="00000000" w14:paraId="000005A3">
      <w:pPr>
        <w:ind w:left="0" w:firstLine="0"/>
        <w:rPr>
          <w:sz w:val="26"/>
          <w:szCs w:val="26"/>
        </w:rPr>
      </w:pPr>
      <w:r w:rsidDel="00000000" w:rsidR="00000000" w:rsidRPr="00000000">
        <w:rPr>
          <w:b w:val="1"/>
          <w:sz w:val="26"/>
          <w:szCs w:val="26"/>
          <w:rtl w:val="0"/>
        </w:rPr>
        <w:t xml:space="preserve">Câu hỏi: </w:t>
      </w:r>
      <w:r w:rsidDel="00000000" w:rsidR="00000000" w:rsidRPr="00000000">
        <w:rPr>
          <w:sz w:val="26"/>
          <w:szCs w:val="26"/>
          <w:rtl w:val="0"/>
        </w:rPr>
        <w:t xml:space="preserve">QR code là một ví dụ điển hình về mã sửa sai. Có cần song ánh hay không?</w:t>
      </w:r>
      <w:r w:rsidDel="00000000" w:rsidR="00000000" w:rsidRPr="00000000">
        <w:rPr>
          <w:rtl w:val="0"/>
        </w:rPr>
      </w:r>
    </w:p>
    <w:p w:rsidR="00000000" w:rsidDel="00000000" w:rsidP="00000000" w:rsidRDefault="00000000" w:rsidRPr="00000000" w14:paraId="000005A4">
      <w:pPr>
        <w:ind w:left="0" w:firstLine="0"/>
        <w:rPr>
          <w:sz w:val="26"/>
          <w:szCs w:val="26"/>
        </w:rPr>
      </w:pPr>
      <w:r w:rsidDel="00000000" w:rsidR="00000000" w:rsidRPr="00000000">
        <w:rPr>
          <w:rtl w:val="0"/>
        </w:rPr>
      </w:r>
    </w:p>
    <w:p w:rsidR="00000000" w:rsidDel="00000000" w:rsidP="00000000" w:rsidRDefault="00000000" w:rsidRPr="00000000" w14:paraId="000005A5">
      <w:pPr>
        <w:ind w:left="0" w:firstLine="0"/>
        <w:rPr>
          <w:sz w:val="26"/>
          <w:szCs w:val="26"/>
        </w:rPr>
      </w:pPr>
      <w:r w:rsidDel="00000000" w:rsidR="00000000" w:rsidRPr="00000000">
        <w:rPr>
          <w:sz w:val="26"/>
          <w:szCs w:val="26"/>
          <w:rtl w:val="0"/>
        </w:rPr>
        <w:t xml:space="preserve">QR code: f biến x thành mã QR của x (x: đường link trang web, văn bản, …)</w:t>
      </w:r>
    </w:p>
    <w:p w:rsidR="00000000" w:rsidDel="00000000" w:rsidP="00000000" w:rsidRDefault="00000000" w:rsidRPr="00000000" w14:paraId="000005A6">
      <w:pPr>
        <w:ind w:left="0" w:firstLine="0"/>
        <w:rPr>
          <w:sz w:val="26"/>
          <w:szCs w:val="26"/>
        </w:rPr>
      </w:pPr>
      <w:r w:rsidDel="00000000" w:rsidR="00000000" w:rsidRPr="00000000">
        <w:rPr>
          <w:rtl w:val="0"/>
        </w:rPr>
      </w:r>
    </w:p>
    <w:p w:rsidR="00000000" w:rsidDel="00000000" w:rsidP="00000000" w:rsidRDefault="00000000" w:rsidRPr="00000000" w14:paraId="000005A7">
      <w:pPr>
        <w:ind w:left="0" w:firstLine="0"/>
        <w:rPr>
          <w:sz w:val="26"/>
          <w:szCs w:val="26"/>
        </w:rPr>
      </w:pPr>
      <w:hyperlink r:id="rId26">
        <w:r w:rsidDel="00000000" w:rsidR="00000000" w:rsidRPr="00000000">
          <w:rPr>
            <w:color w:val="1155cc"/>
            <w:sz w:val="26"/>
            <w:szCs w:val="26"/>
            <w:u w:val="single"/>
            <w:rtl w:val="0"/>
          </w:rPr>
          <w:t xml:space="preserve">https://www.the-qrcode-generator.com/</w:t>
        </w:r>
      </w:hyperlink>
      <w:r w:rsidDel="00000000" w:rsidR="00000000" w:rsidRPr="00000000">
        <w:rPr>
          <w:rtl w:val="0"/>
        </w:rPr>
      </w:r>
    </w:p>
    <w:p w:rsidR="00000000" w:rsidDel="00000000" w:rsidP="00000000" w:rsidRDefault="00000000" w:rsidRPr="00000000" w14:paraId="000005A8">
      <w:pPr>
        <w:ind w:left="0" w:firstLine="0"/>
        <w:rPr>
          <w:sz w:val="26"/>
          <w:szCs w:val="26"/>
        </w:rPr>
      </w:pPr>
      <w:r w:rsidDel="00000000" w:rsidR="00000000" w:rsidRPr="00000000">
        <w:rPr>
          <w:rtl w:val="0"/>
        </w:rPr>
      </w:r>
    </w:p>
    <w:p w:rsidR="00000000" w:rsidDel="00000000" w:rsidP="00000000" w:rsidRDefault="00000000" w:rsidRPr="00000000" w14:paraId="000005A9">
      <w:pPr>
        <w:ind w:left="0" w:firstLine="0"/>
        <w:rPr>
          <w:sz w:val="26"/>
          <w:szCs w:val="26"/>
        </w:rPr>
      </w:pPr>
      <w:r w:rsidDel="00000000" w:rsidR="00000000" w:rsidRPr="00000000">
        <w:rPr>
          <w:sz w:val="26"/>
          <w:szCs w:val="26"/>
          <w:rtl w:val="0"/>
        </w:rPr>
        <w:t xml:space="preserve">f có là đơn ánh? Có.</w:t>
      </w:r>
    </w:p>
    <w:p w:rsidR="00000000" w:rsidDel="00000000" w:rsidP="00000000" w:rsidRDefault="00000000" w:rsidRPr="00000000" w14:paraId="000005AA">
      <w:pPr>
        <w:ind w:left="0" w:firstLine="0"/>
        <w:rPr>
          <w:sz w:val="26"/>
          <w:szCs w:val="26"/>
        </w:rPr>
      </w:pPr>
      <w:r w:rsidDel="00000000" w:rsidR="00000000" w:rsidRPr="00000000">
        <w:rPr>
          <w:rtl w:val="0"/>
        </w:rPr>
      </w:r>
    </w:p>
    <w:p w:rsidR="00000000" w:rsidDel="00000000" w:rsidP="00000000" w:rsidRDefault="00000000" w:rsidRPr="00000000" w14:paraId="000005AB">
      <w:pPr>
        <w:ind w:left="0" w:firstLine="0"/>
        <w:rPr>
          <w:sz w:val="26"/>
          <w:szCs w:val="26"/>
        </w:rPr>
      </w:pPr>
      <w:r w:rsidDel="00000000" w:rsidR="00000000" w:rsidRPr="00000000">
        <w:rPr>
          <w:sz w:val="26"/>
          <w:szCs w:val="26"/>
          <w:rtl w:val="0"/>
        </w:rPr>
        <w:t xml:space="preserve">f có là toàn ánh??? (BTVN)</w:t>
      </w:r>
    </w:p>
    <w:p w:rsidR="00000000" w:rsidDel="00000000" w:rsidP="00000000" w:rsidRDefault="00000000" w:rsidRPr="00000000" w14:paraId="000005AC">
      <w:pPr>
        <w:ind w:left="0" w:firstLine="0"/>
        <w:rPr>
          <w:sz w:val="26"/>
          <w:szCs w:val="26"/>
        </w:rPr>
      </w:pPr>
      <w:r w:rsidDel="00000000" w:rsidR="00000000" w:rsidRPr="00000000">
        <w:rPr>
          <w:rtl w:val="0"/>
        </w:rPr>
      </w:r>
    </w:p>
    <w:p w:rsidR="00000000" w:rsidDel="00000000" w:rsidP="00000000" w:rsidRDefault="00000000" w:rsidRPr="00000000" w14:paraId="000005AD">
      <w:pPr>
        <w:ind w:left="0" w:firstLine="0"/>
        <w:rPr>
          <w:sz w:val="26"/>
          <w:szCs w:val="26"/>
        </w:rPr>
      </w:pPr>
      <w:r w:rsidDel="00000000" w:rsidR="00000000" w:rsidRPr="00000000">
        <w:rPr>
          <w:sz w:val="26"/>
          <w:szCs w:val="26"/>
          <w:rtl w:val="0"/>
        </w:rPr>
        <w:t xml:space="preserve">v: bản gốc</w:t>
      </w:r>
    </w:p>
    <w:p w:rsidR="00000000" w:rsidDel="00000000" w:rsidP="00000000" w:rsidRDefault="00000000" w:rsidRPr="00000000" w14:paraId="000005AE">
      <w:pPr>
        <w:ind w:left="0" w:firstLine="0"/>
        <w:rPr>
          <w:sz w:val="26"/>
          <w:szCs w:val="26"/>
        </w:rPr>
      </w:pPr>
      <w:r w:rsidDel="00000000" w:rsidR="00000000" w:rsidRPr="00000000">
        <w:rPr>
          <w:sz w:val="26"/>
          <w:szCs w:val="26"/>
          <w:rtl w:val="0"/>
        </w:rPr>
        <w:t xml:space="preserve">Người gửi (Alice) sẽ mã hóa v, bằng ánh xạ mã hóa (encode) c(v) = w.</w:t>
      </w:r>
    </w:p>
    <w:p w:rsidR="00000000" w:rsidDel="00000000" w:rsidP="00000000" w:rsidRDefault="00000000" w:rsidRPr="00000000" w14:paraId="000005AF">
      <w:pPr>
        <w:ind w:left="0" w:firstLine="0"/>
        <w:rPr>
          <w:sz w:val="26"/>
          <w:szCs w:val="26"/>
        </w:rPr>
      </w:pPr>
      <w:r w:rsidDel="00000000" w:rsidR="00000000" w:rsidRPr="00000000">
        <w:rPr>
          <w:sz w:val="26"/>
          <w:szCs w:val="26"/>
          <w:rtl w:val="0"/>
        </w:rPr>
        <w:t xml:space="preserve">Người gửi sẽ gửi w cho người nhận (Bob).</w:t>
      </w:r>
    </w:p>
    <w:p w:rsidR="00000000" w:rsidDel="00000000" w:rsidP="00000000" w:rsidRDefault="00000000" w:rsidRPr="00000000" w14:paraId="000005B0">
      <w:pPr>
        <w:ind w:left="0" w:firstLine="0"/>
        <w:rPr>
          <w:sz w:val="26"/>
          <w:szCs w:val="26"/>
        </w:rPr>
      </w:pPr>
      <w:r w:rsidDel="00000000" w:rsidR="00000000" w:rsidRPr="00000000">
        <w:rPr>
          <w:sz w:val="26"/>
          <w:szCs w:val="26"/>
          <w:rtl w:val="0"/>
        </w:rPr>
        <w:t xml:space="preserve">Trong quá trình gửi, do đường truyền, Bob không nhận được chính xác w, thay vào đó, nhận được w’.</w:t>
      </w:r>
    </w:p>
    <w:p w:rsidR="00000000" w:rsidDel="00000000" w:rsidP="00000000" w:rsidRDefault="00000000" w:rsidRPr="00000000" w14:paraId="000005B1">
      <w:pPr>
        <w:ind w:left="0" w:firstLine="0"/>
        <w:rPr>
          <w:sz w:val="26"/>
          <w:szCs w:val="26"/>
        </w:rPr>
      </w:pPr>
      <w:r w:rsidDel="00000000" w:rsidR="00000000" w:rsidRPr="00000000">
        <w:rPr>
          <w:sz w:val="26"/>
          <w:szCs w:val="26"/>
          <w:rtl w:val="0"/>
        </w:rPr>
        <w:t xml:space="preserve">Bob “sửa sai” w’ được w” (nói chung, thì w”=w), sử dụng hàm giải mã (decode) d, d(w)=v. </w:t>
      </w:r>
    </w:p>
    <w:p w:rsidR="00000000" w:rsidDel="00000000" w:rsidP="00000000" w:rsidRDefault="00000000" w:rsidRPr="00000000" w14:paraId="000005B2">
      <w:pPr>
        <w:ind w:left="0" w:firstLine="0"/>
        <w:rPr>
          <w:sz w:val="26"/>
          <w:szCs w:val="26"/>
        </w:rPr>
      </w:pPr>
      <w:r w:rsidDel="00000000" w:rsidR="00000000" w:rsidRPr="00000000">
        <w:rPr>
          <w:rtl w:val="0"/>
        </w:rPr>
      </w:r>
    </w:p>
    <w:p w:rsidR="00000000" w:rsidDel="00000000" w:rsidP="00000000" w:rsidRDefault="00000000" w:rsidRPr="00000000" w14:paraId="000005B3">
      <w:pPr>
        <w:ind w:left="0" w:firstLine="0"/>
        <w:rPr>
          <w:sz w:val="26"/>
          <w:szCs w:val="26"/>
        </w:rPr>
      </w:pPr>
      <w:r w:rsidDel="00000000" w:rsidR="00000000" w:rsidRPr="00000000">
        <w:rPr>
          <w:sz w:val="26"/>
          <w:szCs w:val="26"/>
          <w:rtl w:val="0"/>
        </w:rPr>
        <w:t xml:space="preserve">Ví dụ 1: (Mã sửa sai) Cổ điển nhất “Repeating code”.</w:t>
      </w:r>
    </w:p>
    <w:p w:rsidR="00000000" w:rsidDel="00000000" w:rsidP="00000000" w:rsidRDefault="00000000" w:rsidRPr="00000000" w14:paraId="000005B4">
      <w:pPr>
        <w:ind w:left="0" w:firstLine="0"/>
        <w:rPr>
          <w:sz w:val="26"/>
          <w:szCs w:val="26"/>
        </w:rPr>
      </w:pPr>
      <w:r w:rsidDel="00000000" w:rsidR="00000000" w:rsidRPr="00000000">
        <w:rPr>
          <w:rtl w:val="0"/>
        </w:rPr>
      </w:r>
    </w:p>
    <w:p w:rsidR="00000000" w:rsidDel="00000000" w:rsidP="00000000" w:rsidRDefault="00000000" w:rsidRPr="00000000" w14:paraId="000005B5">
      <w:pPr>
        <w:ind w:left="0" w:firstLine="0"/>
        <w:rPr>
          <w:sz w:val="26"/>
          <w:szCs w:val="26"/>
        </w:rPr>
      </w:pPr>
      <w:r w:rsidDel="00000000" w:rsidR="00000000" w:rsidRPr="00000000">
        <w:rPr>
          <w:sz w:val="26"/>
          <w:szCs w:val="26"/>
          <w:rtl w:val="0"/>
        </w:rPr>
        <w:t xml:space="preserve">Alice muốn gửi thông điệp LOVE cho Bob, dùng mã sửa sai “Repeating code” 3 lần:</w:t>
      </w:r>
    </w:p>
    <w:p w:rsidR="00000000" w:rsidDel="00000000" w:rsidP="00000000" w:rsidRDefault="00000000" w:rsidRPr="00000000" w14:paraId="000005B6">
      <w:pPr>
        <w:ind w:left="0" w:firstLine="0"/>
        <w:rPr>
          <w:sz w:val="26"/>
          <w:szCs w:val="26"/>
        </w:rPr>
      </w:pPr>
      <w:r w:rsidDel="00000000" w:rsidR="00000000" w:rsidRPr="00000000">
        <w:rPr>
          <w:sz w:val="26"/>
          <w:szCs w:val="26"/>
          <w:rtl w:val="0"/>
        </w:rPr>
        <w:t xml:space="preserve">v=”LOVE”</w:t>
      </w:r>
    </w:p>
    <w:p w:rsidR="00000000" w:rsidDel="00000000" w:rsidP="00000000" w:rsidRDefault="00000000" w:rsidRPr="00000000" w14:paraId="000005B7">
      <w:pPr>
        <w:ind w:left="0" w:firstLine="0"/>
        <w:rPr>
          <w:sz w:val="26"/>
          <w:szCs w:val="26"/>
        </w:rPr>
      </w:pPr>
      <w:r w:rsidDel="00000000" w:rsidR="00000000" w:rsidRPr="00000000">
        <w:rPr>
          <w:sz w:val="26"/>
          <w:szCs w:val="26"/>
          <w:rtl w:val="0"/>
        </w:rPr>
        <w:t xml:space="preserve">w=c(v)=”LLLOOOVVVEEE”</w:t>
      </w:r>
    </w:p>
    <w:p w:rsidR="00000000" w:rsidDel="00000000" w:rsidP="00000000" w:rsidRDefault="00000000" w:rsidRPr="00000000" w14:paraId="000005B8">
      <w:pPr>
        <w:ind w:left="0" w:firstLine="0"/>
        <w:rPr>
          <w:sz w:val="26"/>
          <w:szCs w:val="26"/>
        </w:rPr>
      </w:pPr>
      <w:r w:rsidDel="00000000" w:rsidR="00000000" w:rsidRPr="00000000">
        <w:rPr>
          <w:rtl w:val="0"/>
        </w:rPr>
      </w:r>
    </w:p>
    <w:p w:rsidR="00000000" w:rsidDel="00000000" w:rsidP="00000000" w:rsidRDefault="00000000" w:rsidRPr="00000000" w14:paraId="000005B9">
      <w:pPr>
        <w:ind w:left="0" w:firstLine="0"/>
        <w:rPr>
          <w:sz w:val="26"/>
          <w:szCs w:val="26"/>
        </w:rPr>
      </w:pPr>
      <w:r w:rsidDel="00000000" w:rsidR="00000000" w:rsidRPr="00000000">
        <w:rPr>
          <w:sz w:val="26"/>
          <w:szCs w:val="26"/>
          <w:rtl w:val="0"/>
        </w:rPr>
        <w:t xml:space="preserve">Giả sử đường truyền khá tốt, nhiều nhất chỉ có 1 lỗi, chẳng hạn, Bob nhận được</w:t>
      </w:r>
    </w:p>
    <w:p w:rsidR="00000000" w:rsidDel="00000000" w:rsidP="00000000" w:rsidRDefault="00000000" w:rsidRPr="00000000" w14:paraId="000005BA">
      <w:pPr>
        <w:ind w:left="0" w:firstLine="0"/>
        <w:rPr>
          <w:sz w:val="26"/>
          <w:szCs w:val="26"/>
        </w:rPr>
      </w:pPr>
      <w:r w:rsidDel="00000000" w:rsidR="00000000" w:rsidRPr="00000000">
        <w:rPr>
          <w:rtl w:val="0"/>
        </w:rPr>
      </w:r>
    </w:p>
    <w:p w:rsidR="00000000" w:rsidDel="00000000" w:rsidP="00000000" w:rsidRDefault="00000000" w:rsidRPr="00000000" w14:paraId="000005BB">
      <w:pPr>
        <w:ind w:left="0" w:firstLine="0"/>
        <w:rPr>
          <w:sz w:val="26"/>
          <w:szCs w:val="26"/>
        </w:rPr>
      </w:pPr>
      <w:r w:rsidDel="00000000" w:rsidR="00000000" w:rsidRPr="00000000">
        <w:rPr>
          <w:sz w:val="26"/>
          <w:szCs w:val="26"/>
          <w:rtl w:val="0"/>
        </w:rPr>
        <w:t xml:space="preserve">w’=”LLLOOEVVVEEE”</w:t>
      </w:r>
    </w:p>
    <w:p w:rsidR="00000000" w:rsidDel="00000000" w:rsidP="00000000" w:rsidRDefault="00000000" w:rsidRPr="00000000" w14:paraId="000005BC">
      <w:pPr>
        <w:ind w:left="0" w:firstLine="0"/>
        <w:rPr>
          <w:sz w:val="26"/>
          <w:szCs w:val="26"/>
        </w:rPr>
      </w:pPr>
      <w:r w:rsidDel="00000000" w:rsidR="00000000" w:rsidRPr="00000000">
        <w:rPr>
          <w:rtl w:val="0"/>
        </w:rPr>
      </w:r>
    </w:p>
    <w:p w:rsidR="00000000" w:rsidDel="00000000" w:rsidP="00000000" w:rsidRDefault="00000000" w:rsidRPr="00000000" w14:paraId="000005BD">
      <w:pPr>
        <w:ind w:left="0" w:firstLine="0"/>
        <w:rPr>
          <w:sz w:val="26"/>
          <w:szCs w:val="26"/>
        </w:rPr>
      </w:pPr>
      <w:r w:rsidDel="00000000" w:rsidR="00000000" w:rsidRPr="00000000">
        <w:rPr>
          <w:sz w:val="26"/>
          <w:szCs w:val="26"/>
          <w:rtl w:val="0"/>
        </w:rPr>
        <w:t xml:space="preserve">Bob sửa sai được:</w:t>
      </w:r>
    </w:p>
    <w:p w:rsidR="00000000" w:rsidDel="00000000" w:rsidP="00000000" w:rsidRDefault="00000000" w:rsidRPr="00000000" w14:paraId="000005BE">
      <w:pPr>
        <w:ind w:left="0" w:firstLine="0"/>
        <w:rPr>
          <w:sz w:val="26"/>
          <w:szCs w:val="26"/>
        </w:rPr>
      </w:pPr>
      <w:r w:rsidDel="00000000" w:rsidR="00000000" w:rsidRPr="00000000">
        <w:rPr>
          <w:sz w:val="26"/>
          <w:szCs w:val="26"/>
          <w:rtl w:val="0"/>
        </w:rPr>
        <w:t xml:space="preserve">w’=”LLLOO</w:t>
      </w:r>
      <w:r w:rsidDel="00000000" w:rsidR="00000000" w:rsidRPr="00000000">
        <w:rPr>
          <w:sz w:val="26"/>
          <w:szCs w:val="26"/>
          <w:highlight w:val="yellow"/>
          <w:rtl w:val="0"/>
        </w:rPr>
        <w:t xml:space="preserve">E</w:t>
      </w:r>
      <w:r w:rsidDel="00000000" w:rsidR="00000000" w:rsidRPr="00000000">
        <w:rPr>
          <w:sz w:val="26"/>
          <w:szCs w:val="26"/>
          <w:rtl w:val="0"/>
        </w:rPr>
        <w:t xml:space="preserve">VVVEEE”  thành w”=”LLLOO</w:t>
      </w:r>
      <w:r w:rsidDel="00000000" w:rsidR="00000000" w:rsidRPr="00000000">
        <w:rPr>
          <w:sz w:val="26"/>
          <w:szCs w:val="26"/>
          <w:highlight w:val="yellow"/>
          <w:rtl w:val="0"/>
        </w:rPr>
        <w:t xml:space="preserve">O</w:t>
      </w:r>
      <w:r w:rsidDel="00000000" w:rsidR="00000000" w:rsidRPr="00000000">
        <w:rPr>
          <w:sz w:val="26"/>
          <w:szCs w:val="26"/>
          <w:rtl w:val="0"/>
        </w:rPr>
        <w:t xml:space="preserve">VVVEEE”.</w:t>
      </w:r>
    </w:p>
    <w:p w:rsidR="00000000" w:rsidDel="00000000" w:rsidP="00000000" w:rsidRDefault="00000000" w:rsidRPr="00000000" w14:paraId="000005BF">
      <w:pPr>
        <w:ind w:left="0" w:firstLine="0"/>
        <w:rPr>
          <w:sz w:val="26"/>
          <w:szCs w:val="26"/>
        </w:rPr>
      </w:pPr>
      <w:r w:rsidDel="00000000" w:rsidR="00000000" w:rsidRPr="00000000">
        <w:rPr>
          <w:rtl w:val="0"/>
        </w:rPr>
      </w:r>
    </w:p>
    <w:p w:rsidR="00000000" w:rsidDel="00000000" w:rsidP="00000000" w:rsidRDefault="00000000" w:rsidRPr="00000000" w14:paraId="000005C0">
      <w:pPr>
        <w:ind w:left="0" w:firstLine="0"/>
        <w:rPr>
          <w:sz w:val="26"/>
          <w:szCs w:val="26"/>
        </w:rPr>
      </w:pPr>
      <w:r w:rsidDel="00000000" w:rsidR="00000000" w:rsidRPr="00000000">
        <w:rPr>
          <w:sz w:val="26"/>
          <w:szCs w:val="26"/>
          <w:rtl w:val="0"/>
        </w:rPr>
        <w:t xml:space="preserve">Nhận xét: Không hiệu quả, có 2 lí do:</w:t>
      </w:r>
    </w:p>
    <w:p w:rsidR="00000000" w:rsidDel="00000000" w:rsidP="00000000" w:rsidRDefault="00000000" w:rsidRPr="00000000" w14:paraId="000005C1">
      <w:pPr>
        <w:numPr>
          <w:ilvl w:val="0"/>
          <w:numId w:val="46"/>
        </w:numPr>
        <w:ind w:left="720" w:hanging="360"/>
        <w:rPr>
          <w:sz w:val="26"/>
          <w:szCs w:val="26"/>
          <w:u w:val="none"/>
        </w:rPr>
      </w:pPr>
      <w:r w:rsidDel="00000000" w:rsidR="00000000" w:rsidRPr="00000000">
        <w:rPr>
          <w:sz w:val="26"/>
          <w:szCs w:val="26"/>
          <w:rtl w:val="0"/>
        </w:rPr>
        <w:t xml:space="preserve">Tốn quá nhiều không gian lưu trữ;</w:t>
      </w:r>
    </w:p>
    <w:p w:rsidR="00000000" w:rsidDel="00000000" w:rsidP="00000000" w:rsidRDefault="00000000" w:rsidRPr="00000000" w14:paraId="000005C2">
      <w:pPr>
        <w:numPr>
          <w:ilvl w:val="0"/>
          <w:numId w:val="46"/>
        </w:numPr>
        <w:ind w:left="720" w:hanging="360"/>
        <w:rPr>
          <w:sz w:val="26"/>
          <w:szCs w:val="26"/>
          <w:u w:val="none"/>
        </w:rPr>
      </w:pPr>
      <w:r w:rsidDel="00000000" w:rsidR="00000000" w:rsidRPr="00000000">
        <w:rPr>
          <w:sz w:val="26"/>
          <w:szCs w:val="26"/>
          <w:rtl w:val="0"/>
        </w:rPr>
        <w:t xml:space="preserve">Chỉ sửa sai được khi có nhiều nhất 1 lỗi.</w:t>
      </w:r>
    </w:p>
    <w:p w:rsidR="00000000" w:rsidDel="00000000" w:rsidP="00000000" w:rsidRDefault="00000000" w:rsidRPr="00000000" w14:paraId="000005C3">
      <w:pPr>
        <w:rPr>
          <w:sz w:val="26"/>
          <w:szCs w:val="26"/>
        </w:rPr>
      </w:pPr>
      <w:r w:rsidDel="00000000" w:rsidR="00000000" w:rsidRPr="00000000">
        <w:rPr>
          <w:rtl w:val="0"/>
        </w:rPr>
      </w:r>
    </w:p>
    <w:p w:rsidR="00000000" w:rsidDel="00000000" w:rsidP="00000000" w:rsidRDefault="00000000" w:rsidRPr="00000000" w14:paraId="000005C4">
      <w:pPr>
        <w:rPr>
          <w:sz w:val="26"/>
          <w:szCs w:val="26"/>
        </w:rPr>
      </w:pPr>
      <w:r w:rsidDel="00000000" w:rsidR="00000000" w:rsidRPr="00000000">
        <w:rPr>
          <w:sz w:val="26"/>
          <w:szCs w:val="26"/>
          <w:rtl w:val="0"/>
        </w:rPr>
        <w:t xml:space="preserve">Ví dụ 2: Mã Hamming (7,4), mã sửa sai không tầm thường xuất hiện đầu tiên</w:t>
      </w:r>
    </w:p>
    <w:p w:rsidR="00000000" w:rsidDel="00000000" w:rsidP="00000000" w:rsidRDefault="00000000" w:rsidRPr="00000000" w14:paraId="000005C5">
      <w:pPr>
        <w:rPr>
          <w:sz w:val="26"/>
          <w:szCs w:val="26"/>
        </w:rPr>
      </w:pPr>
      <w:r w:rsidDel="00000000" w:rsidR="00000000" w:rsidRPr="00000000">
        <w:rPr>
          <w:sz w:val="26"/>
          <w:szCs w:val="26"/>
          <w:rtl w:val="0"/>
        </w:rPr>
        <w:t xml:space="preserve">Mã 1 xâu 4 kí tự thành 7 kí tự.</w:t>
      </w:r>
    </w:p>
    <w:p w:rsidR="00000000" w:rsidDel="00000000" w:rsidP="00000000" w:rsidRDefault="00000000" w:rsidRPr="00000000" w14:paraId="000005C6">
      <w:pPr>
        <w:rPr>
          <w:sz w:val="26"/>
          <w:szCs w:val="26"/>
        </w:rPr>
      </w:pPr>
      <w:r w:rsidDel="00000000" w:rsidR="00000000" w:rsidRPr="00000000">
        <w:rPr>
          <w:rtl w:val="0"/>
        </w:rPr>
      </w:r>
    </w:p>
    <w:p w:rsidR="00000000" w:rsidDel="00000000" w:rsidP="00000000" w:rsidRDefault="00000000" w:rsidRPr="00000000" w14:paraId="000005C7">
      <w:pPr>
        <w:rPr>
          <w:sz w:val="26"/>
          <w:szCs w:val="26"/>
        </w:rPr>
      </w:pPr>
      <w:r w:rsidDel="00000000" w:rsidR="00000000" w:rsidRPr="00000000">
        <w:rPr>
          <w:sz w:val="26"/>
          <w:szCs w:val="26"/>
          <w:rtl w:val="0"/>
        </w:rPr>
        <w:t xml:space="preserve">Các xâu bit (0 hoặc 1)</w:t>
      </w:r>
    </w:p>
    <w:p w:rsidR="00000000" w:rsidDel="00000000" w:rsidP="00000000" w:rsidRDefault="00000000" w:rsidRPr="00000000" w14:paraId="000005C8">
      <w:pPr>
        <w:rPr>
          <w:sz w:val="26"/>
          <w:szCs w:val="26"/>
        </w:rPr>
      </w:pPr>
      <w:r w:rsidDel="00000000" w:rsidR="00000000" w:rsidRPr="00000000">
        <w:rPr>
          <w:sz w:val="26"/>
          <w:szCs w:val="26"/>
          <w:rtl w:val="0"/>
        </w:rPr>
        <w:t xml:space="preserve">abcd mã hóa thành abcdxyz</w:t>
      </w:r>
    </w:p>
    <w:p w:rsidR="00000000" w:rsidDel="00000000" w:rsidP="00000000" w:rsidRDefault="00000000" w:rsidRPr="00000000" w14:paraId="000005C9">
      <w:pPr>
        <w:rPr>
          <w:sz w:val="26"/>
          <w:szCs w:val="26"/>
        </w:rPr>
      </w:pPr>
      <w:r w:rsidDel="00000000" w:rsidR="00000000" w:rsidRPr="00000000">
        <w:rPr>
          <w:rtl w:val="0"/>
        </w:rPr>
      </w:r>
    </w:p>
    <w:p w:rsidR="00000000" w:rsidDel="00000000" w:rsidP="00000000" w:rsidRDefault="00000000" w:rsidRPr="00000000" w14:paraId="000005CA">
      <w:pPr>
        <w:rPr>
          <w:sz w:val="26"/>
          <w:szCs w:val="26"/>
        </w:rPr>
      </w:pPr>
      <w:r w:rsidDel="00000000" w:rsidR="00000000" w:rsidRPr="00000000">
        <w:rPr>
          <w:sz w:val="26"/>
          <w:szCs w:val="26"/>
          <w:rtl w:val="0"/>
        </w:rPr>
        <w:t xml:space="preserve">x = (a+b+c) mod 2</w:t>
      </w:r>
    </w:p>
    <w:p w:rsidR="00000000" w:rsidDel="00000000" w:rsidP="00000000" w:rsidRDefault="00000000" w:rsidRPr="00000000" w14:paraId="000005CB">
      <w:pPr>
        <w:rPr>
          <w:sz w:val="26"/>
          <w:szCs w:val="26"/>
        </w:rPr>
      </w:pPr>
      <w:r w:rsidDel="00000000" w:rsidR="00000000" w:rsidRPr="00000000">
        <w:rPr>
          <w:sz w:val="26"/>
          <w:szCs w:val="26"/>
          <w:rtl w:val="0"/>
        </w:rPr>
        <w:t xml:space="preserve">y = (a+b+d) mod 2</w:t>
      </w:r>
    </w:p>
    <w:p w:rsidR="00000000" w:rsidDel="00000000" w:rsidP="00000000" w:rsidRDefault="00000000" w:rsidRPr="00000000" w14:paraId="000005CC">
      <w:pPr>
        <w:rPr>
          <w:sz w:val="26"/>
          <w:szCs w:val="26"/>
        </w:rPr>
      </w:pPr>
      <w:r w:rsidDel="00000000" w:rsidR="00000000" w:rsidRPr="00000000">
        <w:rPr>
          <w:sz w:val="26"/>
          <w:szCs w:val="26"/>
          <w:rtl w:val="0"/>
        </w:rPr>
        <w:t xml:space="preserve">z = (b+c+d) mod 2</w:t>
      </w:r>
    </w:p>
    <w:p w:rsidR="00000000" w:rsidDel="00000000" w:rsidP="00000000" w:rsidRDefault="00000000" w:rsidRPr="00000000" w14:paraId="000005CD">
      <w:pPr>
        <w:rPr>
          <w:sz w:val="26"/>
          <w:szCs w:val="26"/>
        </w:rPr>
      </w:pPr>
      <w:r w:rsidDel="00000000" w:rsidR="00000000" w:rsidRPr="00000000">
        <w:rPr>
          <w:rtl w:val="0"/>
        </w:rPr>
      </w:r>
    </w:p>
    <w:p w:rsidR="00000000" w:rsidDel="00000000" w:rsidP="00000000" w:rsidRDefault="00000000" w:rsidRPr="00000000" w14:paraId="000005CE">
      <w:pPr>
        <w:rPr>
          <w:sz w:val="26"/>
          <w:szCs w:val="26"/>
        </w:rPr>
      </w:pPr>
      <w:r w:rsidDel="00000000" w:rsidR="00000000" w:rsidRPr="00000000">
        <w:rPr>
          <w:sz w:val="26"/>
          <w:szCs w:val="26"/>
          <w:rtl w:val="0"/>
        </w:rPr>
        <w:t xml:space="preserve">Xem video clip về mã Hamming: </w:t>
      </w:r>
      <w:hyperlink r:id="rId27">
        <w:r w:rsidDel="00000000" w:rsidR="00000000" w:rsidRPr="00000000">
          <w:rPr>
            <w:color w:val="1155cc"/>
            <w:sz w:val="26"/>
            <w:szCs w:val="26"/>
            <w:u w:val="single"/>
            <w:rtl w:val="0"/>
          </w:rPr>
          <w:t xml:space="preserve">https://www.youtube.com/watch?v=eixCGqdlGxQ</w:t>
        </w:r>
      </w:hyperlink>
      <w:r w:rsidDel="00000000" w:rsidR="00000000" w:rsidRPr="00000000">
        <w:rPr>
          <w:rtl w:val="0"/>
        </w:rPr>
      </w:r>
    </w:p>
    <w:p w:rsidR="00000000" w:rsidDel="00000000" w:rsidP="00000000" w:rsidRDefault="00000000" w:rsidRPr="00000000" w14:paraId="000005CF">
      <w:pPr>
        <w:rPr>
          <w:sz w:val="26"/>
          <w:szCs w:val="26"/>
        </w:rPr>
      </w:pPr>
      <w:r w:rsidDel="00000000" w:rsidR="00000000" w:rsidRPr="00000000">
        <w:rPr>
          <w:rtl w:val="0"/>
        </w:rPr>
      </w:r>
    </w:p>
    <w:p w:rsidR="00000000" w:rsidDel="00000000" w:rsidP="00000000" w:rsidRDefault="00000000" w:rsidRPr="00000000" w14:paraId="000005D0">
      <w:pPr>
        <w:rPr>
          <w:sz w:val="26"/>
          <w:szCs w:val="26"/>
        </w:rPr>
      </w:pPr>
      <w:r w:rsidDel="00000000" w:rsidR="00000000" w:rsidRPr="00000000">
        <w:rPr>
          <w:rtl w:val="0"/>
        </w:rPr>
      </w:r>
    </w:p>
    <w:p w:rsidR="00000000" w:rsidDel="00000000" w:rsidP="00000000" w:rsidRDefault="00000000" w:rsidRPr="00000000" w14:paraId="000005D1">
      <w:pPr>
        <w:rPr>
          <w:sz w:val="26"/>
          <w:szCs w:val="26"/>
        </w:rPr>
      </w:pPr>
      <w:r w:rsidDel="00000000" w:rsidR="00000000" w:rsidRPr="00000000">
        <w:rPr>
          <w:sz w:val="26"/>
          <w:szCs w:val="26"/>
          <w:rtl w:val="0"/>
        </w:rPr>
        <w:t xml:space="preserve">Buổi sau: Hamming code, linear code</w:t>
      </w:r>
    </w:p>
    <w:p w:rsidR="00000000" w:rsidDel="00000000" w:rsidP="00000000" w:rsidRDefault="00000000" w:rsidRPr="00000000" w14:paraId="000005D2">
      <w:pPr>
        <w:rPr>
          <w:sz w:val="26"/>
          <w:szCs w:val="26"/>
        </w:rPr>
      </w:pPr>
      <w:r w:rsidDel="00000000" w:rsidR="00000000" w:rsidRPr="00000000">
        <w:rPr>
          <w:rtl w:val="0"/>
        </w:rPr>
      </w:r>
    </w:p>
    <w:p w:rsidR="00000000" w:rsidDel="00000000" w:rsidP="00000000" w:rsidRDefault="00000000" w:rsidRPr="00000000" w14:paraId="000005D3">
      <w:pPr>
        <w:rPr>
          <w:sz w:val="26"/>
          <w:szCs w:val="26"/>
        </w:rPr>
      </w:pPr>
      <w:r w:rsidDel="00000000" w:rsidR="00000000" w:rsidRPr="00000000">
        <w:rPr>
          <w:sz w:val="26"/>
          <w:szCs w:val="26"/>
          <w:rtl w:val="0"/>
        </w:rPr>
        <w:t xml:space="preserve">Cyclic code, Reed-Solomon code (dùng trong CD, DVD, Facebook, Google, …, QR code)</w:t>
      </w:r>
    </w:p>
    <w:p w:rsidR="00000000" w:rsidDel="00000000" w:rsidP="00000000" w:rsidRDefault="00000000" w:rsidRPr="00000000" w14:paraId="000005D4">
      <w:pPr>
        <w:rPr>
          <w:sz w:val="26"/>
          <w:szCs w:val="26"/>
        </w:rPr>
      </w:pPr>
      <w:r w:rsidDel="00000000" w:rsidR="00000000" w:rsidRPr="00000000">
        <w:rPr>
          <w:rtl w:val="0"/>
        </w:rPr>
      </w:r>
    </w:p>
    <w:p w:rsidR="00000000" w:rsidDel="00000000" w:rsidP="00000000" w:rsidRDefault="00000000" w:rsidRPr="00000000" w14:paraId="000005D5">
      <w:pPr>
        <w:rPr>
          <w:sz w:val="26"/>
          <w:szCs w:val="26"/>
        </w:rPr>
      </w:pPr>
      <w:r w:rsidDel="00000000" w:rsidR="00000000" w:rsidRPr="00000000">
        <w:rPr>
          <w:sz w:val="26"/>
          <w:szCs w:val="26"/>
          <w:rtl w:val="0"/>
        </w:rPr>
        <w:t xml:space="preserve">QR code.</w:t>
      </w:r>
    </w:p>
    <w:p w:rsidR="00000000" w:rsidDel="00000000" w:rsidP="00000000" w:rsidRDefault="00000000" w:rsidRPr="00000000" w14:paraId="000005D6">
      <w:pPr>
        <w:rPr>
          <w:sz w:val="26"/>
          <w:szCs w:val="26"/>
        </w:rPr>
      </w:pPr>
      <w:r w:rsidDel="00000000" w:rsidR="00000000" w:rsidRPr="00000000">
        <w:rPr>
          <w:rtl w:val="0"/>
        </w:rPr>
      </w:r>
    </w:p>
    <w:p w:rsidR="00000000" w:rsidDel="00000000" w:rsidP="00000000" w:rsidRDefault="00000000" w:rsidRPr="00000000" w14:paraId="000005D7">
      <w:pPr>
        <w:rPr>
          <w:sz w:val="26"/>
          <w:szCs w:val="26"/>
        </w:rPr>
      </w:pPr>
      <w:r w:rsidDel="00000000" w:rsidR="00000000" w:rsidRPr="00000000">
        <w:rPr>
          <w:rtl w:val="0"/>
        </w:rPr>
      </w:r>
    </w:p>
    <w:p w:rsidR="00000000" w:rsidDel="00000000" w:rsidP="00000000" w:rsidRDefault="00000000" w:rsidRPr="00000000" w14:paraId="000005D8">
      <w:pPr>
        <w:rPr>
          <w:sz w:val="26"/>
          <w:szCs w:val="26"/>
        </w:rPr>
      </w:pPr>
      <w:r w:rsidDel="00000000" w:rsidR="00000000" w:rsidRPr="00000000">
        <w:rPr>
          <w:b w:val="1"/>
          <w:sz w:val="26"/>
          <w:szCs w:val="26"/>
          <w:rtl w:val="0"/>
        </w:rPr>
        <w:t xml:space="preserve">Ngày 23/11/2021 (Tuần 11, Thứ 3), GV: Võ Tùng Linh</w:t>
      </w:r>
      <w:r w:rsidDel="00000000" w:rsidR="00000000" w:rsidRPr="00000000">
        <w:rPr>
          <w:rtl w:val="0"/>
        </w:rPr>
      </w:r>
    </w:p>
    <w:p w:rsidR="00000000" w:rsidDel="00000000" w:rsidP="00000000" w:rsidRDefault="00000000" w:rsidRPr="00000000" w14:paraId="000005D9">
      <w:pPr>
        <w:rPr>
          <w:sz w:val="26"/>
          <w:szCs w:val="26"/>
        </w:rPr>
      </w:pPr>
      <w:r w:rsidDel="00000000" w:rsidR="00000000" w:rsidRPr="00000000">
        <w:rPr>
          <w:rtl w:val="0"/>
        </w:rPr>
      </w:r>
    </w:p>
    <w:p w:rsidR="00000000" w:rsidDel="00000000" w:rsidP="00000000" w:rsidRDefault="00000000" w:rsidRPr="00000000" w14:paraId="000005DA">
      <w:pPr>
        <w:rPr>
          <w:sz w:val="26"/>
          <w:szCs w:val="26"/>
        </w:rPr>
      </w:pPr>
      <w:r w:rsidDel="00000000" w:rsidR="00000000" w:rsidRPr="00000000">
        <w:rPr>
          <w:b w:val="1"/>
          <w:sz w:val="26"/>
          <w:szCs w:val="26"/>
          <w:rtl w:val="0"/>
        </w:rPr>
        <w:t xml:space="preserve">Thuật toán ký số RSA-PSS (tiếp)</w:t>
      </w:r>
      <w:r w:rsidDel="00000000" w:rsidR="00000000" w:rsidRPr="00000000">
        <w:rPr>
          <w:rtl w:val="0"/>
        </w:rPr>
      </w:r>
    </w:p>
    <w:p w:rsidR="00000000" w:rsidDel="00000000" w:rsidP="00000000" w:rsidRDefault="00000000" w:rsidRPr="00000000" w14:paraId="000005DB">
      <w:pPr>
        <w:rPr>
          <w:sz w:val="26"/>
          <w:szCs w:val="26"/>
        </w:rPr>
      </w:pPr>
      <w:r w:rsidDel="00000000" w:rsidR="00000000" w:rsidRPr="00000000">
        <w:rPr>
          <w:rtl w:val="0"/>
        </w:rPr>
      </w:r>
    </w:p>
    <w:p w:rsidR="00000000" w:rsidDel="00000000" w:rsidP="00000000" w:rsidRDefault="00000000" w:rsidRPr="00000000" w14:paraId="000005DC">
      <w:pPr>
        <w:rPr>
          <w:sz w:val="26"/>
          <w:szCs w:val="26"/>
        </w:rPr>
      </w:pPr>
      <w:r w:rsidDel="00000000" w:rsidR="00000000" w:rsidRPr="00000000">
        <w:rPr>
          <w:b w:val="1"/>
          <w:i w:val="1"/>
          <w:sz w:val="26"/>
          <w:szCs w:val="26"/>
          <w:rtl w:val="0"/>
        </w:rPr>
        <w:t xml:space="preserve">Hoạt động ký (Signing Operator):</w:t>
      </w:r>
      <w:r w:rsidDel="00000000" w:rsidR="00000000" w:rsidRPr="00000000">
        <w:rPr>
          <w:rtl w:val="0"/>
        </w:rPr>
      </w:r>
    </w:p>
    <w:p w:rsidR="00000000" w:rsidDel="00000000" w:rsidP="00000000" w:rsidRDefault="00000000" w:rsidRPr="00000000" w14:paraId="000005DD">
      <w:pPr>
        <w:rPr>
          <w:sz w:val="26"/>
          <w:szCs w:val="26"/>
        </w:rPr>
      </w:pPr>
      <w:r w:rsidDel="00000000" w:rsidR="00000000" w:rsidRPr="00000000">
        <w:rPr>
          <w:rtl w:val="0"/>
        </w:rPr>
      </w:r>
    </w:p>
    <w:p w:rsidR="00000000" w:rsidDel="00000000" w:rsidP="00000000" w:rsidRDefault="00000000" w:rsidRPr="00000000" w14:paraId="000005DE">
      <w:pPr>
        <w:rPr>
          <w:sz w:val="26"/>
          <w:szCs w:val="26"/>
        </w:rPr>
      </w:pPr>
      <w:r w:rsidDel="00000000" w:rsidR="00000000" w:rsidRPr="00000000">
        <w:rPr>
          <w:sz w:val="26"/>
          <w:szCs w:val="26"/>
          <w:rtl w:val="0"/>
        </w:rPr>
        <w:t xml:space="preserve">Trước khi tạo chữ ký RSA-PSS trên thông điệp </w:t>
      </w:r>
      <m:oMath>
        <m:r>
          <w:rPr>
            <w:sz w:val="26"/>
            <w:szCs w:val="26"/>
          </w:rPr>
          <m:t xml:space="preserve">M</m:t>
        </m:r>
      </m:oMath>
      <w:r w:rsidDel="00000000" w:rsidR="00000000" w:rsidRPr="00000000">
        <w:rPr>
          <w:sz w:val="26"/>
          <w:szCs w:val="26"/>
          <w:rtl w:val="0"/>
        </w:rPr>
        <w:t xml:space="preserve">, bước đầu tiên người ký sẽ tạo ra một bản tóm lược thông báo có độ dài cố định từ thông điệp </w:t>
      </w:r>
      <m:oMath>
        <m:r>
          <w:rPr>
            <w:sz w:val="26"/>
            <w:szCs w:val="26"/>
          </w:rPr>
          <m:t xml:space="preserve">M</m:t>
        </m:r>
      </m:oMath>
      <w:r w:rsidDel="00000000" w:rsidR="00000000" w:rsidRPr="00000000">
        <w:rPr>
          <w:sz w:val="26"/>
          <w:szCs w:val="26"/>
          <w:rtl w:val="0"/>
        </w:rPr>
        <w:t xml:space="preserve">, gọi là thông điệp đã được ghi mã, ký hiệu </w:t>
      </w:r>
      <m:oMath>
        <m:r>
          <w:rPr>
            <w:sz w:val="26"/>
            <w:szCs w:val="26"/>
          </w:rPr>
          <m:t xml:space="preserve">EM</m:t>
        </m:r>
      </m:oMath>
      <w:r w:rsidDel="00000000" w:rsidR="00000000" w:rsidRPr="00000000">
        <w:rPr>
          <w:rFonts w:ascii="Arial Unicode MS" w:cs="Arial Unicode MS" w:eastAsia="Arial Unicode MS" w:hAnsi="Arial Unicode MS"/>
          <w:sz w:val="26"/>
          <w:szCs w:val="26"/>
          <w:rtl w:val="0"/>
        </w:rPr>
        <w:t xml:space="preserve"> (Encoded Message). ( M ⇒ EM)</w:t>
      </w:r>
    </w:p>
    <w:p w:rsidR="00000000" w:rsidDel="00000000" w:rsidP="00000000" w:rsidRDefault="00000000" w:rsidRPr="00000000" w14:paraId="000005DF">
      <w:pPr>
        <w:rPr>
          <w:sz w:val="26"/>
          <w:szCs w:val="26"/>
        </w:rPr>
      </w:pPr>
      <w:r w:rsidDel="00000000" w:rsidR="00000000" w:rsidRPr="00000000">
        <w:rPr>
          <w:i w:val="1"/>
          <w:sz w:val="26"/>
          <w:szCs w:val="26"/>
          <w:rtl w:val="0"/>
        </w:rPr>
        <w:t xml:space="preserve">Thuật toán ghi mã thông điệp (message encoding):</w:t>
      </w:r>
      <w:r w:rsidDel="00000000" w:rsidR="00000000" w:rsidRPr="00000000">
        <w:rPr>
          <w:rtl w:val="0"/>
        </w:rPr>
      </w:r>
    </w:p>
    <w:p w:rsidR="00000000" w:rsidDel="00000000" w:rsidP="00000000" w:rsidRDefault="00000000" w:rsidRPr="00000000" w14:paraId="000005E0">
      <w:pPr>
        <w:rPr>
          <w:sz w:val="26"/>
          <w:szCs w:val="26"/>
        </w:rPr>
      </w:pPr>
      <w:r w:rsidDel="00000000" w:rsidR="00000000" w:rsidRPr="00000000">
        <w:rPr>
          <w:rtl w:val="0"/>
        </w:rPr>
      </w:r>
    </w:p>
    <w:p w:rsidR="00000000" w:rsidDel="00000000" w:rsidP="00000000" w:rsidRDefault="00000000" w:rsidRPr="00000000" w14:paraId="000005E1">
      <w:pPr>
        <w:rPr>
          <w:b w:val="1"/>
          <w:sz w:val="26"/>
          <w:szCs w:val="26"/>
        </w:rPr>
      </w:pPr>
      <w:r w:rsidDel="00000000" w:rsidR="00000000" w:rsidRPr="00000000">
        <w:rPr>
          <w:b w:val="1"/>
          <w:sz w:val="26"/>
          <w:szCs w:val="26"/>
          <w:rtl w:val="0"/>
        </w:rPr>
        <w:t xml:space="preserve">Tuỳ chọn:</w:t>
      </w:r>
    </w:p>
    <w:p w:rsidR="00000000" w:rsidDel="00000000" w:rsidP="00000000" w:rsidRDefault="00000000" w:rsidRPr="00000000" w14:paraId="000005E2">
      <w:pPr>
        <w:numPr>
          <w:ilvl w:val="0"/>
          <w:numId w:val="55"/>
        </w:numPr>
        <w:ind w:left="720" w:hanging="360"/>
        <w:rPr>
          <w:sz w:val="26"/>
          <w:szCs w:val="26"/>
          <w:u w:val="none"/>
        </w:rPr>
      </w:pPr>
      <m:oMath>
        <m:r>
          <w:rPr>
            <w:sz w:val="26"/>
            <w:szCs w:val="26"/>
          </w:rPr>
          <m:t xml:space="preserve">Hash</m:t>
        </m:r>
      </m:oMath>
      <w:r w:rsidDel="00000000" w:rsidR="00000000" w:rsidRPr="00000000">
        <w:rPr>
          <w:sz w:val="26"/>
          <w:szCs w:val="26"/>
          <w:rtl w:val="0"/>
        </w:rPr>
        <w:t xml:space="preserve"> : là một hàm băm có độ dài đầu ra </w:t>
      </w:r>
      <m:oMath>
        <m:r>
          <w:rPr>
            <w:sz w:val="26"/>
            <w:szCs w:val="26"/>
          </w:rPr>
          <m:t xml:space="preserve">hLen</m:t>
        </m:r>
      </m:oMath>
      <w:r w:rsidDel="00000000" w:rsidR="00000000" w:rsidRPr="00000000">
        <w:rPr>
          <w:sz w:val="26"/>
          <w:szCs w:val="26"/>
          <w:rtl w:val="0"/>
        </w:rPr>
        <w:t xml:space="preserve"> octet.</w:t>
      </w:r>
    </w:p>
    <w:p w:rsidR="00000000" w:rsidDel="00000000" w:rsidP="00000000" w:rsidRDefault="00000000" w:rsidRPr="00000000" w14:paraId="000005E3">
      <w:pPr>
        <w:numPr>
          <w:ilvl w:val="0"/>
          <w:numId w:val="55"/>
        </w:numPr>
        <w:ind w:left="720" w:hanging="360"/>
        <w:rPr>
          <w:sz w:val="26"/>
          <w:szCs w:val="26"/>
          <w:u w:val="none"/>
        </w:rPr>
      </w:pPr>
      <m:oMath>
        <m:r>
          <w:rPr>
            <w:sz w:val="26"/>
            <w:szCs w:val="26"/>
          </w:rPr>
          <m:t xml:space="preserve">MGF</m:t>
        </m:r>
      </m:oMath>
      <w:r w:rsidDel="00000000" w:rsidR="00000000" w:rsidRPr="00000000">
        <w:rPr>
          <w:sz w:val="26"/>
          <w:szCs w:val="26"/>
          <w:rtl w:val="0"/>
        </w:rPr>
        <w:t xml:space="preserve"> : hàm sinh mặt che được mô tả như ở phần trước.</w:t>
      </w:r>
    </w:p>
    <w:p w:rsidR="00000000" w:rsidDel="00000000" w:rsidP="00000000" w:rsidRDefault="00000000" w:rsidRPr="00000000" w14:paraId="000005E4">
      <w:pPr>
        <w:numPr>
          <w:ilvl w:val="0"/>
          <w:numId w:val="55"/>
        </w:numPr>
        <w:ind w:left="720" w:hanging="360"/>
        <w:rPr>
          <w:sz w:val="26"/>
          <w:szCs w:val="26"/>
          <w:u w:val="none"/>
        </w:rPr>
      </w:pPr>
      <m:oMath>
        <m:r>
          <w:rPr>
            <w:sz w:val="26"/>
            <w:szCs w:val="26"/>
          </w:rPr>
          <m:t xml:space="preserve">sLen</m:t>
        </m:r>
      </m:oMath>
      <w:r w:rsidDel="00000000" w:rsidR="00000000" w:rsidRPr="00000000">
        <w:rPr>
          <w:sz w:val="26"/>
          <w:szCs w:val="26"/>
          <w:rtl w:val="0"/>
        </w:rPr>
        <w:t xml:space="preserve"> : độ dài tính theo octet của giá trị salt. Thông thường, </w:t>
      </w:r>
      <m:oMath>
        <m:r>
          <w:rPr>
            <w:sz w:val="26"/>
            <w:szCs w:val="26"/>
          </w:rPr>
          <m:t xml:space="preserve">sLen=hLen</m:t>
        </m:r>
      </m:oMath>
      <w:r w:rsidDel="00000000" w:rsidR="00000000" w:rsidRPr="00000000">
        <w:rPr>
          <w:sz w:val="26"/>
          <w:szCs w:val="26"/>
          <w:rtl w:val="0"/>
        </w:rPr>
        <w:t xml:space="preserve">.</w:t>
      </w:r>
    </w:p>
    <w:p w:rsidR="00000000" w:rsidDel="00000000" w:rsidP="00000000" w:rsidRDefault="00000000" w:rsidRPr="00000000" w14:paraId="000005E5">
      <w:pPr>
        <w:ind w:left="0" w:firstLine="0"/>
        <w:rPr>
          <w:sz w:val="26"/>
          <w:szCs w:val="26"/>
        </w:rPr>
      </w:pPr>
      <w:r w:rsidDel="00000000" w:rsidR="00000000" w:rsidRPr="00000000">
        <w:rPr>
          <w:rtl w:val="0"/>
        </w:rPr>
      </w:r>
    </w:p>
    <w:p w:rsidR="00000000" w:rsidDel="00000000" w:rsidP="00000000" w:rsidRDefault="00000000" w:rsidRPr="00000000" w14:paraId="000005E6">
      <w:pPr>
        <w:ind w:left="0" w:firstLine="0"/>
        <w:rPr>
          <w:sz w:val="26"/>
          <w:szCs w:val="26"/>
        </w:rPr>
      </w:pPr>
      <w:r w:rsidDel="00000000" w:rsidR="00000000" w:rsidRPr="00000000">
        <w:rPr>
          <w:b w:val="1"/>
          <w:sz w:val="26"/>
          <w:szCs w:val="26"/>
          <w:rtl w:val="0"/>
        </w:rPr>
        <w:t xml:space="preserve">Input:</w:t>
      </w:r>
      <w:r w:rsidDel="00000000" w:rsidR="00000000" w:rsidRPr="00000000">
        <w:rPr>
          <w:rtl w:val="0"/>
        </w:rPr>
      </w:r>
    </w:p>
    <w:p w:rsidR="00000000" w:rsidDel="00000000" w:rsidP="00000000" w:rsidRDefault="00000000" w:rsidRPr="00000000" w14:paraId="000005E7">
      <w:pPr>
        <w:numPr>
          <w:ilvl w:val="0"/>
          <w:numId w:val="49"/>
        </w:numPr>
        <w:ind w:left="720" w:hanging="360"/>
        <w:rPr>
          <w:sz w:val="26"/>
          <w:szCs w:val="26"/>
          <w:u w:val="none"/>
        </w:rPr>
      </w:pPr>
      <m:oMath>
        <m:r>
          <w:rPr>
            <w:sz w:val="26"/>
            <w:szCs w:val="26"/>
          </w:rPr>
          <m:t xml:space="preserve">M</m:t>
        </m:r>
      </m:oMath>
      <w:r w:rsidDel="00000000" w:rsidR="00000000" w:rsidRPr="00000000">
        <w:rPr>
          <w:sz w:val="26"/>
          <w:szCs w:val="26"/>
          <w:rtl w:val="0"/>
        </w:rPr>
        <w:t xml:space="preserve"> : Thông điệp cần được ghi mã để ký.</w:t>
      </w:r>
    </w:p>
    <w:p w:rsidR="00000000" w:rsidDel="00000000" w:rsidP="00000000" w:rsidRDefault="00000000" w:rsidRPr="00000000" w14:paraId="000005E8">
      <w:pPr>
        <w:numPr>
          <w:ilvl w:val="0"/>
          <w:numId w:val="49"/>
        </w:numPr>
        <w:ind w:left="720" w:hanging="360"/>
        <w:rPr>
          <w:sz w:val="26"/>
          <w:szCs w:val="26"/>
          <w:u w:val="none"/>
        </w:rPr>
      </w:pPr>
      <m:oMath>
        <m:r>
          <w:rPr>
            <w:sz w:val="26"/>
            <w:szCs w:val="26"/>
          </w:rPr>
          <m:t xml:space="preserve">enBits</m:t>
        </m:r>
      </m:oMath>
      <w:r w:rsidDel="00000000" w:rsidR="00000000" w:rsidRPr="00000000">
        <w:rPr>
          <w:sz w:val="26"/>
          <w:szCs w:val="26"/>
          <w:rtl w:val="0"/>
        </w:rPr>
        <w:t xml:space="preserve"> : Một giá trị nhỏ hơn hoặc bằng độ dài theo bit của giá trị modulo </w:t>
      </w:r>
      <m:oMath>
        <m:r>
          <w:rPr>
            <w:sz w:val="26"/>
            <w:szCs w:val="26"/>
          </w:rPr>
          <m:t xml:space="preserve">n</m:t>
        </m:r>
      </m:oMath>
      <w:r w:rsidDel="00000000" w:rsidR="00000000" w:rsidRPr="00000000">
        <w:rPr>
          <w:sz w:val="26"/>
          <w:szCs w:val="26"/>
          <w:rtl w:val="0"/>
        </w:rPr>
        <w:t xml:space="preserve">.</w:t>
      </w:r>
    </w:p>
    <w:p w:rsidR="00000000" w:rsidDel="00000000" w:rsidP="00000000" w:rsidRDefault="00000000" w:rsidRPr="00000000" w14:paraId="000005E9">
      <w:pPr>
        <w:ind w:left="0" w:firstLine="0"/>
        <w:rPr>
          <w:sz w:val="26"/>
          <w:szCs w:val="26"/>
        </w:rPr>
      </w:pPr>
      <w:r w:rsidDel="00000000" w:rsidR="00000000" w:rsidRPr="00000000">
        <w:rPr>
          <w:b w:val="1"/>
          <w:sz w:val="26"/>
          <w:szCs w:val="26"/>
          <w:rtl w:val="0"/>
        </w:rPr>
        <w:t xml:space="preserve">Output:</w:t>
      </w:r>
      <w:r w:rsidDel="00000000" w:rsidR="00000000" w:rsidRPr="00000000">
        <w:rPr>
          <w:rtl w:val="0"/>
        </w:rPr>
      </w:r>
    </w:p>
    <w:p w:rsidR="00000000" w:rsidDel="00000000" w:rsidP="00000000" w:rsidRDefault="00000000" w:rsidRPr="00000000" w14:paraId="000005EA">
      <w:pPr>
        <w:numPr>
          <w:ilvl w:val="0"/>
          <w:numId w:val="56"/>
        </w:numPr>
        <w:ind w:left="720" w:hanging="360"/>
        <w:rPr>
          <w:sz w:val="26"/>
          <w:szCs w:val="26"/>
          <w:u w:val="none"/>
        </w:rPr>
      </w:pPr>
      <m:oMath>
        <m:r>
          <w:rPr>
            <w:sz w:val="26"/>
            <w:szCs w:val="26"/>
          </w:rPr>
          <m:t xml:space="preserve">EM</m:t>
        </m:r>
      </m:oMath>
      <w:r w:rsidDel="00000000" w:rsidR="00000000" w:rsidRPr="00000000">
        <w:rPr>
          <w:sz w:val="26"/>
          <w:szCs w:val="26"/>
          <w:rtl w:val="0"/>
        </w:rPr>
        <w:t xml:space="preserve"> : thông điệp đã được ghi mã.</w:t>
      </w:r>
    </w:p>
    <w:p w:rsidR="00000000" w:rsidDel="00000000" w:rsidP="00000000" w:rsidRDefault="00000000" w:rsidRPr="00000000" w14:paraId="000005EB">
      <w:pPr>
        <w:ind w:left="0" w:firstLine="0"/>
        <w:rPr>
          <w:sz w:val="26"/>
          <w:szCs w:val="26"/>
        </w:rPr>
      </w:pPr>
      <w:r w:rsidDel="00000000" w:rsidR="00000000" w:rsidRPr="00000000">
        <w:rPr>
          <w:b w:val="1"/>
          <w:sz w:val="26"/>
          <w:szCs w:val="26"/>
          <w:rtl w:val="0"/>
        </w:rPr>
        <w:t xml:space="preserve">Các tham số:</w:t>
      </w:r>
      <w:r w:rsidDel="00000000" w:rsidR="00000000" w:rsidRPr="00000000">
        <w:rPr>
          <w:rtl w:val="0"/>
        </w:rPr>
      </w:r>
    </w:p>
    <w:p w:rsidR="00000000" w:rsidDel="00000000" w:rsidP="00000000" w:rsidRDefault="00000000" w:rsidRPr="00000000" w14:paraId="000005EC">
      <w:pPr>
        <w:numPr>
          <w:ilvl w:val="0"/>
          <w:numId w:val="5"/>
        </w:numPr>
        <w:ind w:left="720" w:hanging="360"/>
        <w:rPr>
          <w:sz w:val="26"/>
          <w:szCs w:val="26"/>
          <w:u w:val="none"/>
        </w:rPr>
      </w:pPr>
      <m:oMath>
        <m:r>
          <w:rPr>
            <w:sz w:val="26"/>
            <w:szCs w:val="26"/>
          </w:rPr>
          <m:t xml:space="preserve">emLen</m:t>
        </m:r>
      </m:oMath>
      <w:r w:rsidDel="00000000" w:rsidR="00000000" w:rsidRPr="00000000">
        <w:rPr>
          <w:sz w:val="26"/>
          <w:szCs w:val="26"/>
          <w:rtl w:val="0"/>
        </w:rPr>
        <w:t xml:space="preserve"> : độ dài tính theo octet của </w:t>
      </w:r>
      <m:oMath>
        <m:r>
          <w:rPr>
            <w:sz w:val="26"/>
            <w:szCs w:val="26"/>
          </w:rPr>
          <m:t xml:space="preserve">EM</m:t>
        </m:r>
      </m:oMath>
      <w:r w:rsidDel="00000000" w:rsidR="00000000" w:rsidRPr="00000000">
        <w:rPr>
          <w:sz w:val="26"/>
          <w:szCs w:val="26"/>
          <w:rtl w:val="0"/>
        </w:rPr>
        <w:t xml:space="preserve"> : </w:t>
      </w:r>
      <m:oMath>
        <m:r>
          <w:rPr>
            <w:sz w:val="26"/>
            <w:szCs w:val="26"/>
          </w:rPr>
          <m:t xml:space="preserve">emLen=[enBits/8]</m:t>
        </m:r>
      </m:oMath>
      <w:r w:rsidDel="00000000" w:rsidR="00000000" w:rsidRPr="00000000">
        <w:rPr>
          <w:sz w:val="26"/>
          <w:szCs w:val="26"/>
          <w:rtl w:val="0"/>
        </w:rPr>
        <w:t xml:space="preserve">.</w:t>
      </w:r>
    </w:p>
    <w:p w:rsidR="00000000" w:rsidDel="00000000" w:rsidP="00000000" w:rsidRDefault="00000000" w:rsidRPr="00000000" w14:paraId="000005ED">
      <w:pPr>
        <w:numPr>
          <w:ilvl w:val="0"/>
          <w:numId w:val="5"/>
        </w:numPr>
        <w:ind w:left="720" w:hanging="360"/>
        <w:rPr>
          <w:sz w:val="26"/>
          <w:szCs w:val="26"/>
          <w:u w:val="none"/>
        </w:rPr>
      </w:pPr>
      <m:oMath>
        <m:r>
          <w:rPr>
            <w:sz w:val="26"/>
            <w:szCs w:val="26"/>
          </w:rPr>
          <m:t xml:space="preserve">paddin</m:t>
        </m:r>
        <m:sSub>
          <m:sSubPr>
            <m:ctrlPr>
              <w:rPr>
                <w:sz w:val="26"/>
                <w:szCs w:val="26"/>
              </w:rPr>
            </m:ctrlPr>
          </m:sSubPr>
          <m:e>
            <m:r>
              <w:rPr>
                <w:sz w:val="26"/>
                <w:szCs w:val="26"/>
              </w:rPr>
              <m:t xml:space="preserve">g</m:t>
            </m:r>
          </m:e>
          <m:sub>
            <m:r>
              <w:rPr>
                <w:sz w:val="26"/>
                <w:szCs w:val="26"/>
              </w:rPr>
              <m:t xml:space="preserve">1</m:t>
            </m:r>
          </m:sub>
        </m:sSub>
      </m:oMath>
      <w:r w:rsidDel="00000000" w:rsidR="00000000" w:rsidRPr="00000000">
        <w:rPr>
          <w:sz w:val="26"/>
          <w:szCs w:val="26"/>
          <w:rtl w:val="0"/>
        </w:rPr>
        <w:t xml:space="preserve"> : xâu dạng hex </w:t>
      </w:r>
      <m:oMath>
        <m:r>
          <w:rPr>
            <w:sz w:val="26"/>
            <w:szCs w:val="26"/>
          </w:rPr>
          <m:t xml:space="preserve">00 00 00 00 00 00 00 00</m:t>
        </m:r>
      </m:oMath>
      <w:r w:rsidDel="00000000" w:rsidR="00000000" w:rsidRPr="00000000">
        <w:rPr>
          <w:sz w:val="26"/>
          <w:szCs w:val="26"/>
          <w:rtl w:val="0"/>
        </w:rPr>
        <w:t xml:space="preserve">, tức là một xâu gồm 64 bit 0. </w:t>
      </w:r>
    </w:p>
    <w:p w:rsidR="00000000" w:rsidDel="00000000" w:rsidP="00000000" w:rsidRDefault="00000000" w:rsidRPr="00000000" w14:paraId="000005EE">
      <w:pPr>
        <w:numPr>
          <w:ilvl w:val="0"/>
          <w:numId w:val="5"/>
        </w:numPr>
        <w:ind w:left="720" w:hanging="360"/>
        <w:rPr>
          <w:sz w:val="26"/>
          <w:szCs w:val="26"/>
          <w:u w:val="none"/>
        </w:rPr>
      </w:pPr>
      <m:oMath>
        <m:r>
          <w:rPr>
            <w:sz w:val="26"/>
            <w:szCs w:val="26"/>
          </w:rPr>
          <m:t xml:space="preserve">paddin</m:t>
        </m:r>
        <m:sSub>
          <m:sSubPr>
            <m:ctrlPr>
              <w:rPr>
                <w:sz w:val="26"/>
                <w:szCs w:val="26"/>
              </w:rPr>
            </m:ctrlPr>
          </m:sSubPr>
          <m:e>
            <m:r>
              <w:rPr>
                <w:sz w:val="26"/>
                <w:szCs w:val="26"/>
              </w:rPr>
              <m:t xml:space="preserve">g</m:t>
            </m:r>
          </m:e>
          <m:sub>
            <m:r>
              <w:rPr>
                <w:sz w:val="26"/>
                <w:szCs w:val="26"/>
              </w:rPr>
              <m:t xml:space="preserve">2</m:t>
            </m:r>
          </m:sub>
        </m:sSub>
      </m:oMath>
      <w:r w:rsidDel="00000000" w:rsidR="00000000" w:rsidRPr="00000000">
        <w:rPr>
          <w:sz w:val="26"/>
          <w:szCs w:val="26"/>
          <w:rtl w:val="0"/>
        </w:rPr>
        <w:t xml:space="preserve"> : xâu hex gồm </w:t>
      </w:r>
      <m:oMath>
        <m:r>
          <w:rPr>
            <w:sz w:val="26"/>
            <w:szCs w:val="26"/>
          </w:rPr>
          <m:t xml:space="preserve">emLen-sLen-hLen-2</m:t>
        </m:r>
      </m:oMath>
      <w:r w:rsidDel="00000000" w:rsidR="00000000" w:rsidRPr="00000000">
        <w:rPr>
          <w:sz w:val="26"/>
          <w:szCs w:val="26"/>
          <w:rtl w:val="0"/>
        </w:rPr>
        <w:t xml:space="preserve"> octet </w:t>
      </w:r>
      <m:oMath>
        <m:r>
          <w:rPr>
            <w:sz w:val="26"/>
            <w:szCs w:val="26"/>
          </w:rPr>
          <m:t xml:space="preserve">00</m:t>
        </m:r>
      </m:oMath>
      <w:r w:rsidDel="00000000" w:rsidR="00000000" w:rsidRPr="00000000">
        <w:rPr>
          <w:sz w:val="26"/>
          <w:szCs w:val="26"/>
          <w:rtl w:val="0"/>
        </w:rPr>
        <w:t xml:space="preserve"> theo sau octet có giá trị </w:t>
      </w:r>
      <m:oMath>
        <m:r>
          <w:rPr>
            <w:sz w:val="26"/>
            <w:szCs w:val="26"/>
          </w:rPr>
          <m:t xml:space="preserve">01</m:t>
        </m:r>
      </m:oMath>
      <w:r w:rsidDel="00000000" w:rsidR="00000000" w:rsidRPr="00000000">
        <w:rPr>
          <w:sz w:val="26"/>
          <w:szCs w:val="26"/>
          <w:rtl w:val="0"/>
        </w:rPr>
        <w:t xml:space="preserve">.  (</w:t>
      </w:r>
      <m:oMath>
        <m:r>
          <w:rPr>
            <w:sz w:val="26"/>
            <w:szCs w:val="26"/>
          </w:rPr>
          <m:t xml:space="preserve">01 00 00 </m:t>
        </m:r>
        <m:r>
          <w:rPr>
            <w:sz w:val="26"/>
            <w:szCs w:val="26"/>
          </w:rPr>
          <m:t>⋯</m:t>
        </m:r>
        <m:r>
          <w:rPr>
            <w:sz w:val="26"/>
            <w:szCs w:val="26"/>
          </w:rPr>
          <m:t xml:space="preserve">00</m:t>
        </m:r>
      </m:oMath>
      <w:r w:rsidDel="00000000" w:rsidR="00000000" w:rsidRPr="00000000">
        <w:rPr>
          <w:sz w:val="26"/>
          <w:szCs w:val="26"/>
          <w:rtl w:val="0"/>
        </w:rPr>
        <w:t xml:space="preserve">).</w:t>
      </w:r>
    </w:p>
    <w:p w:rsidR="00000000" w:rsidDel="00000000" w:rsidP="00000000" w:rsidRDefault="00000000" w:rsidRPr="00000000" w14:paraId="000005EF">
      <w:pPr>
        <w:numPr>
          <w:ilvl w:val="0"/>
          <w:numId w:val="5"/>
        </w:numPr>
        <w:ind w:left="720" w:hanging="360"/>
        <w:rPr>
          <w:sz w:val="26"/>
          <w:szCs w:val="26"/>
          <w:u w:val="none"/>
        </w:rPr>
      </w:pPr>
      <m:oMath>
        <m:r>
          <w:rPr>
            <w:sz w:val="26"/>
            <w:szCs w:val="26"/>
          </w:rPr>
          <m:t xml:space="preserve">bc</m:t>
        </m:r>
      </m:oMath>
      <w:r w:rsidDel="00000000" w:rsidR="00000000" w:rsidRPr="00000000">
        <w:rPr>
          <w:sz w:val="26"/>
          <w:szCs w:val="26"/>
          <w:rtl w:val="0"/>
        </w:rPr>
        <w:t xml:space="preserve"> : giá trị hex BC.</w:t>
      </w:r>
    </w:p>
    <w:p w:rsidR="00000000" w:rsidDel="00000000" w:rsidP="00000000" w:rsidRDefault="00000000" w:rsidRPr="00000000" w14:paraId="000005F0">
      <w:pPr>
        <w:ind w:left="0" w:firstLine="0"/>
        <w:rPr>
          <w:sz w:val="26"/>
          <w:szCs w:val="26"/>
        </w:rPr>
      </w:pPr>
      <w:r w:rsidDel="00000000" w:rsidR="00000000" w:rsidRPr="00000000">
        <w:rPr>
          <w:rtl w:val="0"/>
        </w:rPr>
      </w:r>
    </w:p>
    <w:p w:rsidR="00000000" w:rsidDel="00000000" w:rsidP="00000000" w:rsidRDefault="00000000" w:rsidRPr="00000000" w14:paraId="000005F1">
      <w:pPr>
        <w:ind w:left="0" w:firstLine="0"/>
        <w:rPr>
          <w:sz w:val="26"/>
          <w:szCs w:val="26"/>
        </w:rPr>
      </w:pPr>
      <w:r w:rsidDel="00000000" w:rsidR="00000000" w:rsidRPr="00000000">
        <w:rPr>
          <w:b w:val="1"/>
          <w:sz w:val="26"/>
          <w:szCs w:val="26"/>
          <w:rtl w:val="0"/>
        </w:rPr>
        <w:t xml:space="preserve">Các bước thực hiện:</w:t>
      </w:r>
      <w:r w:rsidDel="00000000" w:rsidR="00000000" w:rsidRPr="00000000">
        <w:rPr>
          <w:sz w:val="26"/>
          <w:szCs w:val="26"/>
          <w:rtl w:val="0"/>
        </w:rPr>
        <w:t xml:space="preserve"> Quá trình ghi mã gồm các bước sau:</w:t>
      </w:r>
    </w:p>
    <w:p w:rsidR="00000000" w:rsidDel="00000000" w:rsidP="00000000" w:rsidRDefault="00000000" w:rsidRPr="00000000" w14:paraId="000005F2">
      <w:pPr>
        <w:numPr>
          <w:ilvl w:val="0"/>
          <w:numId w:val="79"/>
        </w:numPr>
        <w:ind w:left="720" w:hanging="360"/>
        <w:rPr>
          <w:sz w:val="26"/>
          <w:szCs w:val="26"/>
          <w:u w:val="none"/>
        </w:rPr>
      </w:pPr>
      <w:r w:rsidDel="00000000" w:rsidR="00000000" w:rsidRPr="00000000">
        <w:rPr>
          <w:sz w:val="26"/>
          <w:szCs w:val="26"/>
          <w:rtl w:val="0"/>
        </w:rPr>
        <w:t xml:space="preserve">Tính giá trị băm của </w:t>
      </w:r>
      <m:oMath>
        <m:r>
          <w:rPr>
            <w:sz w:val="26"/>
            <w:szCs w:val="26"/>
          </w:rPr>
          <m:t xml:space="preserve">M : mHash=Hash(M)</m:t>
        </m:r>
      </m:oMath>
      <w:r w:rsidDel="00000000" w:rsidR="00000000" w:rsidRPr="00000000">
        <w:rPr>
          <w:sz w:val="26"/>
          <w:szCs w:val="26"/>
          <w:rtl w:val="0"/>
        </w:rPr>
        <w:t xml:space="preserve">.</w:t>
      </w:r>
    </w:p>
    <w:p w:rsidR="00000000" w:rsidDel="00000000" w:rsidP="00000000" w:rsidRDefault="00000000" w:rsidRPr="00000000" w14:paraId="000005F3">
      <w:pPr>
        <w:numPr>
          <w:ilvl w:val="0"/>
          <w:numId w:val="79"/>
        </w:numPr>
        <w:ind w:left="720" w:hanging="360"/>
        <w:rPr>
          <w:sz w:val="26"/>
          <w:szCs w:val="26"/>
          <w:u w:val="none"/>
        </w:rPr>
      </w:pPr>
      <w:r w:rsidDel="00000000" w:rsidR="00000000" w:rsidRPr="00000000">
        <w:rPr>
          <w:sz w:val="26"/>
          <w:szCs w:val="26"/>
          <w:rtl w:val="0"/>
        </w:rPr>
        <w:t xml:space="preserve">Sinh một xâu octet giả ngẫu nhiên </w:t>
      </w:r>
      <m:oMath>
        <m:r>
          <w:rPr>
            <w:sz w:val="26"/>
            <w:szCs w:val="26"/>
          </w:rPr>
          <m:t xml:space="preserve">salt</m:t>
        </m:r>
      </m:oMath>
      <w:r w:rsidDel="00000000" w:rsidR="00000000" w:rsidRPr="00000000">
        <w:rPr>
          <w:sz w:val="26"/>
          <w:szCs w:val="26"/>
          <w:rtl w:val="0"/>
        </w:rPr>
        <w:t xml:space="preserve"> và tính khối dữ liệu</w:t>
      </w:r>
      <m:oMath>
        <m:r>
          <w:rPr>
            <w:sz w:val="26"/>
            <w:szCs w:val="26"/>
          </w:rPr>
          <m:t xml:space="preserve">M'=paddin</m:t>
        </m:r>
        <m:sSub>
          <m:sSubPr>
            <m:ctrlPr>
              <w:rPr>
                <w:sz w:val="26"/>
                <w:szCs w:val="26"/>
              </w:rPr>
            </m:ctrlPr>
          </m:sSubPr>
          <m:e>
            <m:r>
              <w:rPr>
                <w:sz w:val="26"/>
                <w:szCs w:val="26"/>
              </w:rPr>
              <m:t xml:space="preserve">g</m:t>
            </m:r>
          </m:e>
          <m:sub>
            <m:r>
              <w:rPr>
                <w:sz w:val="26"/>
                <w:szCs w:val="26"/>
              </w:rPr>
              <m:t xml:space="preserve">1</m:t>
            </m:r>
          </m:sub>
        </m:sSub>
        <m:r>
          <w:rPr>
            <w:sz w:val="26"/>
            <w:szCs w:val="26"/>
          </w:rPr>
          <m:t xml:space="preserve">||mHash||salt</m:t>
        </m:r>
      </m:oMath>
      <w:r w:rsidDel="00000000" w:rsidR="00000000" w:rsidRPr="00000000">
        <w:rPr>
          <w:sz w:val="26"/>
          <w:szCs w:val="26"/>
          <w:rtl w:val="0"/>
        </w:rPr>
        <w:t xml:space="preserve">.</w:t>
      </w:r>
    </w:p>
    <w:p w:rsidR="00000000" w:rsidDel="00000000" w:rsidP="00000000" w:rsidRDefault="00000000" w:rsidRPr="00000000" w14:paraId="000005F4">
      <w:pPr>
        <w:numPr>
          <w:ilvl w:val="0"/>
          <w:numId w:val="79"/>
        </w:numPr>
        <w:ind w:left="720" w:hanging="360"/>
        <w:rPr>
          <w:sz w:val="26"/>
          <w:szCs w:val="26"/>
          <w:u w:val="none"/>
        </w:rPr>
      </w:pPr>
      <w:r w:rsidDel="00000000" w:rsidR="00000000" w:rsidRPr="00000000">
        <w:rPr>
          <w:sz w:val="26"/>
          <w:szCs w:val="26"/>
          <w:rtl w:val="0"/>
        </w:rPr>
        <w:t xml:space="preserve">Tính giá trị băm của </w:t>
      </w:r>
      <m:oMath>
        <m:r>
          <w:rPr>
            <w:sz w:val="26"/>
            <w:szCs w:val="26"/>
          </w:rPr>
          <m:t xml:space="preserve">M' : H=Hash(M')</m:t>
        </m:r>
      </m:oMath>
      <w:r w:rsidDel="00000000" w:rsidR="00000000" w:rsidRPr="00000000">
        <w:rPr>
          <w:sz w:val="26"/>
          <w:szCs w:val="26"/>
          <w:rtl w:val="0"/>
        </w:rPr>
        <w:t xml:space="preserve">.</w:t>
      </w:r>
    </w:p>
    <w:p w:rsidR="00000000" w:rsidDel="00000000" w:rsidP="00000000" w:rsidRDefault="00000000" w:rsidRPr="00000000" w14:paraId="000005F5">
      <w:pPr>
        <w:numPr>
          <w:ilvl w:val="0"/>
          <w:numId w:val="79"/>
        </w:numPr>
        <w:ind w:left="720" w:hanging="360"/>
        <w:rPr>
          <w:sz w:val="26"/>
          <w:szCs w:val="26"/>
          <w:u w:val="none"/>
        </w:rPr>
      </w:pPr>
      <w:r w:rsidDel="00000000" w:rsidR="00000000" w:rsidRPr="00000000">
        <w:rPr>
          <w:sz w:val="26"/>
          <w:szCs w:val="26"/>
          <w:rtl w:val="0"/>
        </w:rPr>
        <w:t xml:space="preserve">Tính khối dữ liệu </w:t>
      </w:r>
      <m:oMath>
        <m:r>
          <w:rPr>
            <w:sz w:val="26"/>
            <w:szCs w:val="26"/>
          </w:rPr>
          <m:t xml:space="preserve">DB=paddin</m:t>
        </m:r>
        <m:sSub>
          <m:sSubPr>
            <m:ctrlPr>
              <w:rPr>
                <w:sz w:val="26"/>
                <w:szCs w:val="26"/>
              </w:rPr>
            </m:ctrlPr>
          </m:sSubPr>
          <m:e>
            <m:r>
              <w:rPr>
                <w:sz w:val="26"/>
                <w:szCs w:val="26"/>
              </w:rPr>
              <m:t xml:space="preserve">g</m:t>
            </m:r>
          </m:e>
          <m:sub>
            <m:r>
              <w:rPr>
                <w:sz w:val="26"/>
                <w:szCs w:val="26"/>
              </w:rPr>
              <m:t xml:space="preserve">2</m:t>
            </m:r>
          </m:sub>
        </m:sSub>
        <m:r>
          <w:rPr>
            <w:sz w:val="26"/>
            <w:szCs w:val="26"/>
          </w:rPr>
          <m:t xml:space="preserve">||salt</m:t>
        </m:r>
      </m:oMath>
      <w:r w:rsidDel="00000000" w:rsidR="00000000" w:rsidRPr="00000000">
        <w:rPr>
          <w:sz w:val="26"/>
          <w:szCs w:val="26"/>
          <w:rtl w:val="0"/>
        </w:rPr>
        <w:t xml:space="preserve">.</w:t>
      </w:r>
    </w:p>
    <w:p w:rsidR="00000000" w:rsidDel="00000000" w:rsidP="00000000" w:rsidRDefault="00000000" w:rsidRPr="00000000" w14:paraId="000005F6">
      <w:pPr>
        <w:numPr>
          <w:ilvl w:val="0"/>
          <w:numId w:val="79"/>
        </w:numPr>
        <w:ind w:left="720" w:hanging="360"/>
        <w:rPr>
          <w:sz w:val="26"/>
          <w:szCs w:val="26"/>
          <w:u w:val="none"/>
        </w:rPr>
      </w:pPr>
      <w:r w:rsidDel="00000000" w:rsidR="00000000" w:rsidRPr="00000000">
        <w:rPr>
          <w:sz w:val="26"/>
          <w:szCs w:val="26"/>
          <w:rtl w:val="0"/>
        </w:rPr>
        <w:t xml:space="preserve">Tính giá trị mặt che của </w:t>
      </w:r>
      <m:oMath>
        <m:r>
          <w:rPr>
            <w:sz w:val="26"/>
            <w:szCs w:val="26"/>
          </w:rPr>
          <m:t xml:space="preserve">H</m:t>
        </m:r>
      </m:oMath>
      <w:r w:rsidDel="00000000" w:rsidR="00000000" w:rsidRPr="00000000">
        <w:rPr>
          <w:sz w:val="26"/>
          <w:szCs w:val="26"/>
          <w:rtl w:val="0"/>
        </w:rPr>
        <w:t xml:space="preserve"> : </w:t>
      </w:r>
      <m:oMath>
        <m:r>
          <w:rPr>
            <w:sz w:val="26"/>
            <w:szCs w:val="26"/>
          </w:rPr>
          <m:t xml:space="preserve">dbMask=MGF(H,emLen-hLen-1)</m:t>
        </m:r>
      </m:oMath>
      <w:r w:rsidDel="00000000" w:rsidR="00000000" w:rsidRPr="00000000">
        <w:rPr>
          <w:sz w:val="26"/>
          <w:szCs w:val="26"/>
          <w:rtl w:val="0"/>
        </w:rPr>
        <w:t xml:space="preserve">.</w:t>
      </w:r>
    </w:p>
    <w:p w:rsidR="00000000" w:rsidDel="00000000" w:rsidP="00000000" w:rsidRDefault="00000000" w:rsidRPr="00000000" w14:paraId="000005F7">
      <w:pPr>
        <w:numPr>
          <w:ilvl w:val="0"/>
          <w:numId w:val="79"/>
        </w:numPr>
        <w:ind w:left="720" w:hanging="360"/>
        <w:rPr>
          <w:sz w:val="26"/>
          <w:szCs w:val="26"/>
          <w:u w:val="none"/>
        </w:rPr>
      </w:pPr>
      <w:r w:rsidDel="00000000" w:rsidR="00000000" w:rsidRPr="00000000">
        <w:rPr>
          <w:sz w:val="26"/>
          <w:szCs w:val="26"/>
          <w:rtl w:val="0"/>
        </w:rPr>
        <w:t xml:space="preserve">Tính </w:t>
      </w:r>
      <m:oMath>
        <m:r>
          <w:rPr>
            <w:sz w:val="26"/>
            <w:szCs w:val="26"/>
          </w:rPr>
          <m:t xml:space="preserve">maskedDB=DB</m:t>
        </m:r>
        <m:r>
          <w:rPr>
            <w:sz w:val="26"/>
            <w:szCs w:val="26"/>
          </w:rPr>
          <m:t>⊕</m:t>
        </m:r>
        <m:r>
          <w:rPr>
            <w:sz w:val="26"/>
            <w:szCs w:val="26"/>
          </w:rPr>
          <m:t xml:space="preserve">dbMask</m:t>
        </m:r>
      </m:oMath>
      <w:r w:rsidDel="00000000" w:rsidR="00000000" w:rsidRPr="00000000">
        <w:rPr>
          <w:sz w:val="26"/>
          <w:szCs w:val="26"/>
          <w:rtl w:val="0"/>
        </w:rPr>
        <w:t xml:space="preserve">.</w:t>
      </w:r>
    </w:p>
    <w:p w:rsidR="00000000" w:rsidDel="00000000" w:rsidP="00000000" w:rsidRDefault="00000000" w:rsidRPr="00000000" w14:paraId="000005F8">
      <w:pPr>
        <w:numPr>
          <w:ilvl w:val="0"/>
          <w:numId w:val="79"/>
        </w:numPr>
        <w:ind w:left="720" w:hanging="360"/>
        <w:rPr>
          <w:sz w:val="26"/>
          <w:szCs w:val="26"/>
          <w:u w:val="none"/>
        </w:rPr>
      </w:pPr>
      <w:r w:rsidDel="00000000" w:rsidR="00000000" w:rsidRPr="00000000">
        <w:rPr>
          <w:sz w:val="26"/>
          <w:szCs w:val="26"/>
          <w:rtl w:val="0"/>
        </w:rPr>
        <w:t xml:space="preserve">Thiết lập </w:t>
      </w:r>
      <m:oMath>
        <m:r>
          <w:rPr>
            <w:sz w:val="26"/>
            <w:szCs w:val="26"/>
          </w:rPr>
          <m:t xml:space="preserve">8emLen-emBits</m:t>
        </m:r>
      </m:oMath>
      <w:r w:rsidDel="00000000" w:rsidR="00000000" w:rsidRPr="00000000">
        <w:rPr>
          <w:sz w:val="26"/>
          <w:szCs w:val="26"/>
          <w:rtl w:val="0"/>
        </w:rPr>
        <w:t xml:space="preserve"> bit ngoài cùng bên trái của octet ngoài cùng bên trái trong </w:t>
      </w:r>
      <m:oMath>
        <m:r>
          <w:rPr>
            <w:sz w:val="26"/>
            <w:szCs w:val="26"/>
          </w:rPr>
          <m:t xml:space="preserve">maskedDB</m:t>
        </m:r>
      </m:oMath>
      <w:r w:rsidDel="00000000" w:rsidR="00000000" w:rsidRPr="00000000">
        <w:rPr>
          <w:sz w:val="26"/>
          <w:szCs w:val="26"/>
          <w:rtl w:val="0"/>
        </w:rPr>
        <w:t xml:space="preserve"> bằng </w:t>
      </w:r>
      <m:oMath>
        <m:r>
          <w:rPr>
            <w:sz w:val="26"/>
            <w:szCs w:val="26"/>
          </w:rPr>
          <m:t xml:space="preserve">0</m:t>
        </m:r>
      </m:oMath>
      <w:r w:rsidDel="00000000" w:rsidR="00000000" w:rsidRPr="00000000">
        <w:rPr>
          <w:sz w:val="26"/>
          <w:szCs w:val="26"/>
          <w:rtl w:val="0"/>
        </w:rPr>
        <w:t xml:space="preserve">. (</w:t>
      </w:r>
      <w:r w:rsidDel="00000000" w:rsidR="00000000" w:rsidRPr="00000000">
        <w:rPr>
          <w:i w:val="1"/>
          <w:sz w:val="26"/>
          <w:szCs w:val="26"/>
          <w:rtl w:val="0"/>
        </w:rPr>
        <w:t xml:space="preserve">ví dụ minh hoạ, maskedDB = </w:t>
      </w:r>
      <w:r w:rsidDel="00000000" w:rsidR="00000000" w:rsidRPr="00000000">
        <w:rPr>
          <w:b w:val="1"/>
          <w:i w:val="1"/>
          <w:sz w:val="26"/>
          <w:szCs w:val="26"/>
          <w:rtl w:val="0"/>
        </w:rPr>
        <w:t xml:space="preserve">O</w:t>
      </w:r>
      <w:r w:rsidDel="00000000" w:rsidR="00000000" w:rsidRPr="00000000">
        <w:rPr>
          <w:i w:val="1"/>
          <w:sz w:val="26"/>
          <w:szCs w:val="26"/>
          <w:rtl w:val="0"/>
        </w:rPr>
        <w:t xml:space="preserve">OOOOOOO, </w:t>
      </w:r>
      <w:r w:rsidDel="00000000" w:rsidR="00000000" w:rsidRPr="00000000">
        <w:rPr>
          <w:b w:val="1"/>
          <w:i w:val="1"/>
          <w:sz w:val="26"/>
          <w:szCs w:val="26"/>
          <w:rtl w:val="0"/>
        </w:rPr>
        <w:t xml:space="preserve">O = </w:t>
      </w:r>
      <w:r w:rsidDel="00000000" w:rsidR="00000000" w:rsidRPr="00000000">
        <w:rPr>
          <w:i w:val="1"/>
          <w:sz w:val="26"/>
          <w:szCs w:val="26"/>
          <w:rtl w:val="0"/>
        </w:rPr>
        <w:t xml:space="preserve">000</w:t>
      </w:r>
      <w:r w:rsidDel="00000000" w:rsidR="00000000" w:rsidRPr="00000000">
        <w:rPr>
          <w:b w:val="1"/>
          <w:i w:val="1"/>
          <w:sz w:val="26"/>
          <w:szCs w:val="26"/>
          <w:rtl w:val="0"/>
        </w:rPr>
        <w:t xml:space="preserve">11100</w:t>
      </w:r>
      <w:r w:rsidDel="00000000" w:rsidR="00000000" w:rsidRPr="00000000">
        <w:rPr>
          <w:sz w:val="26"/>
          <w:szCs w:val="26"/>
          <w:rtl w:val="0"/>
        </w:rPr>
        <w:t xml:space="preserve">)</w:t>
      </w:r>
    </w:p>
    <w:p w:rsidR="00000000" w:rsidDel="00000000" w:rsidP="00000000" w:rsidRDefault="00000000" w:rsidRPr="00000000" w14:paraId="000005F9">
      <w:pPr>
        <w:numPr>
          <w:ilvl w:val="0"/>
          <w:numId w:val="79"/>
        </w:numPr>
        <w:ind w:left="720" w:hanging="360"/>
        <w:rPr>
          <w:sz w:val="26"/>
          <w:szCs w:val="26"/>
          <w:u w:val="none"/>
        </w:rPr>
      </w:pPr>
      <m:oMath>
        <m:r>
          <w:rPr>
            <w:sz w:val="26"/>
            <w:szCs w:val="26"/>
          </w:rPr>
          <m:t xml:space="preserve">EM=maskedDB||H||0xbc</m:t>
        </m:r>
      </m:oMath>
      <w:r w:rsidDel="00000000" w:rsidR="00000000" w:rsidRPr="00000000">
        <w:rPr>
          <w:sz w:val="26"/>
          <w:szCs w:val="26"/>
          <w:rtl w:val="0"/>
        </w:rPr>
        <w:t xml:space="preserve">.</w:t>
      </w:r>
    </w:p>
    <w:p w:rsidR="00000000" w:rsidDel="00000000" w:rsidP="00000000" w:rsidRDefault="00000000" w:rsidRPr="00000000" w14:paraId="000005FA">
      <w:pPr>
        <w:ind w:left="0" w:firstLine="0"/>
        <w:rPr>
          <w:sz w:val="26"/>
          <w:szCs w:val="26"/>
        </w:rPr>
      </w:pPr>
      <w:r w:rsidDel="00000000" w:rsidR="00000000" w:rsidRPr="00000000">
        <w:rPr>
          <w:rtl w:val="0"/>
        </w:rPr>
      </w:r>
    </w:p>
    <w:p w:rsidR="00000000" w:rsidDel="00000000" w:rsidP="00000000" w:rsidRDefault="00000000" w:rsidRPr="00000000" w14:paraId="000005FB">
      <w:pPr>
        <w:ind w:left="0" w:firstLine="0"/>
        <w:rPr>
          <w:sz w:val="26"/>
          <w:szCs w:val="26"/>
        </w:rPr>
      </w:pPr>
      <w:r w:rsidDel="00000000" w:rsidR="00000000" w:rsidRPr="00000000">
        <w:rPr>
          <w:b w:val="1"/>
          <w:sz w:val="26"/>
          <w:szCs w:val="26"/>
          <w:rtl w:val="0"/>
        </w:rPr>
        <w:t xml:space="preserve">Một vài lưu ý:</w:t>
      </w:r>
      <w:r w:rsidDel="00000000" w:rsidR="00000000" w:rsidRPr="00000000">
        <w:rPr>
          <w:rtl w:val="0"/>
        </w:rPr>
      </w:r>
    </w:p>
    <w:p w:rsidR="00000000" w:rsidDel="00000000" w:rsidP="00000000" w:rsidRDefault="00000000" w:rsidRPr="00000000" w14:paraId="000005FC">
      <w:pPr>
        <w:numPr>
          <w:ilvl w:val="0"/>
          <w:numId w:val="8"/>
        </w:numPr>
        <w:ind w:left="720" w:hanging="360"/>
        <w:rPr>
          <w:sz w:val="26"/>
          <w:szCs w:val="26"/>
          <w:u w:val="none"/>
        </w:rPr>
      </w:pPr>
      <w:r w:rsidDel="00000000" w:rsidR="00000000" w:rsidRPr="00000000">
        <w:rPr>
          <w:sz w:val="26"/>
          <w:szCs w:val="26"/>
          <w:rtl w:val="0"/>
        </w:rPr>
        <w:t xml:space="preserve">Việc sử dụng các xâu đệm </w:t>
      </w:r>
      <m:oMath>
        <m:r>
          <w:rPr>
            <w:sz w:val="26"/>
            <w:szCs w:val="26"/>
          </w:rPr>
          <m:t xml:space="preserve">paddin</m:t>
        </m:r>
        <m:sSub>
          <m:sSubPr>
            <m:ctrlPr>
              <w:rPr>
                <w:sz w:val="26"/>
                <w:szCs w:val="26"/>
              </w:rPr>
            </m:ctrlPr>
          </m:sSubPr>
          <m:e>
            <m:r>
              <w:rPr>
                <w:sz w:val="26"/>
                <w:szCs w:val="26"/>
              </w:rPr>
              <m:t xml:space="preserve">g</m:t>
            </m:r>
          </m:e>
          <m:sub>
            <m:r>
              <w:rPr>
                <w:sz w:val="26"/>
                <w:szCs w:val="26"/>
              </w:rPr>
              <m:t xml:space="preserve">1</m:t>
            </m:r>
          </m:sub>
        </m:sSub>
      </m:oMath>
      <w:r w:rsidDel="00000000" w:rsidR="00000000" w:rsidRPr="00000000">
        <w:rPr>
          <w:sz w:val="26"/>
          <w:szCs w:val="26"/>
          <w:rtl w:val="0"/>
        </w:rPr>
        <w:t xml:space="preserve"> và </w:t>
      </w:r>
      <m:oMath>
        <m:r>
          <w:rPr>
            <w:sz w:val="26"/>
            <w:szCs w:val="26"/>
          </w:rPr>
          <m:t xml:space="preserve">paddin</m:t>
        </m:r>
        <m:sSub>
          <m:sSubPr>
            <m:ctrlPr>
              <w:rPr>
                <w:sz w:val="26"/>
                <w:szCs w:val="26"/>
              </w:rPr>
            </m:ctrlPr>
          </m:sSubPr>
          <m:e>
            <m:r>
              <w:rPr>
                <w:sz w:val="26"/>
                <w:szCs w:val="26"/>
              </w:rPr>
              <m:t xml:space="preserve">g</m:t>
            </m:r>
          </m:e>
          <m:sub>
            <m:r>
              <w:rPr>
                <w:sz w:val="26"/>
                <w:szCs w:val="26"/>
              </w:rPr>
              <m:t xml:space="preserve">2</m:t>
            </m:r>
          </m:sub>
        </m:sSub>
      </m:oMath>
      <w:r w:rsidDel="00000000" w:rsidR="00000000" w:rsidRPr="00000000">
        <w:rPr>
          <w:sz w:val="26"/>
          <w:szCs w:val="26"/>
          <w:rtl w:val="0"/>
        </w:rPr>
        <w:t xml:space="preserve"> sẽ làm cho bên tấn công khó tìm được một thông điệp khác </w:t>
      </w:r>
      <m:oMath>
        <m:r>
          <w:rPr>
            <w:sz w:val="26"/>
            <w:szCs w:val="26"/>
          </w:rPr>
          <m:t xml:space="preserve">M</m:t>
        </m:r>
      </m:oMath>
      <w:r w:rsidDel="00000000" w:rsidR="00000000" w:rsidRPr="00000000">
        <w:rPr>
          <w:sz w:val="26"/>
          <w:szCs w:val="26"/>
          <w:rtl w:val="0"/>
        </w:rPr>
        <w:t xml:space="preserve"> mà cho cùng một bản tóm lược thông điệp; </w:t>
      </w:r>
    </w:p>
    <w:p w:rsidR="00000000" w:rsidDel="00000000" w:rsidP="00000000" w:rsidRDefault="00000000" w:rsidRPr="00000000" w14:paraId="000005FD">
      <w:pPr>
        <w:numPr>
          <w:ilvl w:val="0"/>
          <w:numId w:val="8"/>
        </w:numPr>
        <w:ind w:left="720" w:hanging="360"/>
        <w:rPr>
          <w:sz w:val="26"/>
          <w:szCs w:val="26"/>
          <w:u w:val="none"/>
        </w:rPr>
      </w:pPr>
      <w:r w:rsidDel="00000000" w:rsidR="00000000" w:rsidRPr="00000000">
        <w:rPr>
          <w:sz w:val="26"/>
          <w:szCs w:val="26"/>
          <w:rtl w:val="0"/>
        </w:rPr>
        <w:t xml:space="preserve">Việc sử dụng giá trị </w:t>
      </w:r>
      <m:oMath>
        <m:r>
          <w:rPr>
            <w:sz w:val="26"/>
            <w:szCs w:val="26"/>
          </w:rPr>
          <m:t xml:space="preserve">salt</m:t>
        </m:r>
      </m:oMath>
      <w:r w:rsidDel="00000000" w:rsidR="00000000" w:rsidRPr="00000000">
        <w:rPr>
          <w:sz w:val="26"/>
          <w:szCs w:val="26"/>
          <w:rtl w:val="0"/>
        </w:rPr>
        <w:t xml:space="preserve"> sẽ đảm bảo khi ký hai lần trên cùng một thông điệp với cùng 1 khoá bí mật thì chữ ký sẽ khác nhau.</w:t>
      </w:r>
    </w:p>
    <w:p w:rsidR="00000000" w:rsidDel="00000000" w:rsidP="00000000" w:rsidRDefault="00000000" w:rsidRPr="00000000" w14:paraId="000005FE">
      <w:pPr>
        <w:ind w:left="0" w:firstLine="0"/>
        <w:rPr>
          <w:sz w:val="26"/>
          <w:szCs w:val="26"/>
        </w:rPr>
      </w:pPr>
      <w:r w:rsidDel="00000000" w:rsidR="00000000" w:rsidRPr="00000000">
        <w:rPr>
          <w:rtl w:val="0"/>
        </w:rPr>
      </w:r>
    </w:p>
    <w:p w:rsidR="00000000" w:rsidDel="00000000" w:rsidP="00000000" w:rsidRDefault="00000000" w:rsidRPr="00000000" w14:paraId="000005FF">
      <w:pPr>
        <w:ind w:left="0" w:firstLine="0"/>
        <w:rPr>
          <w:sz w:val="26"/>
          <w:szCs w:val="26"/>
        </w:rPr>
      </w:pPr>
      <w:r w:rsidDel="00000000" w:rsidR="00000000" w:rsidRPr="00000000">
        <w:rPr>
          <w:i w:val="1"/>
          <w:sz w:val="26"/>
          <w:szCs w:val="26"/>
          <w:rtl w:val="0"/>
        </w:rPr>
        <w:t xml:space="preserve">Tạo chữ ký (forming the signature):</w:t>
      </w:r>
      <w:r w:rsidDel="00000000" w:rsidR="00000000" w:rsidRPr="00000000">
        <w:rPr>
          <w:sz w:val="26"/>
          <w:szCs w:val="26"/>
          <w:rtl w:val="0"/>
        </w:rPr>
        <w:t xml:space="preserve"> Ta đi tạo chữ ký số với khoá bí mật </w:t>
      </w:r>
      <m:oMath>
        <m:r>
          <w:rPr>
            <w:sz w:val="26"/>
            <w:szCs w:val="26"/>
          </w:rPr>
          <m:t xml:space="preserve">(d,n)</m:t>
        </m:r>
      </m:oMath>
      <w:r w:rsidDel="00000000" w:rsidR="00000000" w:rsidRPr="00000000">
        <w:rPr>
          <w:sz w:val="26"/>
          <w:szCs w:val="26"/>
          <w:rtl w:val="0"/>
        </w:rPr>
        <w:t xml:space="preserve"> và khoá công khai tương ứng sẽ là </w:t>
      </w:r>
      <m:oMath>
        <m:r>
          <w:rPr>
            <w:sz w:val="26"/>
            <w:szCs w:val="26"/>
          </w:rPr>
          <m:t xml:space="preserve">(n,e)</m:t>
        </m:r>
      </m:oMath>
      <w:r w:rsidDel="00000000" w:rsidR="00000000" w:rsidRPr="00000000">
        <w:rPr>
          <w:sz w:val="26"/>
          <w:szCs w:val="26"/>
          <w:rtl w:val="0"/>
        </w:rPr>
        <w:t xml:space="preserve">.</w:t>
      </w:r>
    </w:p>
    <w:p w:rsidR="00000000" w:rsidDel="00000000" w:rsidP="00000000" w:rsidRDefault="00000000" w:rsidRPr="00000000" w14:paraId="00000600">
      <w:pPr>
        <w:numPr>
          <w:ilvl w:val="0"/>
          <w:numId w:val="72"/>
        </w:numPr>
        <w:ind w:left="720" w:hanging="360"/>
        <w:rPr>
          <w:sz w:val="26"/>
          <w:szCs w:val="26"/>
          <w:u w:val="none"/>
        </w:rPr>
      </w:pPr>
      <w:r w:rsidDel="00000000" w:rsidR="00000000" w:rsidRPr="00000000">
        <w:rPr>
          <w:sz w:val="26"/>
          <w:szCs w:val="26"/>
          <w:rtl w:val="0"/>
        </w:rPr>
        <w:t xml:space="preserve">Ta xử lý </w:t>
      </w:r>
      <m:oMath>
        <m:r>
          <w:rPr>
            <w:sz w:val="26"/>
            <w:szCs w:val="26"/>
          </w:rPr>
          <m:t xml:space="preserve">EM</m:t>
        </m:r>
      </m:oMath>
      <w:r w:rsidDel="00000000" w:rsidR="00000000" w:rsidRPr="00000000">
        <w:rPr>
          <w:sz w:val="26"/>
          <w:szCs w:val="26"/>
          <w:rtl w:val="0"/>
        </w:rPr>
        <w:t xml:space="preserve"> như là một số nguyên, không âm, ký hiệu </w:t>
      </w:r>
      <m:oMath>
        <m:r>
          <w:rPr>
            <w:sz w:val="26"/>
            <w:szCs w:val="26"/>
          </w:rPr>
          <m:t xml:space="preserve">m</m:t>
        </m:r>
      </m:oMath>
      <w:r w:rsidDel="00000000" w:rsidR="00000000" w:rsidRPr="00000000">
        <w:rPr>
          <w:sz w:val="26"/>
          <w:szCs w:val="26"/>
          <w:rtl w:val="0"/>
        </w:rPr>
        <w:t xml:space="preserve">. </w:t>
      </w:r>
    </w:p>
    <w:p w:rsidR="00000000" w:rsidDel="00000000" w:rsidP="00000000" w:rsidRDefault="00000000" w:rsidRPr="00000000" w14:paraId="00000601">
      <w:pPr>
        <w:numPr>
          <w:ilvl w:val="0"/>
          <w:numId w:val="72"/>
        </w:numPr>
        <w:ind w:left="720" w:hanging="360"/>
        <w:rPr>
          <w:sz w:val="26"/>
          <w:szCs w:val="26"/>
          <w:u w:val="none"/>
        </w:rPr>
      </w:pPr>
      <w:r w:rsidDel="00000000" w:rsidR="00000000" w:rsidRPr="00000000">
        <w:rPr>
          <w:sz w:val="26"/>
          <w:szCs w:val="26"/>
          <w:rtl w:val="0"/>
        </w:rPr>
        <w:t xml:space="preserve">Chữ ký </w:t>
      </w:r>
      <m:oMath>
        <m:r>
          <w:rPr>
            <w:sz w:val="26"/>
            <w:szCs w:val="26"/>
          </w:rPr>
          <m:t xml:space="preserve">s</m:t>
        </m:r>
      </m:oMath>
      <w:r w:rsidDel="00000000" w:rsidR="00000000" w:rsidRPr="00000000">
        <w:rPr>
          <w:sz w:val="26"/>
          <w:szCs w:val="26"/>
          <w:rtl w:val="0"/>
        </w:rPr>
        <w:t xml:space="preserve"> được tính bởi </w:t>
      </w:r>
    </w:p>
    <w:p w:rsidR="00000000" w:rsidDel="00000000" w:rsidP="00000000" w:rsidRDefault="00000000" w:rsidRPr="00000000" w14:paraId="00000602">
      <w:pPr>
        <w:ind w:left="0" w:firstLine="0"/>
        <w:jc w:val="center"/>
        <w:rPr>
          <w:sz w:val="26"/>
          <w:szCs w:val="26"/>
        </w:rPr>
      </w:pPr>
      <m:oMath>
        <m:r>
          <w:rPr>
            <w:sz w:val="26"/>
            <w:szCs w:val="26"/>
          </w:rPr>
          <m:t xml:space="preserve">s=</m:t>
        </m:r>
        <m:sSup>
          <m:sSupPr>
            <m:ctrlPr>
              <w:rPr>
                <w:sz w:val="26"/>
                <w:szCs w:val="26"/>
              </w:rPr>
            </m:ctrlPr>
          </m:sSupPr>
          <m:e>
            <m:r>
              <w:rPr>
                <w:sz w:val="26"/>
                <w:szCs w:val="26"/>
              </w:rPr>
              <m:t xml:space="preserve">m</m:t>
            </m:r>
          </m:e>
          <m:sup>
            <m:r>
              <w:rPr>
                <w:sz w:val="26"/>
                <w:szCs w:val="26"/>
              </w:rPr>
              <m:t xml:space="preserve">d</m:t>
            </m:r>
          </m:sup>
        </m:sSup>
        <m:r>
          <w:rPr>
            <w:sz w:val="26"/>
            <w:szCs w:val="26"/>
          </w:rPr>
          <m:t xml:space="preserve"> mod n</m:t>
        </m:r>
      </m:oMath>
      <w:r w:rsidDel="00000000" w:rsidR="00000000" w:rsidRPr="00000000">
        <w:rPr>
          <w:sz w:val="26"/>
          <w:szCs w:val="26"/>
          <w:rtl w:val="0"/>
        </w:rPr>
        <w:t xml:space="preserve">.</w:t>
      </w:r>
    </w:p>
    <w:p w:rsidR="00000000" w:rsidDel="00000000" w:rsidP="00000000" w:rsidRDefault="00000000" w:rsidRPr="00000000" w14:paraId="00000603">
      <w:pPr>
        <w:numPr>
          <w:ilvl w:val="0"/>
          <w:numId w:val="32"/>
        </w:numPr>
        <w:ind w:left="720" w:hanging="360"/>
        <w:jc w:val="both"/>
        <w:rPr>
          <w:sz w:val="26"/>
          <w:szCs w:val="26"/>
          <w:u w:val="none"/>
        </w:rPr>
      </w:pPr>
      <w:r w:rsidDel="00000000" w:rsidR="00000000" w:rsidRPr="00000000">
        <w:rPr>
          <w:sz w:val="26"/>
          <w:szCs w:val="26"/>
          <w:rtl w:val="0"/>
        </w:rPr>
        <w:t xml:space="preserve">Chuyển giá trị </w:t>
      </w:r>
      <m:oMath>
        <m:r>
          <w:rPr>
            <w:sz w:val="26"/>
            <w:szCs w:val="26"/>
          </w:rPr>
          <m:t xml:space="preserve">s</m:t>
        </m:r>
      </m:oMath>
      <w:r w:rsidDel="00000000" w:rsidR="00000000" w:rsidRPr="00000000">
        <w:rPr>
          <w:sz w:val="26"/>
          <w:szCs w:val="26"/>
          <w:rtl w:val="0"/>
        </w:rPr>
        <w:t xml:space="preserve"> thành xâu </w:t>
      </w:r>
      <m:oMath>
        <m:r>
          <w:rPr>
            <w:sz w:val="26"/>
            <w:szCs w:val="26"/>
          </w:rPr>
          <m:t xml:space="preserve">S</m:t>
        </m:r>
      </m:oMath>
      <w:r w:rsidDel="00000000" w:rsidR="00000000" w:rsidRPr="00000000">
        <w:rPr>
          <w:sz w:val="26"/>
          <w:szCs w:val="26"/>
          <w:rtl w:val="0"/>
        </w:rPr>
        <w:t xml:space="preserve"> có độ dài là </w:t>
      </w:r>
      <m:oMath>
        <m:r>
          <w:rPr>
            <w:sz w:val="26"/>
            <w:szCs w:val="26"/>
          </w:rPr>
          <m:t xml:space="preserve">k</m:t>
        </m:r>
      </m:oMath>
      <w:r w:rsidDel="00000000" w:rsidR="00000000" w:rsidRPr="00000000">
        <w:rPr>
          <w:sz w:val="26"/>
          <w:szCs w:val="26"/>
          <w:rtl w:val="0"/>
        </w:rPr>
        <w:t xml:space="preserve"> octet, </w:t>
      </w:r>
      <m:oMath>
        <m:r>
          <w:rPr>
            <w:sz w:val="26"/>
            <w:szCs w:val="26"/>
          </w:rPr>
          <m:t xml:space="preserve">k</m:t>
        </m:r>
      </m:oMath>
      <w:r w:rsidDel="00000000" w:rsidR="00000000" w:rsidRPr="00000000">
        <w:rPr>
          <w:sz w:val="26"/>
          <w:szCs w:val="26"/>
          <w:rtl w:val="0"/>
        </w:rPr>
        <w:t xml:space="preserve"> phụ thuộc vào độ dài của giá trị modulo </w:t>
      </w:r>
      <m:oMath>
        <m:r>
          <w:rPr>
            <w:sz w:val="26"/>
            <w:szCs w:val="26"/>
          </w:rPr>
          <m:t xml:space="preserve">n</m:t>
        </m:r>
      </m:oMath>
      <w:r w:rsidDel="00000000" w:rsidR="00000000" w:rsidRPr="00000000">
        <w:rPr>
          <w:sz w:val="26"/>
          <w:szCs w:val="26"/>
          <w:rtl w:val="0"/>
        </w:rPr>
        <w:t xml:space="preserve">. (Ví dụ, </w:t>
      </w:r>
      <m:oMath>
        <m:r>
          <w:rPr>
            <w:sz w:val="26"/>
            <w:szCs w:val="26"/>
          </w:rPr>
          <m:t xml:space="preserve">|n|=2048, k=2048/8=256</m:t>
        </m:r>
      </m:oMath>
      <w:r w:rsidDel="00000000" w:rsidR="00000000" w:rsidRPr="00000000">
        <w:rPr>
          <w:sz w:val="26"/>
          <w:szCs w:val="26"/>
          <w:rtl w:val="0"/>
        </w:rPr>
        <w:t xml:space="preserve">). </w:t>
      </w:r>
    </w:p>
    <w:p w:rsidR="00000000" w:rsidDel="00000000" w:rsidP="00000000" w:rsidRDefault="00000000" w:rsidRPr="00000000" w14:paraId="00000604">
      <w:pPr>
        <w:ind w:left="0" w:firstLine="0"/>
        <w:jc w:val="both"/>
        <w:rPr>
          <w:sz w:val="26"/>
          <w:szCs w:val="26"/>
        </w:rPr>
      </w:pPr>
      <w:r w:rsidDel="00000000" w:rsidR="00000000" w:rsidRPr="00000000">
        <w:rPr>
          <w:rtl w:val="0"/>
        </w:rPr>
      </w:r>
    </w:p>
    <w:p w:rsidR="00000000" w:rsidDel="00000000" w:rsidP="00000000" w:rsidRDefault="00000000" w:rsidRPr="00000000" w14:paraId="00000605">
      <w:pPr>
        <w:ind w:left="0" w:firstLine="0"/>
        <w:jc w:val="both"/>
        <w:rPr>
          <w:b w:val="1"/>
          <w:sz w:val="26"/>
          <w:szCs w:val="26"/>
        </w:rPr>
      </w:pPr>
      <w:r w:rsidDel="00000000" w:rsidR="00000000" w:rsidRPr="00000000">
        <w:rPr>
          <w:b w:val="1"/>
          <w:i w:val="1"/>
          <w:sz w:val="26"/>
          <w:szCs w:val="26"/>
          <w:rtl w:val="0"/>
        </w:rPr>
        <w:t xml:space="preserve">Hoạt động xác minh chữ ký (Signature Verification):</w:t>
      </w:r>
      <w:r w:rsidDel="00000000" w:rsidR="00000000" w:rsidRPr="00000000">
        <w:rPr>
          <w:rtl w:val="0"/>
        </w:rPr>
      </w:r>
    </w:p>
    <w:p w:rsidR="00000000" w:rsidDel="00000000" w:rsidP="00000000" w:rsidRDefault="00000000" w:rsidRPr="00000000" w14:paraId="00000606">
      <w:pPr>
        <w:ind w:left="0" w:firstLine="0"/>
        <w:jc w:val="both"/>
        <w:rPr>
          <w:sz w:val="26"/>
          <w:szCs w:val="26"/>
        </w:rPr>
      </w:pPr>
      <w:r w:rsidDel="00000000" w:rsidR="00000000" w:rsidRPr="00000000">
        <w:rPr>
          <w:rtl w:val="0"/>
        </w:rPr>
      </w:r>
    </w:p>
    <w:p w:rsidR="00000000" w:rsidDel="00000000" w:rsidP="00000000" w:rsidRDefault="00000000" w:rsidRPr="00000000" w14:paraId="00000607">
      <w:pPr>
        <w:ind w:left="0" w:firstLine="0"/>
        <w:jc w:val="both"/>
        <w:rPr>
          <w:sz w:val="26"/>
          <w:szCs w:val="26"/>
        </w:rPr>
      </w:pPr>
      <w:r w:rsidDel="00000000" w:rsidR="00000000" w:rsidRPr="00000000">
        <w:rPr>
          <w:i w:val="1"/>
          <w:sz w:val="26"/>
          <w:szCs w:val="26"/>
          <w:rtl w:val="0"/>
        </w:rPr>
        <w:t xml:space="preserve">Thuật toán giải mã (Decryption): </w:t>
      </w:r>
      <w:r w:rsidDel="00000000" w:rsidR="00000000" w:rsidRPr="00000000">
        <w:rPr>
          <w:sz w:val="26"/>
          <w:szCs w:val="26"/>
          <w:rtl w:val="0"/>
        </w:rPr>
        <w:t xml:space="preserve">Sau khi nhận được chữ ký số </w:t>
      </w:r>
      <m:oMath>
        <m:r>
          <w:rPr>
            <w:sz w:val="26"/>
            <w:szCs w:val="26"/>
          </w:rPr>
          <m:t xml:space="preserve">S</m:t>
        </m:r>
      </m:oMath>
      <w:r w:rsidDel="00000000" w:rsidR="00000000" w:rsidRPr="00000000">
        <w:rPr>
          <w:sz w:val="26"/>
          <w:szCs w:val="26"/>
          <w:rtl w:val="0"/>
        </w:rPr>
        <w:t xml:space="preserve">, người xác minh thực hiện:</w:t>
      </w:r>
    </w:p>
    <w:p w:rsidR="00000000" w:rsidDel="00000000" w:rsidP="00000000" w:rsidRDefault="00000000" w:rsidRPr="00000000" w14:paraId="00000608">
      <w:pPr>
        <w:numPr>
          <w:ilvl w:val="0"/>
          <w:numId w:val="23"/>
        </w:numPr>
        <w:ind w:left="720" w:hanging="360"/>
        <w:jc w:val="both"/>
        <w:rPr>
          <w:sz w:val="26"/>
          <w:szCs w:val="26"/>
          <w:u w:val="none"/>
        </w:rPr>
      </w:pPr>
      <w:r w:rsidDel="00000000" w:rsidR="00000000" w:rsidRPr="00000000">
        <w:rPr>
          <w:sz w:val="26"/>
          <w:szCs w:val="26"/>
          <w:rtl w:val="0"/>
        </w:rPr>
        <w:t xml:space="preserve">Biến đổi xâu </w:t>
      </w:r>
      <m:oMath>
        <m:r>
          <w:rPr>
            <w:sz w:val="26"/>
            <w:szCs w:val="26"/>
          </w:rPr>
          <m:t xml:space="preserve">S</m:t>
        </m:r>
      </m:oMath>
      <w:r w:rsidDel="00000000" w:rsidR="00000000" w:rsidRPr="00000000">
        <w:rPr>
          <w:sz w:val="26"/>
          <w:szCs w:val="26"/>
          <w:rtl w:val="0"/>
        </w:rPr>
        <w:t xml:space="preserve"> thành số nguyên không âm </w:t>
      </w:r>
      <m:oMath>
        <m:r>
          <w:rPr>
            <w:sz w:val="26"/>
            <w:szCs w:val="26"/>
          </w:rPr>
          <m:t xml:space="preserve">s</m:t>
        </m:r>
      </m:oMath>
      <w:r w:rsidDel="00000000" w:rsidR="00000000" w:rsidRPr="00000000">
        <w:rPr>
          <w:sz w:val="26"/>
          <w:szCs w:val="26"/>
          <w:rtl w:val="0"/>
        </w:rPr>
        <w:t xml:space="preserve">.</w:t>
      </w:r>
    </w:p>
    <w:p w:rsidR="00000000" w:rsidDel="00000000" w:rsidP="00000000" w:rsidRDefault="00000000" w:rsidRPr="00000000" w14:paraId="00000609">
      <w:pPr>
        <w:numPr>
          <w:ilvl w:val="0"/>
          <w:numId w:val="23"/>
        </w:numPr>
        <w:ind w:left="720" w:hanging="360"/>
        <w:jc w:val="both"/>
        <w:rPr>
          <w:sz w:val="26"/>
          <w:szCs w:val="26"/>
          <w:u w:val="none"/>
        </w:rPr>
      </w:pPr>
      <w:r w:rsidDel="00000000" w:rsidR="00000000" w:rsidRPr="00000000">
        <w:rPr>
          <w:sz w:val="26"/>
          <w:szCs w:val="26"/>
          <w:rtl w:val="0"/>
        </w:rPr>
        <w:t xml:space="preserve">Giá trị </w:t>
      </w:r>
      <m:oMath>
        <m:r>
          <w:rPr>
            <w:sz w:val="26"/>
            <w:szCs w:val="26"/>
          </w:rPr>
          <m:t xml:space="preserve">m</m:t>
        </m:r>
      </m:oMath>
      <w:r w:rsidDel="00000000" w:rsidR="00000000" w:rsidRPr="00000000">
        <w:rPr>
          <w:sz w:val="26"/>
          <w:szCs w:val="26"/>
          <w:rtl w:val="0"/>
        </w:rPr>
        <w:t xml:space="preserve"> sẽ được khôi phục qua việc giải mã bằng cách tính</w:t>
      </w:r>
    </w:p>
    <w:p w:rsidR="00000000" w:rsidDel="00000000" w:rsidP="00000000" w:rsidRDefault="00000000" w:rsidRPr="00000000" w14:paraId="0000060A">
      <w:pPr>
        <w:ind w:left="720" w:firstLine="0"/>
        <w:jc w:val="center"/>
        <w:rPr>
          <w:sz w:val="26"/>
          <w:szCs w:val="26"/>
        </w:rPr>
      </w:pPr>
      <m:oMath>
        <m:r>
          <w:rPr>
            <w:sz w:val="26"/>
            <w:szCs w:val="26"/>
          </w:rPr>
          <m:t xml:space="preserve">m=</m:t>
        </m:r>
        <m:sSup>
          <m:sSupPr>
            <m:ctrlPr>
              <w:rPr>
                <w:sz w:val="26"/>
                <w:szCs w:val="26"/>
              </w:rPr>
            </m:ctrlPr>
          </m:sSupPr>
          <m:e>
            <m:r>
              <w:rPr>
                <w:sz w:val="26"/>
                <w:szCs w:val="26"/>
              </w:rPr>
              <m:t xml:space="preserve">s</m:t>
            </m:r>
          </m:e>
          <m:sup>
            <m:r>
              <w:rPr>
                <w:sz w:val="26"/>
                <w:szCs w:val="26"/>
              </w:rPr>
              <m:t xml:space="preserve">e</m:t>
            </m:r>
          </m:sup>
        </m:sSup>
        <m:r>
          <w:rPr>
            <w:sz w:val="26"/>
            <w:szCs w:val="26"/>
          </w:rPr>
          <m:t xml:space="preserve"> mod n</m:t>
        </m:r>
      </m:oMath>
      <w:r w:rsidDel="00000000" w:rsidR="00000000" w:rsidRPr="00000000">
        <w:rPr>
          <w:sz w:val="26"/>
          <w:szCs w:val="26"/>
          <w:rtl w:val="0"/>
        </w:rPr>
        <w:t xml:space="preserve">.</w:t>
      </w:r>
    </w:p>
    <w:p w:rsidR="00000000" w:rsidDel="00000000" w:rsidP="00000000" w:rsidRDefault="00000000" w:rsidRPr="00000000" w14:paraId="0000060B">
      <w:pPr>
        <w:numPr>
          <w:ilvl w:val="0"/>
          <w:numId w:val="39"/>
        </w:numPr>
        <w:ind w:left="720" w:hanging="360"/>
        <w:jc w:val="left"/>
        <w:rPr>
          <w:sz w:val="26"/>
          <w:szCs w:val="26"/>
          <w:u w:val="none"/>
        </w:rPr>
      </w:pPr>
      <w:r w:rsidDel="00000000" w:rsidR="00000000" w:rsidRPr="00000000">
        <w:rPr>
          <w:sz w:val="26"/>
          <w:szCs w:val="26"/>
          <w:rtl w:val="0"/>
        </w:rPr>
        <w:t xml:space="preserve">Sau đấy biểu diễn </w:t>
      </w:r>
      <m:oMath>
        <m:r>
          <w:rPr>
            <w:sz w:val="26"/>
            <w:szCs w:val="26"/>
          </w:rPr>
          <m:t xml:space="preserve">m</m:t>
        </m:r>
      </m:oMath>
      <w:r w:rsidDel="00000000" w:rsidR="00000000" w:rsidRPr="00000000">
        <w:rPr>
          <w:sz w:val="26"/>
          <w:szCs w:val="26"/>
          <w:rtl w:val="0"/>
        </w:rPr>
        <w:t xml:space="preserve"> thành một xâu ký hiệu </w:t>
      </w:r>
      <m:oMath>
        <m:r>
          <w:rPr>
            <w:sz w:val="26"/>
            <w:szCs w:val="26"/>
          </w:rPr>
          <m:t xml:space="preserve">EM</m:t>
        </m:r>
      </m:oMath>
      <w:r w:rsidDel="00000000" w:rsidR="00000000" w:rsidRPr="00000000">
        <w:rPr>
          <w:sz w:val="26"/>
          <w:szCs w:val="26"/>
          <w:rtl w:val="0"/>
        </w:rPr>
        <w:t xml:space="preserve"> có độ dài </w:t>
      </w:r>
      <m:oMath>
        <m:r>
          <w:rPr>
            <w:sz w:val="26"/>
            <w:szCs w:val="26"/>
          </w:rPr>
          <m:t xml:space="preserve">emLen=[(modBits-1)/8]</m:t>
        </m:r>
      </m:oMath>
      <w:r w:rsidDel="00000000" w:rsidR="00000000" w:rsidRPr="00000000">
        <w:rPr>
          <w:sz w:val="26"/>
          <w:szCs w:val="26"/>
          <w:rtl w:val="0"/>
        </w:rPr>
        <w:t xml:space="preserve"> octet, trong đấy </w:t>
      </w:r>
      <m:oMath>
        <m:r>
          <w:rPr>
            <w:sz w:val="26"/>
            <w:szCs w:val="26"/>
          </w:rPr>
          <m:t xml:space="preserve">modBits</m:t>
        </m:r>
      </m:oMath>
      <w:r w:rsidDel="00000000" w:rsidR="00000000" w:rsidRPr="00000000">
        <w:rPr>
          <w:sz w:val="26"/>
          <w:szCs w:val="26"/>
          <w:rtl w:val="0"/>
        </w:rPr>
        <w:t xml:space="preserve"> chính là độ dài bit của giá trị modulo </w:t>
      </w:r>
      <m:oMath>
        <m:r>
          <w:rPr>
            <w:sz w:val="26"/>
            <w:szCs w:val="26"/>
          </w:rPr>
          <m:t xml:space="preserve">n</m:t>
        </m:r>
      </m:oMath>
      <w:r w:rsidDel="00000000" w:rsidR="00000000" w:rsidRPr="00000000">
        <w:rPr>
          <w:sz w:val="26"/>
          <w:szCs w:val="26"/>
          <w:rtl w:val="0"/>
        </w:rPr>
        <w:t xml:space="preserve">.</w:t>
      </w:r>
    </w:p>
    <w:p w:rsidR="00000000" w:rsidDel="00000000" w:rsidP="00000000" w:rsidRDefault="00000000" w:rsidRPr="00000000" w14:paraId="0000060C">
      <w:pPr>
        <w:ind w:left="0" w:firstLine="0"/>
        <w:jc w:val="left"/>
        <w:rPr>
          <w:sz w:val="26"/>
          <w:szCs w:val="26"/>
        </w:rPr>
      </w:pPr>
      <w:r w:rsidDel="00000000" w:rsidR="00000000" w:rsidRPr="00000000">
        <w:rPr>
          <w:rtl w:val="0"/>
        </w:rPr>
      </w:r>
    </w:p>
    <w:p w:rsidR="00000000" w:rsidDel="00000000" w:rsidP="00000000" w:rsidRDefault="00000000" w:rsidRPr="00000000" w14:paraId="0000060D">
      <w:pPr>
        <w:ind w:left="0" w:firstLine="0"/>
        <w:jc w:val="left"/>
        <w:rPr>
          <w:sz w:val="26"/>
          <w:szCs w:val="26"/>
        </w:rPr>
      </w:pPr>
      <w:r w:rsidDel="00000000" w:rsidR="00000000" w:rsidRPr="00000000">
        <w:rPr>
          <w:i w:val="1"/>
          <w:sz w:val="26"/>
          <w:szCs w:val="26"/>
          <w:rtl w:val="0"/>
        </w:rPr>
        <w:t xml:space="preserve">Thuật toán xác minh </w:t>
      </w:r>
      <m:oMath>
        <m:r>
          <w:rPr>
            <w:i w:val="1"/>
            <w:sz w:val="26"/>
            <w:szCs w:val="26"/>
          </w:rPr>
          <m:t xml:space="preserve">EM</m:t>
        </m:r>
      </m:oMath>
      <w:r w:rsidDel="00000000" w:rsidR="00000000" w:rsidRPr="00000000">
        <w:rPr>
          <w:i w:val="1"/>
          <w:sz w:val="26"/>
          <w:szCs w:val="26"/>
          <w:rtl w:val="0"/>
        </w:rPr>
        <w:t xml:space="preserve"> (</w:t>
      </w:r>
      <m:oMath>
        <m:r>
          <w:rPr>
            <w:i w:val="1"/>
            <w:sz w:val="26"/>
            <w:szCs w:val="26"/>
          </w:rPr>
          <m:t xml:space="preserve">EM</m:t>
        </m:r>
      </m:oMath>
      <w:r w:rsidDel="00000000" w:rsidR="00000000" w:rsidRPr="00000000">
        <w:rPr>
          <w:i w:val="1"/>
          <w:sz w:val="26"/>
          <w:szCs w:val="26"/>
          <w:rtl w:val="0"/>
        </w:rPr>
        <w:t xml:space="preserve"> Verification):</w:t>
      </w:r>
      <w:r w:rsidDel="00000000" w:rsidR="00000000" w:rsidRPr="00000000">
        <w:rPr>
          <w:sz w:val="26"/>
          <w:szCs w:val="26"/>
          <w:rtl w:val="0"/>
        </w:rPr>
        <w:t xml:space="preserve"> </w:t>
      </w:r>
    </w:p>
    <w:p w:rsidR="00000000" w:rsidDel="00000000" w:rsidP="00000000" w:rsidRDefault="00000000" w:rsidRPr="00000000" w14:paraId="0000060E">
      <w:pPr>
        <w:ind w:left="0" w:firstLine="0"/>
        <w:jc w:val="left"/>
        <w:rPr>
          <w:sz w:val="26"/>
          <w:szCs w:val="26"/>
        </w:rPr>
      </w:pPr>
      <w:r w:rsidDel="00000000" w:rsidR="00000000" w:rsidRPr="00000000">
        <w:rPr>
          <w:rtl w:val="0"/>
        </w:rPr>
      </w:r>
    </w:p>
    <w:p w:rsidR="00000000" w:rsidDel="00000000" w:rsidP="00000000" w:rsidRDefault="00000000" w:rsidRPr="00000000" w14:paraId="0000060F">
      <w:pPr>
        <w:ind w:left="0" w:firstLine="0"/>
        <w:jc w:val="left"/>
        <w:rPr>
          <w:sz w:val="26"/>
          <w:szCs w:val="26"/>
        </w:rPr>
      </w:pPr>
      <w:r w:rsidDel="00000000" w:rsidR="00000000" w:rsidRPr="00000000">
        <w:rPr>
          <w:b w:val="1"/>
          <w:sz w:val="26"/>
          <w:szCs w:val="26"/>
          <w:rtl w:val="0"/>
        </w:rPr>
        <w:t xml:space="preserve">Tuỳ chọn:</w:t>
      </w:r>
      <w:r w:rsidDel="00000000" w:rsidR="00000000" w:rsidRPr="00000000">
        <w:rPr>
          <w:rtl w:val="0"/>
        </w:rPr>
      </w:r>
    </w:p>
    <w:p w:rsidR="00000000" w:rsidDel="00000000" w:rsidP="00000000" w:rsidRDefault="00000000" w:rsidRPr="00000000" w14:paraId="00000610">
      <w:pPr>
        <w:numPr>
          <w:ilvl w:val="0"/>
          <w:numId w:val="26"/>
        </w:numPr>
        <w:ind w:left="720" w:hanging="360"/>
        <w:jc w:val="left"/>
        <w:rPr>
          <w:sz w:val="26"/>
          <w:szCs w:val="26"/>
          <w:u w:val="none"/>
        </w:rPr>
      </w:pPr>
      <m:oMath>
        <m:r>
          <w:rPr>
            <w:sz w:val="26"/>
            <w:szCs w:val="26"/>
          </w:rPr>
          <m:t xml:space="preserve">Hash</m:t>
        </m:r>
      </m:oMath>
      <w:r w:rsidDel="00000000" w:rsidR="00000000" w:rsidRPr="00000000">
        <w:rPr>
          <w:sz w:val="26"/>
          <w:szCs w:val="26"/>
          <w:rtl w:val="0"/>
        </w:rPr>
        <w:t xml:space="preserve"> : một hàm băm có độ dài đầu ra là </w:t>
      </w:r>
      <m:oMath>
        <m:r>
          <w:rPr>
            <w:sz w:val="26"/>
            <w:szCs w:val="26"/>
          </w:rPr>
          <m:t xml:space="preserve">hLen</m:t>
        </m:r>
      </m:oMath>
      <w:r w:rsidDel="00000000" w:rsidR="00000000" w:rsidRPr="00000000">
        <w:rPr>
          <w:sz w:val="26"/>
          <w:szCs w:val="26"/>
          <w:rtl w:val="0"/>
        </w:rPr>
        <w:t xml:space="preserve"> octet.</w:t>
      </w:r>
    </w:p>
    <w:p w:rsidR="00000000" w:rsidDel="00000000" w:rsidP="00000000" w:rsidRDefault="00000000" w:rsidRPr="00000000" w14:paraId="00000611">
      <w:pPr>
        <w:numPr>
          <w:ilvl w:val="0"/>
          <w:numId w:val="26"/>
        </w:numPr>
        <w:ind w:left="720" w:hanging="360"/>
        <w:jc w:val="left"/>
        <w:rPr>
          <w:sz w:val="26"/>
          <w:szCs w:val="26"/>
          <w:u w:val="none"/>
        </w:rPr>
      </w:pPr>
      <m:oMath>
        <m:r>
          <w:rPr>
            <w:sz w:val="26"/>
            <w:szCs w:val="26"/>
          </w:rPr>
          <m:t xml:space="preserve">MGF</m:t>
        </m:r>
      </m:oMath>
      <w:r w:rsidDel="00000000" w:rsidR="00000000" w:rsidRPr="00000000">
        <w:rPr>
          <w:sz w:val="26"/>
          <w:szCs w:val="26"/>
          <w:rtl w:val="0"/>
        </w:rPr>
        <w:t xml:space="preserve"> : hàm sinh mặt che.</w:t>
      </w:r>
    </w:p>
    <w:p w:rsidR="00000000" w:rsidDel="00000000" w:rsidP="00000000" w:rsidRDefault="00000000" w:rsidRPr="00000000" w14:paraId="00000612">
      <w:pPr>
        <w:numPr>
          <w:ilvl w:val="0"/>
          <w:numId w:val="26"/>
        </w:numPr>
        <w:ind w:left="720" w:hanging="360"/>
        <w:jc w:val="left"/>
        <w:rPr>
          <w:sz w:val="26"/>
          <w:szCs w:val="26"/>
          <w:u w:val="none"/>
        </w:rPr>
      </w:pPr>
      <m:oMath>
        <m:r>
          <w:rPr>
            <w:sz w:val="26"/>
            <w:szCs w:val="26"/>
          </w:rPr>
          <m:t xml:space="preserve">sLen</m:t>
        </m:r>
      </m:oMath>
      <w:r w:rsidDel="00000000" w:rsidR="00000000" w:rsidRPr="00000000">
        <w:rPr>
          <w:sz w:val="26"/>
          <w:szCs w:val="26"/>
          <w:rtl w:val="0"/>
        </w:rPr>
        <w:t xml:space="preserve"> : độ dài tính theo octet của giá trị </w:t>
      </w:r>
      <m:oMath>
        <m:r>
          <w:rPr>
            <w:sz w:val="26"/>
            <w:szCs w:val="26"/>
          </w:rPr>
          <m:t xml:space="preserve">salt</m:t>
        </m:r>
      </m:oMath>
      <w:r w:rsidDel="00000000" w:rsidR="00000000" w:rsidRPr="00000000">
        <w:rPr>
          <w:sz w:val="26"/>
          <w:szCs w:val="26"/>
          <w:rtl w:val="0"/>
        </w:rPr>
        <w:t xml:space="preserve">.</w:t>
      </w:r>
    </w:p>
    <w:p w:rsidR="00000000" w:rsidDel="00000000" w:rsidP="00000000" w:rsidRDefault="00000000" w:rsidRPr="00000000" w14:paraId="00000613">
      <w:pPr>
        <w:ind w:left="0" w:firstLine="0"/>
        <w:jc w:val="left"/>
        <w:rPr>
          <w:sz w:val="26"/>
          <w:szCs w:val="26"/>
        </w:rPr>
      </w:pPr>
      <w:r w:rsidDel="00000000" w:rsidR="00000000" w:rsidRPr="00000000">
        <w:rPr>
          <w:rtl w:val="0"/>
        </w:rPr>
      </w:r>
    </w:p>
    <w:p w:rsidR="00000000" w:rsidDel="00000000" w:rsidP="00000000" w:rsidRDefault="00000000" w:rsidRPr="00000000" w14:paraId="00000614">
      <w:pPr>
        <w:ind w:left="0" w:firstLine="0"/>
        <w:jc w:val="left"/>
        <w:rPr>
          <w:sz w:val="26"/>
          <w:szCs w:val="26"/>
        </w:rPr>
      </w:pPr>
      <w:r w:rsidDel="00000000" w:rsidR="00000000" w:rsidRPr="00000000">
        <w:rPr>
          <w:b w:val="1"/>
          <w:sz w:val="26"/>
          <w:szCs w:val="26"/>
          <w:rtl w:val="0"/>
        </w:rPr>
        <w:t xml:space="preserve">Input:</w:t>
      </w:r>
      <w:r w:rsidDel="00000000" w:rsidR="00000000" w:rsidRPr="00000000">
        <w:rPr>
          <w:rtl w:val="0"/>
        </w:rPr>
      </w:r>
    </w:p>
    <w:p w:rsidR="00000000" w:rsidDel="00000000" w:rsidP="00000000" w:rsidRDefault="00000000" w:rsidRPr="00000000" w14:paraId="00000615">
      <w:pPr>
        <w:numPr>
          <w:ilvl w:val="0"/>
          <w:numId w:val="48"/>
        </w:numPr>
        <w:ind w:left="720" w:hanging="360"/>
        <w:jc w:val="left"/>
        <w:rPr>
          <w:sz w:val="26"/>
          <w:szCs w:val="26"/>
          <w:u w:val="none"/>
        </w:rPr>
      </w:pPr>
      <m:oMath>
        <m:r>
          <w:rPr>
            <w:sz w:val="26"/>
            <w:szCs w:val="26"/>
          </w:rPr>
          <m:t xml:space="preserve">M</m:t>
        </m:r>
      </m:oMath>
      <w:r w:rsidDel="00000000" w:rsidR="00000000" w:rsidRPr="00000000">
        <w:rPr>
          <w:sz w:val="26"/>
          <w:szCs w:val="26"/>
          <w:rtl w:val="0"/>
        </w:rPr>
        <w:t xml:space="preserve"> : thông điệp cần xác minh.</w:t>
      </w:r>
    </w:p>
    <w:p w:rsidR="00000000" w:rsidDel="00000000" w:rsidP="00000000" w:rsidRDefault="00000000" w:rsidRPr="00000000" w14:paraId="00000616">
      <w:pPr>
        <w:numPr>
          <w:ilvl w:val="0"/>
          <w:numId w:val="48"/>
        </w:numPr>
        <w:ind w:left="720" w:hanging="360"/>
        <w:jc w:val="left"/>
        <w:rPr>
          <w:sz w:val="26"/>
          <w:szCs w:val="26"/>
          <w:u w:val="none"/>
        </w:rPr>
      </w:pPr>
      <m:oMath>
        <m:r>
          <w:rPr>
            <w:sz w:val="26"/>
            <w:szCs w:val="26"/>
          </w:rPr>
          <m:t xml:space="preserve">EM</m:t>
        </m:r>
      </m:oMath>
      <w:r w:rsidDel="00000000" w:rsidR="00000000" w:rsidRPr="00000000">
        <w:rPr>
          <w:sz w:val="26"/>
          <w:szCs w:val="26"/>
          <w:rtl w:val="0"/>
        </w:rPr>
        <w:t xml:space="preserve"> : xâu biểu diễn của chữ ký đã được giải mã có độ dài </w:t>
      </w:r>
      <m:oMath>
        <m:r>
          <w:rPr>
            <w:sz w:val="26"/>
            <w:szCs w:val="26"/>
          </w:rPr>
          <m:t xml:space="preserve">emLen</m:t>
        </m:r>
      </m:oMath>
      <w:r w:rsidDel="00000000" w:rsidR="00000000" w:rsidRPr="00000000">
        <w:rPr>
          <w:sz w:val="26"/>
          <w:szCs w:val="26"/>
          <w:rtl w:val="0"/>
        </w:rPr>
        <w:t xml:space="preserve">.</w:t>
      </w:r>
    </w:p>
    <w:p w:rsidR="00000000" w:rsidDel="00000000" w:rsidP="00000000" w:rsidRDefault="00000000" w:rsidRPr="00000000" w14:paraId="00000617">
      <w:pPr>
        <w:numPr>
          <w:ilvl w:val="0"/>
          <w:numId w:val="48"/>
        </w:numPr>
        <w:ind w:left="720" w:hanging="360"/>
        <w:jc w:val="left"/>
        <w:rPr>
          <w:sz w:val="26"/>
          <w:szCs w:val="26"/>
          <w:u w:val="none"/>
        </w:rPr>
      </w:pPr>
      <m:oMath>
        <m:r>
          <w:rPr>
            <w:sz w:val="26"/>
            <w:szCs w:val="26"/>
          </w:rPr>
          <m:t xml:space="preserve">emBits</m:t>
        </m:r>
      </m:oMath>
      <w:r w:rsidDel="00000000" w:rsidR="00000000" w:rsidRPr="00000000">
        <w:rPr>
          <w:sz w:val="26"/>
          <w:szCs w:val="26"/>
          <w:rtl w:val="0"/>
        </w:rPr>
        <w:t xml:space="preserve"> : một giá trị nhỏ hơn độ dài theo bit của modulo </w:t>
      </w:r>
      <m:oMath>
        <m:r>
          <w:rPr>
            <w:sz w:val="26"/>
            <w:szCs w:val="26"/>
          </w:rPr>
          <m:t xml:space="preserve">n</m:t>
        </m:r>
      </m:oMath>
      <w:r w:rsidDel="00000000" w:rsidR="00000000" w:rsidRPr="00000000">
        <w:rPr>
          <w:sz w:val="26"/>
          <w:szCs w:val="26"/>
          <w:rtl w:val="0"/>
        </w:rPr>
        <w:t xml:space="preserve">.</w:t>
      </w:r>
    </w:p>
    <w:p w:rsidR="00000000" w:rsidDel="00000000" w:rsidP="00000000" w:rsidRDefault="00000000" w:rsidRPr="00000000" w14:paraId="00000618">
      <w:pPr>
        <w:ind w:left="0" w:firstLine="0"/>
        <w:jc w:val="left"/>
        <w:rPr>
          <w:sz w:val="26"/>
          <w:szCs w:val="26"/>
        </w:rPr>
      </w:pPr>
      <w:r w:rsidDel="00000000" w:rsidR="00000000" w:rsidRPr="00000000">
        <w:rPr>
          <w:b w:val="1"/>
          <w:sz w:val="26"/>
          <w:szCs w:val="26"/>
          <w:rtl w:val="0"/>
        </w:rPr>
        <w:t xml:space="preserve">Output:</w:t>
      </w:r>
      <w:r w:rsidDel="00000000" w:rsidR="00000000" w:rsidRPr="00000000">
        <w:rPr>
          <w:rtl w:val="0"/>
        </w:rPr>
      </w:r>
    </w:p>
    <w:p w:rsidR="00000000" w:rsidDel="00000000" w:rsidP="00000000" w:rsidRDefault="00000000" w:rsidRPr="00000000" w14:paraId="00000619">
      <w:pPr>
        <w:numPr>
          <w:ilvl w:val="0"/>
          <w:numId w:val="50"/>
        </w:numPr>
        <w:ind w:left="720" w:hanging="360"/>
        <w:jc w:val="left"/>
        <w:rPr>
          <w:sz w:val="26"/>
          <w:szCs w:val="26"/>
          <w:u w:val="none"/>
        </w:rPr>
      </w:pPr>
      <w:r w:rsidDel="00000000" w:rsidR="00000000" w:rsidRPr="00000000">
        <w:rPr>
          <w:sz w:val="26"/>
          <w:szCs w:val="26"/>
          <w:rtl w:val="0"/>
        </w:rPr>
        <w:t xml:space="preserve">Khẳng định “</w:t>
      </w:r>
      <w:r w:rsidDel="00000000" w:rsidR="00000000" w:rsidRPr="00000000">
        <w:rPr>
          <w:b w:val="1"/>
          <w:i w:val="1"/>
          <w:sz w:val="26"/>
          <w:szCs w:val="26"/>
          <w:rtl w:val="0"/>
        </w:rPr>
        <w:t xml:space="preserve">consistent</w:t>
      </w:r>
      <w:r w:rsidDel="00000000" w:rsidR="00000000" w:rsidRPr="00000000">
        <w:rPr>
          <w:sz w:val="26"/>
          <w:szCs w:val="26"/>
          <w:rtl w:val="0"/>
        </w:rPr>
        <w:t xml:space="preserve">” hay là “</w:t>
      </w:r>
      <w:r w:rsidDel="00000000" w:rsidR="00000000" w:rsidRPr="00000000">
        <w:rPr>
          <w:b w:val="1"/>
          <w:i w:val="1"/>
          <w:sz w:val="26"/>
          <w:szCs w:val="26"/>
          <w:rtl w:val="0"/>
        </w:rPr>
        <w:t xml:space="preserve">inconsistent</w:t>
      </w:r>
      <w:r w:rsidDel="00000000" w:rsidR="00000000" w:rsidRPr="00000000">
        <w:rPr>
          <w:sz w:val="26"/>
          <w:szCs w:val="26"/>
          <w:rtl w:val="0"/>
        </w:rPr>
        <w:t xml:space="preserve">” (Khẳng định chữ ký “Hợp lệ” hoặc “Không hợp lệ”).</w:t>
      </w:r>
    </w:p>
    <w:p w:rsidR="00000000" w:rsidDel="00000000" w:rsidP="00000000" w:rsidRDefault="00000000" w:rsidRPr="00000000" w14:paraId="0000061A">
      <w:pPr>
        <w:ind w:left="0" w:firstLine="0"/>
        <w:jc w:val="left"/>
        <w:rPr>
          <w:sz w:val="26"/>
          <w:szCs w:val="26"/>
        </w:rPr>
      </w:pPr>
      <w:r w:rsidDel="00000000" w:rsidR="00000000" w:rsidRPr="00000000">
        <w:rPr>
          <w:rtl w:val="0"/>
        </w:rPr>
      </w:r>
    </w:p>
    <w:p w:rsidR="00000000" w:rsidDel="00000000" w:rsidP="00000000" w:rsidRDefault="00000000" w:rsidRPr="00000000" w14:paraId="0000061B">
      <w:pPr>
        <w:ind w:left="0" w:firstLine="0"/>
        <w:jc w:val="left"/>
        <w:rPr>
          <w:sz w:val="26"/>
          <w:szCs w:val="26"/>
        </w:rPr>
      </w:pPr>
      <w:r w:rsidDel="00000000" w:rsidR="00000000" w:rsidRPr="00000000">
        <w:rPr>
          <w:b w:val="1"/>
          <w:sz w:val="26"/>
          <w:szCs w:val="26"/>
          <w:rtl w:val="0"/>
        </w:rPr>
        <w:t xml:space="preserve">Các tham số:</w:t>
      </w:r>
      <w:r w:rsidDel="00000000" w:rsidR="00000000" w:rsidRPr="00000000">
        <w:rPr>
          <w:rtl w:val="0"/>
        </w:rPr>
      </w:r>
    </w:p>
    <w:p w:rsidR="00000000" w:rsidDel="00000000" w:rsidP="00000000" w:rsidRDefault="00000000" w:rsidRPr="00000000" w14:paraId="0000061C">
      <w:pPr>
        <w:numPr>
          <w:ilvl w:val="0"/>
          <w:numId w:val="41"/>
        </w:numPr>
        <w:ind w:left="720" w:hanging="360"/>
        <w:rPr>
          <w:sz w:val="26"/>
          <w:szCs w:val="26"/>
        </w:rPr>
      </w:pPr>
      <m:oMath>
        <m:r>
          <w:rPr>
            <w:sz w:val="26"/>
            <w:szCs w:val="26"/>
          </w:rPr>
          <m:t xml:space="preserve">paddin</m:t>
        </m:r>
        <m:sSub>
          <m:sSubPr>
            <m:ctrlPr>
              <w:rPr>
                <w:sz w:val="26"/>
                <w:szCs w:val="26"/>
              </w:rPr>
            </m:ctrlPr>
          </m:sSubPr>
          <m:e>
            <m:r>
              <w:rPr>
                <w:sz w:val="26"/>
                <w:szCs w:val="26"/>
              </w:rPr>
              <m:t xml:space="preserve">g</m:t>
            </m:r>
          </m:e>
          <m:sub>
            <m:r>
              <w:rPr>
                <w:sz w:val="26"/>
                <w:szCs w:val="26"/>
              </w:rPr>
              <m:t xml:space="preserve">1</m:t>
            </m:r>
          </m:sub>
        </m:sSub>
      </m:oMath>
      <w:r w:rsidDel="00000000" w:rsidR="00000000" w:rsidRPr="00000000">
        <w:rPr>
          <w:sz w:val="26"/>
          <w:szCs w:val="26"/>
          <w:rtl w:val="0"/>
        </w:rPr>
        <w:t xml:space="preserve"> : xâu dạng hex </w:t>
      </w:r>
      <m:oMath>
        <m:r>
          <w:rPr>
            <w:sz w:val="26"/>
            <w:szCs w:val="26"/>
          </w:rPr>
          <m:t xml:space="preserve">00 00 00 00 00 00 00 00</m:t>
        </m:r>
      </m:oMath>
      <w:r w:rsidDel="00000000" w:rsidR="00000000" w:rsidRPr="00000000">
        <w:rPr>
          <w:sz w:val="26"/>
          <w:szCs w:val="26"/>
          <w:rtl w:val="0"/>
        </w:rPr>
        <w:t xml:space="preserve">, tức là một xâu gồm 64 bit 0. </w:t>
      </w:r>
    </w:p>
    <w:p w:rsidR="00000000" w:rsidDel="00000000" w:rsidP="00000000" w:rsidRDefault="00000000" w:rsidRPr="00000000" w14:paraId="0000061D">
      <w:pPr>
        <w:numPr>
          <w:ilvl w:val="0"/>
          <w:numId w:val="41"/>
        </w:numPr>
        <w:ind w:left="720" w:hanging="360"/>
        <w:rPr>
          <w:sz w:val="26"/>
          <w:szCs w:val="26"/>
        </w:rPr>
      </w:pPr>
      <m:oMath>
        <m:r>
          <w:rPr>
            <w:sz w:val="26"/>
            <w:szCs w:val="26"/>
          </w:rPr>
          <m:t xml:space="preserve">paddin</m:t>
        </m:r>
        <m:sSub>
          <m:sSubPr>
            <m:ctrlPr>
              <w:rPr>
                <w:sz w:val="26"/>
                <w:szCs w:val="26"/>
              </w:rPr>
            </m:ctrlPr>
          </m:sSubPr>
          <m:e>
            <m:r>
              <w:rPr>
                <w:sz w:val="26"/>
                <w:szCs w:val="26"/>
              </w:rPr>
              <m:t xml:space="preserve">g</m:t>
            </m:r>
          </m:e>
          <m:sub>
            <m:r>
              <w:rPr>
                <w:sz w:val="26"/>
                <w:szCs w:val="26"/>
              </w:rPr>
              <m:t xml:space="preserve">2</m:t>
            </m:r>
          </m:sub>
        </m:sSub>
      </m:oMath>
      <w:r w:rsidDel="00000000" w:rsidR="00000000" w:rsidRPr="00000000">
        <w:rPr>
          <w:sz w:val="26"/>
          <w:szCs w:val="26"/>
          <w:rtl w:val="0"/>
        </w:rPr>
        <w:t xml:space="preserve"> : xâu hex gồm </w:t>
      </w:r>
      <m:oMath>
        <m:r>
          <w:rPr>
            <w:sz w:val="26"/>
            <w:szCs w:val="26"/>
          </w:rPr>
          <m:t xml:space="preserve">emLen-sLen-hLen-2</m:t>
        </m:r>
      </m:oMath>
      <w:r w:rsidDel="00000000" w:rsidR="00000000" w:rsidRPr="00000000">
        <w:rPr>
          <w:sz w:val="26"/>
          <w:szCs w:val="26"/>
          <w:rtl w:val="0"/>
        </w:rPr>
        <w:t xml:space="preserve"> octet </w:t>
      </w:r>
      <m:oMath>
        <m:r>
          <w:rPr>
            <w:sz w:val="26"/>
            <w:szCs w:val="26"/>
          </w:rPr>
          <m:t xml:space="preserve">00</m:t>
        </m:r>
      </m:oMath>
      <w:r w:rsidDel="00000000" w:rsidR="00000000" w:rsidRPr="00000000">
        <w:rPr>
          <w:sz w:val="26"/>
          <w:szCs w:val="26"/>
          <w:rtl w:val="0"/>
        </w:rPr>
        <w:t xml:space="preserve"> theo sau octet có giá trị </w:t>
      </w:r>
      <m:oMath>
        <m:r>
          <w:rPr>
            <w:sz w:val="26"/>
            <w:szCs w:val="26"/>
          </w:rPr>
          <m:t xml:space="preserve">01</m:t>
        </m:r>
      </m:oMath>
      <w:r w:rsidDel="00000000" w:rsidR="00000000" w:rsidRPr="00000000">
        <w:rPr>
          <w:sz w:val="26"/>
          <w:szCs w:val="26"/>
          <w:rtl w:val="0"/>
        </w:rPr>
        <w:t xml:space="preserve">.  (</w:t>
      </w:r>
      <m:oMath>
        <m:r>
          <w:rPr>
            <w:sz w:val="26"/>
            <w:szCs w:val="26"/>
          </w:rPr>
          <m:t xml:space="preserve">01 00 00 </m:t>
        </m:r>
        <m:r>
          <w:rPr>
            <w:sz w:val="26"/>
            <w:szCs w:val="26"/>
          </w:rPr>
          <m:t>⋯</m:t>
        </m:r>
        <m:r>
          <w:rPr>
            <w:sz w:val="26"/>
            <w:szCs w:val="26"/>
          </w:rPr>
          <m:t xml:space="preserve">00</m:t>
        </m:r>
      </m:oMath>
      <w:r w:rsidDel="00000000" w:rsidR="00000000" w:rsidRPr="00000000">
        <w:rPr>
          <w:sz w:val="26"/>
          <w:szCs w:val="26"/>
          <w:rtl w:val="0"/>
        </w:rPr>
        <w:t xml:space="preserve">).</w:t>
      </w:r>
    </w:p>
    <w:p w:rsidR="00000000" w:rsidDel="00000000" w:rsidP="00000000" w:rsidRDefault="00000000" w:rsidRPr="00000000" w14:paraId="0000061E">
      <w:pPr>
        <w:ind w:left="0" w:firstLine="0"/>
        <w:rPr>
          <w:sz w:val="26"/>
          <w:szCs w:val="26"/>
        </w:rPr>
      </w:pPr>
      <w:r w:rsidDel="00000000" w:rsidR="00000000" w:rsidRPr="00000000">
        <w:rPr>
          <w:rtl w:val="0"/>
        </w:rPr>
      </w:r>
    </w:p>
    <w:p w:rsidR="00000000" w:rsidDel="00000000" w:rsidP="00000000" w:rsidRDefault="00000000" w:rsidRPr="00000000" w14:paraId="0000061F">
      <w:pPr>
        <w:ind w:left="0" w:firstLine="0"/>
        <w:rPr>
          <w:sz w:val="26"/>
          <w:szCs w:val="26"/>
        </w:rPr>
      </w:pPr>
      <w:r w:rsidDel="00000000" w:rsidR="00000000" w:rsidRPr="00000000">
        <w:rPr>
          <w:b w:val="1"/>
          <w:sz w:val="26"/>
          <w:szCs w:val="26"/>
          <w:rtl w:val="0"/>
        </w:rPr>
        <w:t xml:space="preserve">Các bước thực hiện:</w:t>
      </w:r>
      <w:r w:rsidDel="00000000" w:rsidR="00000000" w:rsidRPr="00000000">
        <w:rPr>
          <w:sz w:val="26"/>
          <w:szCs w:val="26"/>
          <w:rtl w:val="0"/>
        </w:rPr>
        <w:t xml:space="preserve"> Để xác minh </w:t>
      </w:r>
      <m:oMath>
        <m:r>
          <w:rPr>
            <w:sz w:val="26"/>
            <w:szCs w:val="26"/>
          </w:rPr>
          <m:t xml:space="preserve">EM</m:t>
        </m:r>
      </m:oMath>
      <w:r w:rsidDel="00000000" w:rsidR="00000000" w:rsidRPr="00000000">
        <w:rPr>
          <w:sz w:val="26"/>
          <w:szCs w:val="26"/>
          <w:rtl w:val="0"/>
        </w:rPr>
        <w:t xml:space="preserve">, người xác minh thực hiện như sau:</w:t>
      </w:r>
    </w:p>
    <w:p w:rsidR="00000000" w:rsidDel="00000000" w:rsidP="00000000" w:rsidRDefault="00000000" w:rsidRPr="00000000" w14:paraId="00000620">
      <w:pPr>
        <w:numPr>
          <w:ilvl w:val="0"/>
          <w:numId w:val="40"/>
        </w:numPr>
        <w:ind w:left="720" w:hanging="360"/>
        <w:rPr>
          <w:sz w:val="26"/>
          <w:szCs w:val="26"/>
          <w:u w:val="none"/>
        </w:rPr>
      </w:pPr>
      <w:r w:rsidDel="00000000" w:rsidR="00000000" w:rsidRPr="00000000">
        <w:rPr>
          <w:sz w:val="26"/>
          <w:szCs w:val="26"/>
          <w:rtl w:val="0"/>
        </w:rPr>
        <w:t xml:space="preserve">Tính giá trị băm của </w:t>
      </w:r>
      <m:oMath>
        <m:r>
          <w:rPr>
            <w:sz w:val="26"/>
            <w:szCs w:val="26"/>
          </w:rPr>
          <m:t xml:space="preserve">M : mHash=Hash(M)</m:t>
        </m:r>
      </m:oMath>
      <w:r w:rsidDel="00000000" w:rsidR="00000000" w:rsidRPr="00000000">
        <w:rPr>
          <w:sz w:val="26"/>
          <w:szCs w:val="26"/>
          <w:rtl w:val="0"/>
        </w:rPr>
        <w:t xml:space="preserve">.</w:t>
      </w:r>
    </w:p>
    <w:p w:rsidR="00000000" w:rsidDel="00000000" w:rsidP="00000000" w:rsidRDefault="00000000" w:rsidRPr="00000000" w14:paraId="00000621">
      <w:pPr>
        <w:numPr>
          <w:ilvl w:val="0"/>
          <w:numId w:val="40"/>
        </w:numPr>
        <w:ind w:left="720" w:hanging="360"/>
        <w:rPr>
          <w:sz w:val="26"/>
          <w:szCs w:val="26"/>
          <w:u w:val="none"/>
        </w:rPr>
      </w:pPr>
      <w:r w:rsidDel="00000000" w:rsidR="00000000" w:rsidRPr="00000000">
        <w:rPr>
          <w:sz w:val="26"/>
          <w:szCs w:val="26"/>
          <w:rtl w:val="0"/>
        </w:rPr>
        <w:t xml:space="preserve">Nếu </w:t>
      </w:r>
      <m:oMath>
        <m:r>
          <w:rPr>
            <w:sz w:val="26"/>
            <w:szCs w:val="26"/>
          </w:rPr>
          <m:t xml:space="preserve">emLen &lt;hLen+sLen+2</m:t>
        </m:r>
      </m:oMath>
      <w:r w:rsidDel="00000000" w:rsidR="00000000" w:rsidRPr="00000000">
        <w:rPr>
          <w:sz w:val="26"/>
          <w:szCs w:val="26"/>
          <w:rtl w:val="0"/>
        </w:rPr>
        <w:t xml:space="preserve">, thì đưa ra “inconsistent” (“Không hợp lệ”) và dừng.</w:t>
      </w:r>
    </w:p>
    <w:p w:rsidR="00000000" w:rsidDel="00000000" w:rsidP="00000000" w:rsidRDefault="00000000" w:rsidRPr="00000000" w14:paraId="00000622">
      <w:pPr>
        <w:numPr>
          <w:ilvl w:val="0"/>
          <w:numId w:val="40"/>
        </w:numPr>
        <w:ind w:left="720" w:hanging="360"/>
        <w:rPr>
          <w:sz w:val="26"/>
          <w:szCs w:val="26"/>
          <w:u w:val="none"/>
        </w:rPr>
      </w:pPr>
      <w:r w:rsidDel="00000000" w:rsidR="00000000" w:rsidRPr="00000000">
        <w:rPr>
          <w:sz w:val="26"/>
          <w:szCs w:val="26"/>
          <w:rtl w:val="0"/>
        </w:rPr>
        <w:t xml:space="preserve">Nếu octet ngoài cùng bên phải của </w:t>
      </w:r>
      <m:oMath>
        <m:r>
          <w:rPr>
            <w:sz w:val="26"/>
            <w:szCs w:val="26"/>
          </w:rPr>
          <m:t xml:space="preserve">EM</m:t>
        </m:r>
      </m:oMath>
      <w:r w:rsidDel="00000000" w:rsidR="00000000" w:rsidRPr="00000000">
        <w:rPr>
          <w:sz w:val="26"/>
          <w:szCs w:val="26"/>
          <w:rtl w:val="0"/>
        </w:rPr>
        <w:t xml:space="preserve"> không có giá trị hexa là </w:t>
      </w:r>
      <m:oMath>
        <m:r>
          <w:rPr>
            <w:sz w:val="26"/>
            <w:szCs w:val="26"/>
          </w:rPr>
          <m:t xml:space="preserve">BC</m:t>
        </m:r>
      </m:oMath>
      <w:r w:rsidDel="00000000" w:rsidR="00000000" w:rsidRPr="00000000">
        <w:rPr>
          <w:sz w:val="26"/>
          <w:szCs w:val="26"/>
          <w:rtl w:val="0"/>
        </w:rPr>
        <w:t xml:space="preserve">, thì đưa ra “inconsistent” (“Không hợp lệ”) và dừng.</w:t>
      </w:r>
    </w:p>
    <w:p w:rsidR="00000000" w:rsidDel="00000000" w:rsidP="00000000" w:rsidRDefault="00000000" w:rsidRPr="00000000" w14:paraId="00000623">
      <w:pPr>
        <w:numPr>
          <w:ilvl w:val="0"/>
          <w:numId w:val="40"/>
        </w:numPr>
        <w:ind w:left="720" w:hanging="360"/>
        <w:rPr>
          <w:sz w:val="26"/>
          <w:szCs w:val="26"/>
          <w:u w:val="none"/>
        </w:rPr>
      </w:pPr>
      <w:r w:rsidDel="00000000" w:rsidR="00000000" w:rsidRPr="00000000">
        <w:rPr>
          <w:sz w:val="26"/>
          <w:szCs w:val="26"/>
          <w:rtl w:val="0"/>
        </w:rPr>
        <w:t xml:space="preserve">Lấy </w:t>
      </w:r>
      <m:oMath>
        <m:r>
          <w:rPr>
            <w:sz w:val="26"/>
            <w:szCs w:val="26"/>
          </w:rPr>
          <m:t xml:space="preserve">maskedDB</m:t>
        </m:r>
      </m:oMath>
      <w:r w:rsidDel="00000000" w:rsidR="00000000" w:rsidRPr="00000000">
        <w:rPr>
          <w:sz w:val="26"/>
          <w:szCs w:val="26"/>
          <w:rtl w:val="0"/>
        </w:rPr>
        <w:t xml:space="preserve"> là xâu gồm </w:t>
      </w:r>
      <m:oMath>
        <m:r>
          <w:rPr>
            <w:sz w:val="26"/>
            <w:szCs w:val="26"/>
          </w:rPr>
          <m:t xml:space="preserve">emLen-hLen-1</m:t>
        </m:r>
      </m:oMath>
      <w:r w:rsidDel="00000000" w:rsidR="00000000" w:rsidRPr="00000000">
        <w:rPr>
          <w:sz w:val="26"/>
          <w:szCs w:val="26"/>
          <w:rtl w:val="0"/>
        </w:rPr>
        <w:t xml:space="preserve"> octet ngoài cùng bên trái của </w:t>
      </w:r>
      <m:oMath>
        <m:r>
          <w:rPr>
            <w:sz w:val="26"/>
            <w:szCs w:val="26"/>
          </w:rPr>
          <m:t xml:space="preserve">EM</m:t>
        </m:r>
      </m:oMath>
      <w:r w:rsidDel="00000000" w:rsidR="00000000" w:rsidRPr="00000000">
        <w:rPr>
          <w:sz w:val="26"/>
          <w:szCs w:val="26"/>
          <w:rtl w:val="0"/>
        </w:rPr>
        <w:t xml:space="preserve">, và ký hiệu </w:t>
      </w:r>
      <m:oMath>
        <m:r>
          <w:rPr>
            <w:sz w:val="26"/>
            <w:szCs w:val="26"/>
          </w:rPr>
          <m:t xml:space="preserve">H</m:t>
        </m:r>
      </m:oMath>
      <w:r w:rsidDel="00000000" w:rsidR="00000000" w:rsidRPr="00000000">
        <w:rPr>
          <w:sz w:val="26"/>
          <w:szCs w:val="26"/>
          <w:rtl w:val="0"/>
        </w:rPr>
        <w:t xml:space="preserve"> là xâu gồm </w:t>
      </w:r>
      <m:oMath>
        <m:r>
          <w:rPr>
            <w:sz w:val="26"/>
            <w:szCs w:val="26"/>
          </w:rPr>
          <m:t xml:space="preserve">hLen</m:t>
        </m:r>
      </m:oMath>
      <w:r w:rsidDel="00000000" w:rsidR="00000000" w:rsidRPr="00000000">
        <w:rPr>
          <w:sz w:val="26"/>
          <w:szCs w:val="26"/>
          <w:rtl w:val="0"/>
        </w:rPr>
        <w:t xml:space="preserve"> octet tiếp theo.</w:t>
      </w:r>
    </w:p>
    <w:p w:rsidR="00000000" w:rsidDel="00000000" w:rsidP="00000000" w:rsidRDefault="00000000" w:rsidRPr="00000000" w14:paraId="00000624">
      <w:pPr>
        <w:numPr>
          <w:ilvl w:val="0"/>
          <w:numId w:val="40"/>
        </w:numPr>
        <w:ind w:left="720" w:hanging="360"/>
        <w:rPr>
          <w:sz w:val="26"/>
          <w:szCs w:val="26"/>
          <w:u w:val="none"/>
        </w:rPr>
      </w:pPr>
      <w:r w:rsidDel="00000000" w:rsidR="00000000" w:rsidRPr="00000000">
        <w:rPr>
          <w:sz w:val="26"/>
          <w:szCs w:val="26"/>
          <w:rtl w:val="0"/>
        </w:rPr>
        <w:t xml:space="preserve">Nếu </w:t>
      </w:r>
      <m:oMath>
        <m:r>
          <w:rPr>
            <w:sz w:val="26"/>
            <w:szCs w:val="26"/>
          </w:rPr>
          <m:t xml:space="preserve">8emLen-emBits</m:t>
        </m:r>
      </m:oMath>
      <w:r w:rsidDel="00000000" w:rsidR="00000000" w:rsidRPr="00000000">
        <w:rPr>
          <w:sz w:val="26"/>
          <w:szCs w:val="26"/>
          <w:rtl w:val="0"/>
        </w:rPr>
        <w:t xml:space="preserve"> bit bên trái của octet ngoài cùng bên trái của </w:t>
      </w:r>
      <m:oMath>
        <m:r>
          <w:rPr>
            <w:sz w:val="26"/>
            <w:szCs w:val="26"/>
          </w:rPr>
          <m:t xml:space="preserve">maskedDB</m:t>
        </m:r>
      </m:oMath>
      <w:r w:rsidDel="00000000" w:rsidR="00000000" w:rsidRPr="00000000">
        <w:rPr>
          <w:sz w:val="26"/>
          <w:szCs w:val="26"/>
          <w:rtl w:val="0"/>
        </w:rPr>
        <w:t xml:space="preserve"> không bằng 0, thì đưa ra “inconsistent” (“Không hợp lệ”) và dừng.</w:t>
      </w:r>
    </w:p>
    <w:p w:rsidR="00000000" w:rsidDel="00000000" w:rsidP="00000000" w:rsidRDefault="00000000" w:rsidRPr="00000000" w14:paraId="00000625">
      <w:pPr>
        <w:numPr>
          <w:ilvl w:val="0"/>
          <w:numId w:val="40"/>
        </w:numPr>
        <w:ind w:left="720" w:hanging="360"/>
        <w:rPr>
          <w:sz w:val="26"/>
          <w:szCs w:val="26"/>
          <w:u w:val="none"/>
        </w:rPr>
      </w:pPr>
      <w:r w:rsidDel="00000000" w:rsidR="00000000" w:rsidRPr="00000000">
        <w:rPr>
          <w:sz w:val="26"/>
          <w:szCs w:val="26"/>
          <w:rtl w:val="0"/>
        </w:rPr>
        <w:t xml:space="preserve"> Tính </w:t>
      </w:r>
      <m:oMath>
        <m:r>
          <w:rPr>
            <w:sz w:val="26"/>
            <w:szCs w:val="26"/>
          </w:rPr>
          <m:t xml:space="preserve">dbMask=MFG(H,emLen-hLen-1)</m:t>
        </m:r>
      </m:oMath>
      <w:r w:rsidDel="00000000" w:rsidR="00000000" w:rsidRPr="00000000">
        <w:rPr>
          <w:sz w:val="26"/>
          <w:szCs w:val="26"/>
          <w:rtl w:val="0"/>
        </w:rPr>
        <w:t xml:space="preserve">.</w:t>
      </w:r>
    </w:p>
    <w:p w:rsidR="00000000" w:rsidDel="00000000" w:rsidP="00000000" w:rsidRDefault="00000000" w:rsidRPr="00000000" w14:paraId="00000626">
      <w:pPr>
        <w:numPr>
          <w:ilvl w:val="0"/>
          <w:numId w:val="40"/>
        </w:numPr>
        <w:ind w:left="720" w:hanging="360"/>
        <w:rPr>
          <w:sz w:val="26"/>
          <w:szCs w:val="26"/>
          <w:u w:val="none"/>
        </w:rPr>
      </w:pPr>
      <w:r w:rsidDel="00000000" w:rsidR="00000000" w:rsidRPr="00000000">
        <w:rPr>
          <w:sz w:val="26"/>
          <w:szCs w:val="26"/>
          <w:rtl w:val="0"/>
        </w:rPr>
        <w:t xml:space="preserve">Tính </w:t>
      </w:r>
      <m:oMath>
        <m:r>
          <w:rPr>
            <w:sz w:val="26"/>
            <w:szCs w:val="26"/>
          </w:rPr>
          <m:t xml:space="preserve">DB=maskedDB</m:t>
        </m:r>
        <m:r>
          <w:rPr>
            <w:sz w:val="26"/>
            <w:szCs w:val="26"/>
          </w:rPr>
          <m:t>⊕</m:t>
        </m:r>
        <m:r>
          <w:rPr>
            <w:sz w:val="26"/>
            <w:szCs w:val="26"/>
          </w:rPr>
          <m:t xml:space="preserve">dbMask</m:t>
        </m:r>
      </m:oMath>
      <w:r w:rsidDel="00000000" w:rsidR="00000000" w:rsidRPr="00000000">
        <w:rPr>
          <w:sz w:val="26"/>
          <w:szCs w:val="26"/>
          <w:rtl w:val="0"/>
        </w:rPr>
        <w:t xml:space="preserve">.</w:t>
      </w:r>
    </w:p>
    <w:p w:rsidR="00000000" w:rsidDel="00000000" w:rsidP="00000000" w:rsidRDefault="00000000" w:rsidRPr="00000000" w14:paraId="00000627">
      <w:pPr>
        <w:numPr>
          <w:ilvl w:val="0"/>
          <w:numId w:val="40"/>
        </w:numPr>
        <w:ind w:left="720" w:hanging="360"/>
        <w:rPr>
          <w:sz w:val="26"/>
          <w:szCs w:val="26"/>
          <w:u w:val="none"/>
        </w:rPr>
      </w:pPr>
      <w:r w:rsidDel="00000000" w:rsidR="00000000" w:rsidRPr="00000000">
        <w:rPr>
          <w:sz w:val="26"/>
          <w:szCs w:val="26"/>
          <w:rtl w:val="0"/>
        </w:rPr>
        <w:t xml:space="preserve">Thiết lập </w:t>
      </w:r>
      <m:oMath>
        <m:r>
          <w:rPr>
            <w:sz w:val="26"/>
            <w:szCs w:val="26"/>
          </w:rPr>
          <m:t xml:space="preserve">8emLen-emBits</m:t>
        </m:r>
      </m:oMath>
      <w:r w:rsidDel="00000000" w:rsidR="00000000" w:rsidRPr="00000000">
        <w:rPr>
          <w:sz w:val="26"/>
          <w:szCs w:val="26"/>
          <w:rtl w:val="0"/>
        </w:rPr>
        <w:t xml:space="preserve"> bit ngoài cùng bên trái của octet ngoài cùng bên trái của </w:t>
      </w:r>
      <m:oMath>
        <m:r>
          <w:rPr>
            <w:sz w:val="26"/>
            <w:szCs w:val="26"/>
          </w:rPr>
          <m:t xml:space="preserve">DB</m:t>
        </m:r>
      </m:oMath>
      <w:r w:rsidDel="00000000" w:rsidR="00000000" w:rsidRPr="00000000">
        <w:rPr>
          <w:sz w:val="26"/>
          <w:szCs w:val="26"/>
          <w:rtl w:val="0"/>
        </w:rPr>
        <w:t xml:space="preserve"> bằng </w:t>
      </w:r>
      <m:oMath>
        <m:r>
          <w:rPr>
            <w:sz w:val="26"/>
            <w:szCs w:val="26"/>
          </w:rPr>
          <m:t xml:space="preserve">0</m:t>
        </m:r>
      </m:oMath>
      <w:r w:rsidDel="00000000" w:rsidR="00000000" w:rsidRPr="00000000">
        <w:rPr>
          <w:sz w:val="26"/>
          <w:szCs w:val="26"/>
          <w:rtl w:val="0"/>
        </w:rPr>
        <w:t xml:space="preserve">.</w:t>
      </w:r>
    </w:p>
    <w:p w:rsidR="00000000" w:rsidDel="00000000" w:rsidP="00000000" w:rsidRDefault="00000000" w:rsidRPr="00000000" w14:paraId="00000628">
      <w:pPr>
        <w:numPr>
          <w:ilvl w:val="0"/>
          <w:numId w:val="40"/>
        </w:numPr>
        <w:ind w:left="720" w:hanging="360"/>
        <w:rPr>
          <w:sz w:val="26"/>
          <w:szCs w:val="26"/>
          <w:u w:val="none"/>
        </w:rPr>
      </w:pPr>
      <w:r w:rsidDel="00000000" w:rsidR="00000000" w:rsidRPr="00000000">
        <w:rPr>
          <w:sz w:val="26"/>
          <w:szCs w:val="26"/>
          <w:rtl w:val="0"/>
        </w:rPr>
        <w:t xml:space="preserve">Nếu </w:t>
      </w:r>
      <m:oMath>
        <m:r>
          <w:rPr>
            <w:sz w:val="26"/>
            <w:szCs w:val="26"/>
          </w:rPr>
          <m:t xml:space="preserve">(emLen-hLen-sLen-1)</m:t>
        </m:r>
      </m:oMath>
      <w:r w:rsidDel="00000000" w:rsidR="00000000" w:rsidRPr="00000000">
        <w:rPr>
          <w:sz w:val="26"/>
          <w:szCs w:val="26"/>
          <w:rtl w:val="0"/>
        </w:rPr>
        <w:t xml:space="preserve"> octet của </w:t>
      </w:r>
      <m:oMath>
        <m:r>
          <w:rPr>
            <w:sz w:val="26"/>
            <w:szCs w:val="26"/>
          </w:rPr>
          <m:t xml:space="preserve">DB</m:t>
        </m:r>
      </m:oMath>
      <w:r w:rsidDel="00000000" w:rsidR="00000000" w:rsidRPr="00000000">
        <w:rPr>
          <w:sz w:val="26"/>
          <w:szCs w:val="26"/>
          <w:rtl w:val="0"/>
        </w:rPr>
        <w:t xml:space="preserve"> không bằng </w:t>
      </w:r>
      <m:oMath>
        <m:r>
          <w:rPr>
            <w:sz w:val="26"/>
            <w:szCs w:val="26"/>
          </w:rPr>
          <m:t xml:space="preserve">paddin</m:t>
        </m:r>
        <m:sSub>
          <m:sSubPr>
            <m:ctrlPr>
              <w:rPr>
                <w:sz w:val="26"/>
                <w:szCs w:val="26"/>
              </w:rPr>
            </m:ctrlPr>
          </m:sSubPr>
          <m:e>
            <m:r>
              <w:rPr>
                <w:sz w:val="26"/>
                <w:szCs w:val="26"/>
              </w:rPr>
              <m:t xml:space="preserve">g</m:t>
            </m:r>
          </m:e>
          <m:sub>
            <m:r>
              <w:rPr>
                <w:sz w:val="26"/>
                <w:szCs w:val="26"/>
              </w:rPr>
              <m:t xml:space="preserve">2</m:t>
            </m:r>
          </m:sub>
        </m:sSub>
      </m:oMath>
      <w:r w:rsidDel="00000000" w:rsidR="00000000" w:rsidRPr="00000000">
        <w:rPr>
          <w:sz w:val="26"/>
          <w:szCs w:val="26"/>
          <w:rtl w:val="0"/>
        </w:rPr>
        <w:t xml:space="preserve">, thì đưa ra “inconsistent” (“Không hợp lệ”) và dừng. </w:t>
      </w:r>
    </w:p>
    <w:p w:rsidR="00000000" w:rsidDel="00000000" w:rsidP="00000000" w:rsidRDefault="00000000" w:rsidRPr="00000000" w14:paraId="00000629">
      <w:pPr>
        <w:numPr>
          <w:ilvl w:val="0"/>
          <w:numId w:val="40"/>
        </w:numPr>
        <w:ind w:left="720" w:hanging="360"/>
        <w:rPr>
          <w:sz w:val="26"/>
          <w:szCs w:val="26"/>
          <w:u w:val="none"/>
        </w:rPr>
      </w:pPr>
      <w:r w:rsidDel="00000000" w:rsidR="00000000" w:rsidRPr="00000000">
        <w:rPr>
          <w:sz w:val="26"/>
          <w:szCs w:val="26"/>
          <w:rtl w:val="0"/>
        </w:rPr>
        <w:t xml:space="preserve">Thiết lập </w:t>
      </w:r>
      <m:oMath>
        <m:r>
          <w:rPr>
            <w:sz w:val="26"/>
            <w:szCs w:val="26"/>
          </w:rPr>
          <m:t xml:space="preserve">salt</m:t>
        </m:r>
      </m:oMath>
      <w:r w:rsidDel="00000000" w:rsidR="00000000" w:rsidRPr="00000000">
        <w:rPr>
          <w:sz w:val="26"/>
          <w:szCs w:val="26"/>
          <w:rtl w:val="0"/>
        </w:rPr>
        <w:t xml:space="preserve"> là xâu gồm </w:t>
      </w:r>
      <m:oMath>
        <m:r>
          <w:rPr>
            <w:sz w:val="26"/>
            <w:szCs w:val="26"/>
          </w:rPr>
          <m:t xml:space="preserve">sLen</m:t>
        </m:r>
      </m:oMath>
      <w:r w:rsidDel="00000000" w:rsidR="00000000" w:rsidRPr="00000000">
        <w:rPr>
          <w:sz w:val="26"/>
          <w:szCs w:val="26"/>
          <w:rtl w:val="0"/>
        </w:rPr>
        <w:t xml:space="preserve"> octet cuối cùng của </w:t>
      </w:r>
      <m:oMath>
        <m:r>
          <w:rPr>
            <w:sz w:val="26"/>
            <w:szCs w:val="26"/>
          </w:rPr>
          <m:t xml:space="preserve">DB</m:t>
        </m:r>
      </m:oMath>
      <w:r w:rsidDel="00000000" w:rsidR="00000000" w:rsidRPr="00000000">
        <w:rPr>
          <w:sz w:val="26"/>
          <w:szCs w:val="26"/>
          <w:rtl w:val="0"/>
        </w:rPr>
        <w:t xml:space="preserve">.</w:t>
      </w:r>
    </w:p>
    <w:p w:rsidR="00000000" w:rsidDel="00000000" w:rsidP="00000000" w:rsidRDefault="00000000" w:rsidRPr="00000000" w14:paraId="0000062A">
      <w:pPr>
        <w:numPr>
          <w:ilvl w:val="0"/>
          <w:numId w:val="40"/>
        </w:numPr>
        <w:ind w:left="720" w:hanging="360"/>
        <w:rPr>
          <w:sz w:val="26"/>
          <w:szCs w:val="26"/>
          <w:u w:val="none"/>
        </w:rPr>
      </w:pPr>
      <w:r w:rsidDel="00000000" w:rsidR="00000000" w:rsidRPr="00000000">
        <w:rPr>
          <w:sz w:val="26"/>
          <w:szCs w:val="26"/>
          <w:rtl w:val="0"/>
        </w:rPr>
        <w:t xml:space="preserve">Tính khối dữ liệu </w:t>
      </w:r>
      <m:oMath>
        <m:r>
          <w:rPr>
            <w:sz w:val="26"/>
            <w:szCs w:val="26"/>
          </w:rPr>
          <m:t xml:space="preserve">M'=paddin</m:t>
        </m:r>
        <m:sSub>
          <m:sSubPr>
            <m:ctrlPr>
              <w:rPr>
                <w:sz w:val="26"/>
                <w:szCs w:val="26"/>
              </w:rPr>
            </m:ctrlPr>
          </m:sSubPr>
          <m:e>
            <m:r>
              <w:rPr>
                <w:sz w:val="26"/>
                <w:szCs w:val="26"/>
              </w:rPr>
              <m:t xml:space="preserve">g</m:t>
            </m:r>
          </m:e>
          <m:sub>
            <m:r>
              <w:rPr>
                <w:sz w:val="26"/>
                <w:szCs w:val="26"/>
              </w:rPr>
              <m:t xml:space="preserve">1</m:t>
            </m:r>
          </m:sub>
        </m:sSub>
        <m:r>
          <w:rPr>
            <w:sz w:val="26"/>
            <w:szCs w:val="26"/>
          </w:rPr>
          <m:t xml:space="preserve">||mHash||salt</m:t>
        </m:r>
      </m:oMath>
      <w:r w:rsidDel="00000000" w:rsidR="00000000" w:rsidRPr="00000000">
        <w:rPr>
          <w:sz w:val="26"/>
          <w:szCs w:val="26"/>
          <w:rtl w:val="0"/>
        </w:rPr>
        <w:t xml:space="preserve">.</w:t>
      </w:r>
    </w:p>
    <w:p w:rsidR="00000000" w:rsidDel="00000000" w:rsidP="00000000" w:rsidRDefault="00000000" w:rsidRPr="00000000" w14:paraId="0000062B">
      <w:pPr>
        <w:numPr>
          <w:ilvl w:val="0"/>
          <w:numId w:val="40"/>
        </w:numPr>
        <w:ind w:left="720" w:hanging="360"/>
        <w:rPr>
          <w:sz w:val="26"/>
          <w:szCs w:val="26"/>
          <w:u w:val="none"/>
        </w:rPr>
      </w:pPr>
      <w:r w:rsidDel="00000000" w:rsidR="00000000" w:rsidRPr="00000000">
        <w:rPr>
          <w:sz w:val="26"/>
          <w:szCs w:val="26"/>
          <w:rtl w:val="0"/>
        </w:rPr>
        <w:t xml:space="preserve">Tính giá trị băm của </w:t>
      </w:r>
      <m:oMath>
        <m:r>
          <w:rPr>
            <w:sz w:val="26"/>
            <w:szCs w:val="26"/>
          </w:rPr>
          <m:t xml:space="preserve">M' : H'=Hash(M')</m:t>
        </m:r>
      </m:oMath>
      <w:r w:rsidDel="00000000" w:rsidR="00000000" w:rsidRPr="00000000">
        <w:rPr>
          <w:sz w:val="26"/>
          <w:szCs w:val="26"/>
          <w:rtl w:val="0"/>
        </w:rPr>
        <w:t xml:space="preserve">.</w:t>
      </w:r>
    </w:p>
    <w:p w:rsidR="00000000" w:rsidDel="00000000" w:rsidP="00000000" w:rsidRDefault="00000000" w:rsidRPr="00000000" w14:paraId="0000062C">
      <w:pPr>
        <w:numPr>
          <w:ilvl w:val="0"/>
          <w:numId w:val="40"/>
        </w:numPr>
        <w:ind w:left="720" w:hanging="360"/>
        <w:rPr>
          <w:sz w:val="26"/>
          <w:szCs w:val="26"/>
          <w:u w:val="none"/>
        </w:rPr>
      </w:pPr>
      <w:r w:rsidDel="00000000" w:rsidR="00000000" w:rsidRPr="00000000">
        <w:rPr>
          <w:sz w:val="26"/>
          <w:szCs w:val="26"/>
          <w:rtl w:val="0"/>
        </w:rPr>
        <w:t xml:space="preserve">Nếu </w:t>
      </w:r>
      <m:oMath>
        <m:r>
          <w:rPr>
            <w:sz w:val="26"/>
            <w:szCs w:val="26"/>
          </w:rPr>
          <m:t xml:space="preserve">H=H'</m:t>
        </m:r>
      </m:oMath>
      <w:r w:rsidDel="00000000" w:rsidR="00000000" w:rsidRPr="00000000">
        <w:rPr>
          <w:sz w:val="26"/>
          <w:szCs w:val="26"/>
          <w:rtl w:val="0"/>
        </w:rPr>
        <w:t xml:space="preserve">, thì đưa ra “consistent” (“Hợp lệ”); ngược lại thì đưa ra “inconsistent” (“Không hợp lệ”).</w:t>
      </w:r>
    </w:p>
    <w:p w:rsidR="00000000" w:rsidDel="00000000" w:rsidP="00000000" w:rsidRDefault="00000000" w:rsidRPr="00000000" w14:paraId="0000062D">
      <w:pPr>
        <w:ind w:left="0" w:firstLine="0"/>
        <w:jc w:val="left"/>
        <w:rPr>
          <w:sz w:val="26"/>
          <w:szCs w:val="26"/>
        </w:rPr>
      </w:pPr>
      <w:r w:rsidDel="00000000" w:rsidR="00000000" w:rsidRPr="00000000">
        <w:rPr>
          <w:rtl w:val="0"/>
        </w:rPr>
      </w:r>
    </w:p>
    <w:p w:rsidR="00000000" w:rsidDel="00000000" w:rsidP="00000000" w:rsidRDefault="00000000" w:rsidRPr="00000000" w14:paraId="0000062E">
      <w:pPr>
        <w:ind w:left="0" w:firstLine="0"/>
        <w:jc w:val="both"/>
        <w:rPr>
          <w:sz w:val="26"/>
          <w:szCs w:val="26"/>
        </w:rPr>
      </w:pPr>
      <w:r w:rsidDel="00000000" w:rsidR="00000000" w:rsidRPr="00000000">
        <w:rPr>
          <w:rtl w:val="0"/>
        </w:rPr>
      </w:r>
    </w:p>
    <w:p w:rsidR="00000000" w:rsidDel="00000000" w:rsidP="00000000" w:rsidRDefault="00000000" w:rsidRPr="00000000" w14:paraId="0000062F">
      <w:pPr>
        <w:ind w:left="0" w:firstLine="0"/>
        <w:rPr>
          <w:sz w:val="26"/>
          <w:szCs w:val="26"/>
        </w:rPr>
      </w:pPr>
      <w:r w:rsidDel="00000000" w:rsidR="00000000" w:rsidRPr="00000000">
        <w:rPr>
          <w:rtl w:val="0"/>
        </w:rPr>
      </w:r>
    </w:p>
    <w:sectPr>
      <w:headerReference r:id="rId28" w:type="default"/>
      <w:footerReference r:id="rId29" w:type="default"/>
      <w:pgSz w:h="15840" w:w="12240" w:orient="portrait"/>
      <w:pgMar w:bottom="1440" w:top="1440" w:left="1440" w:right="1440" w:header="720" w:footer="720"/>
      <w:pgNumType w:start="1"/>
      <w:sectPrChange w:author="Kien Nguyen Minh" w:id="0" w:date="2021-10-05T00:37:06Z">
        <w:sectPr w:rsidR="000000" w:rsidDel="000000" w:rsidRPr="000000" w:rsidSect="000000">
          <w:pgMar w:bottom="1440" w:top="1440" w:left="1440" w:right="1440" w:header="720" w:footer="720"/>
          <w:pgNumType w:start="1"/>
          <w:pgSz w:h="15840" w:w="12240"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1">
    <w:pPr>
      <w:rPr>
        <w:ins w:author="Kien Nguyen Minh" w:id="3" w:date="2021-10-05T00:37:06Z"/>
      </w:rPr>
    </w:pPr>
    <w:ins w:author="Kien Nguyen Minh" w:id="3" w:date="2021-10-05T00:37:06Z">
      <w:r w:rsidDel="00000000" w:rsidR="00000000" w:rsidRPr="00000000">
        <w:rPr>
          <w:rtl w:val="0"/>
        </w:rPr>
      </w:r>
    </w:ins>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RSA_numbers" TargetMode="External"/><Relationship Id="rId22" Type="http://schemas.openxmlformats.org/officeDocument/2006/relationships/hyperlink" Target="https://drive.google.com/file/d/1jJiIkRGhWJIJMZIZm-FIzEW5P0PsDu7O/view?usp=sharing" TargetMode="External"/><Relationship Id="rId21" Type="http://schemas.openxmlformats.org/officeDocument/2006/relationships/hyperlink" Target="https://drive.google.com/file/d/1jJFKDjotxf7dLZnJY7wg99lJaN-QaxXp/view?usp=sharing" TargetMode="External"/><Relationship Id="rId24" Type="http://schemas.openxmlformats.org/officeDocument/2006/relationships/hyperlink" Target="https://laodong.vn/the-gioi/ma-qr-thong-tin-ca-nhan-co-duoc-an-toan-964210.ldo" TargetMode="External"/><Relationship Id="rId23" Type="http://schemas.openxmlformats.org/officeDocument/2006/relationships/hyperlink" Target="https://drive.google.com/drive/folders/1ZDQZMhXlf9mkO9YfAfukgrwH2Lh5kJw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888/?token=af1b5cd024f911c52aa8ca91ae38d6a2043c024d734ec44e" TargetMode="External"/><Relationship Id="rId26" Type="http://schemas.openxmlformats.org/officeDocument/2006/relationships/hyperlink" Target="https://www.the-qrcode-generator.com/" TargetMode="External"/><Relationship Id="rId25" Type="http://schemas.openxmlformats.org/officeDocument/2006/relationships/hyperlink" Target="https://www.youtube.com/watch?v=gzlSjrL2ryg&amp;t=33s" TargetMode="External"/><Relationship Id="rId28" Type="http://schemas.openxmlformats.org/officeDocument/2006/relationships/header" Target="header1.xml"/><Relationship Id="rId27" Type="http://schemas.openxmlformats.org/officeDocument/2006/relationships/hyperlink" Target="https://www.youtube.com/watch?v=eixCGqdlGxQ" TargetMode="External"/><Relationship Id="rId5" Type="http://schemas.openxmlformats.org/officeDocument/2006/relationships/styles" Target="styles.xml"/><Relationship Id="rId6" Type="http://schemas.openxmlformats.org/officeDocument/2006/relationships/hyperlink" Target="https://www.youtube.com/watch?v=QpNJcpKfiwo" TargetMode="External"/><Relationship Id="rId29" Type="http://schemas.openxmlformats.org/officeDocument/2006/relationships/footer" Target="footer1.xml"/><Relationship Id="rId7" Type="http://schemas.openxmlformats.org/officeDocument/2006/relationships/hyperlink" Target="https://www.youtube.com/watch?v=QpNJcpKfiwo" TargetMode="External"/><Relationship Id="rId8" Type="http://schemas.openxmlformats.org/officeDocument/2006/relationships/hyperlink" Target="https://github.com/sagemath/sage-windows/releases" TargetMode="External"/><Relationship Id="rId11" Type="http://schemas.openxmlformats.org/officeDocument/2006/relationships/hyperlink" Target="https://cocalc.com/" TargetMode="External"/><Relationship Id="rId10" Type="http://schemas.openxmlformats.org/officeDocument/2006/relationships/hyperlink" Target="http://localhost:8888/?token=af1b5cd024f911c52aa8ca91ae38d6a2043c024d734ec44e" TargetMode="External"/><Relationship Id="rId13" Type="http://schemas.openxmlformats.org/officeDocument/2006/relationships/image" Target="media/image4.png"/><Relationship Id="rId12" Type="http://schemas.openxmlformats.org/officeDocument/2006/relationships/hyperlink" Target="https://docs.python.org/3/library/hashlib.html" TargetMode="External"/><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3.png"/><Relationship Id="rId19" Type="http://schemas.openxmlformats.org/officeDocument/2006/relationships/hyperlink" Target="https://drive.google.com/file/d/1hL_dVCPP4oP7orwb_xEjGMyDyXLJ9jE7/view?usp=sharing"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